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713F1" w14:textId="77777777" w:rsidR="00193A64" w:rsidRDefault="00193A64" w:rsidP="00193A64">
      <w:pPr>
        <w:jc w:val="center"/>
        <w:rPr>
          <w:sz w:val="48"/>
          <w:szCs w:val="48"/>
        </w:rPr>
      </w:pPr>
      <w:bookmarkStart w:id="0" w:name="_GoBack"/>
      <w:bookmarkEnd w:id="0"/>
    </w:p>
    <w:p w14:paraId="59D4ECA0" w14:textId="77777777" w:rsidR="00193A64" w:rsidRDefault="00193A64" w:rsidP="00193A64">
      <w:pPr>
        <w:jc w:val="center"/>
        <w:rPr>
          <w:sz w:val="48"/>
          <w:szCs w:val="48"/>
        </w:rPr>
      </w:pPr>
    </w:p>
    <w:p w14:paraId="58869B80" w14:textId="77777777" w:rsidR="00193A64" w:rsidRDefault="00193A64" w:rsidP="00193A64">
      <w:pPr>
        <w:jc w:val="center"/>
        <w:rPr>
          <w:sz w:val="48"/>
          <w:szCs w:val="48"/>
        </w:rPr>
      </w:pPr>
    </w:p>
    <w:p w14:paraId="3F08747D" w14:textId="77777777" w:rsidR="00193A64" w:rsidRDefault="00193A64" w:rsidP="00193A64">
      <w:pPr>
        <w:jc w:val="center"/>
        <w:rPr>
          <w:sz w:val="48"/>
          <w:szCs w:val="48"/>
        </w:rPr>
      </w:pPr>
    </w:p>
    <w:p w14:paraId="4269A3F8" w14:textId="64988446" w:rsidR="003853DB" w:rsidRDefault="00261268" w:rsidP="00193A64">
      <w:pPr>
        <w:jc w:val="center"/>
        <w:rPr>
          <w:b/>
          <w:sz w:val="48"/>
          <w:szCs w:val="48"/>
        </w:rPr>
      </w:pPr>
      <w:r>
        <w:rPr>
          <w:b/>
          <w:sz w:val="48"/>
          <w:szCs w:val="48"/>
        </w:rPr>
        <w:t>Open Drone</w:t>
      </w:r>
      <w:r w:rsidR="0018156D">
        <w:rPr>
          <w:b/>
          <w:sz w:val="48"/>
          <w:szCs w:val="48"/>
        </w:rPr>
        <w:t xml:space="preserve"> </w:t>
      </w:r>
      <w:r>
        <w:rPr>
          <w:b/>
          <w:sz w:val="48"/>
          <w:szCs w:val="48"/>
        </w:rPr>
        <w:t>ID</w:t>
      </w:r>
      <w:r w:rsidR="002964A4">
        <w:rPr>
          <w:b/>
          <w:sz w:val="48"/>
          <w:szCs w:val="48"/>
        </w:rPr>
        <w:t xml:space="preserve"> </w:t>
      </w:r>
    </w:p>
    <w:p w14:paraId="293DC72D" w14:textId="77777777" w:rsidR="00A01225" w:rsidRDefault="00A01225" w:rsidP="00193A64">
      <w:pPr>
        <w:jc w:val="center"/>
        <w:rPr>
          <w:sz w:val="36"/>
          <w:szCs w:val="48"/>
        </w:rPr>
      </w:pPr>
    </w:p>
    <w:p w14:paraId="420EE044" w14:textId="22505A08" w:rsidR="00193A64" w:rsidRPr="00492BE3" w:rsidRDefault="001343D8" w:rsidP="00193A64">
      <w:pPr>
        <w:jc w:val="center"/>
        <w:rPr>
          <w:sz w:val="44"/>
          <w:szCs w:val="48"/>
        </w:rPr>
      </w:pPr>
      <w:r>
        <w:rPr>
          <w:sz w:val="44"/>
          <w:szCs w:val="48"/>
        </w:rPr>
        <w:t>Message</w:t>
      </w:r>
      <w:r w:rsidR="0032604B">
        <w:rPr>
          <w:sz w:val="44"/>
          <w:szCs w:val="48"/>
        </w:rPr>
        <w:t xml:space="preserve"> Specification</w:t>
      </w:r>
    </w:p>
    <w:p w14:paraId="25E63243" w14:textId="77777777" w:rsidR="006E5D2C" w:rsidRDefault="006E5D2C" w:rsidP="00245336">
      <w:pPr>
        <w:spacing w:line="240" w:lineRule="auto"/>
        <w:rPr>
          <w:sz w:val="32"/>
          <w:szCs w:val="48"/>
        </w:rPr>
      </w:pPr>
    </w:p>
    <w:p w14:paraId="0B230843" w14:textId="01C7F4B3" w:rsidR="006E5D2C" w:rsidRDefault="00EE36D3" w:rsidP="00193A64">
      <w:pPr>
        <w:spacing w:line="240" w:lineRule="auto"/>
        <w:jc w:val="center"/>
        <w:rPr>
          <w:sz w:val="32"/>
          <w:szCs w:val="48"/>
        </w:rPr>
      </w:pPr>
      <w:r w:rsidRPr="00D6001C">
        <w:rPr>
          <w:b/>
          <w:bCs/>
          <w:sz w:val="32"/>
          <w:szCs w:val="48"/>
        </w:rPr>
        <w:t>Draft</w:t>
      </w:r>
      <w:r>
        <w:rPr>
          <w:sz w:val="32"/>
          <w:szCs w:val="48"/>
        </w:rPr>
        <w:t xml:space="preserve"> </w:t>
      </w:r>
      <w:r w:rsidR="0032604B">
        <w:rPr>
          <w:sz w:val="32"/>
          <w:szCs w:val="48"/>
        </w:rPr>
        <w:t xml:space="preserve">Specification </w:t>
      </w:r>
      <w:r w:rsidR="004F04AF">
        <w:rPr>
          <w:sz w:val="32"/>
          <w:szCs w:val="48"/>
        </w:rPr>
        <w:t>Version 0.6</w:t>
      </w:r>
      <w:ins w:id="1" w:author="Cox, Gabriel C" w:date="2018-11-08T21:29:00Z">
        <w:r w:rsidR="004E3EA8">
          <w:rPr>
            <w:sz w:val="32"/>
            <w:szCs w:val="48"/>
          </w:rPr>
          <w:t>1</w:t>
        </w:r>
      </w:ins>
      <w:del w:id="2" w:author="Cox, Gabriel C" w:date="2018-11-08T21:29:00Z">
        <w:r w:rsidR="004F04AF" w:rsidDel="004E3EA8">
          <w:rPr>
            <w:sz w:val="32"/>
            <w:szCs w:val="48"/>
          </w:rPr>
          <w:delText>0</w:delText>
        </w:r>
      </w:del>
      <w:r>
        <w:rPr>
          <w:sz w:val="32"/>
          <w:szCs w:val="48"/>
        </w:rPr>
        <w:t>.0</w:t>
      </w:r>
    </w:p>
    <w:p w14:paraId="01EA1D3C" w14:textId="4BED05E4" w:rsidR="00464C2F" w:rsidRDefault="00464C2F" w:rsidP="00193A64">
      <w:pPr>
        <w:spacing w:line="240" w:lineRule="auto"/>
        <w:jc w:val="center"/>
        <w:rPr>
          <w:sz w:val="32"/>
          <w:szCs w:val="48"/>
        </w:rPr>
      </w:pPr>
      <w:r>
        <w:rPr>
          <w:sz w:val="32"/>
          <w:szCs w:val="48"/>
        </w:rPr>
        <w:t>Protocol version 0</w:t>
      </w:r>
    </w:p>
    <w:p w14:paraId="48437E9C" w14:textId="445A8AFB" w:rsidR="006E5D2C" w:rsidRDefault="004E3EA8" w:rsidP="00193A64">
      <w:pPr>
        <w:spacing w:line="240" w:lineRule="auto"/>
        <w:jc w:val="center"/>
        <w:rPr>
          <w:sz w:val="28"/>
          <w:szCs w:val="28"/>
        </w:rPr>
      </w:pPr>
      <w:ins w:id="3" w:author="Cox, Gabriel C" w:date="2018-11-08T21:30:00Z">
        <w:r>
          <w:rPr>
            <w:sz w:val="32"/>
            <w:szCs w:val="48"/>
          </w:rPr>
          <w:t>November</w:t>
        </w:r>
      </w:ins>
      <w:del w:id="4" w:author="Cox, Gabriel C" w:date="2018-11-08T21:30:00Z">
        <w:r w:rsidR="001343D8" w:rsidDel="004E3EA8">
          <w:rPr>
            <w:sz w:val="32"/>
            <w:szCs w:val="48"/>
          </w:rPr>
          <w:delText>August</w:delText>
        </w:r>
      </w:del>
      <w:r w:rsidR="00261268">
        <w:rPr>
          <w:sz w:val="32"/>
          <w:szCs w:val="48"/>
        </w:rPr>
        <w:t xml:space="preserve"> </w:t>
      </w:r>
      <w:del w:id="5" w:author="Cox, Gabriel C" w:date="2018-11-08T21:30:00Z">
        <w:r w:rsidR="001343D8" w:rsidDel="004E3EA8">
          <w:rPr>
            <w:sz w:val="32"/>
            <w:szCs w:val="48"/>
          </w:rPr>
          <w:delText>23</w:delText>
        </w:r>
      </w:del>
      <w:ins w:id="6" w:author="Cox, Gabriel C" w:date="2018-11-08T21:30:00Z">
        <w:r>
          <w:rPr>
            <w:sz w:val="32"/>
            <w:szCs w:val="48"/>
          </w:rPr>
          <w:t>08</w:t>
        </w:r>
      </w:ins>
      <w:r w:rsidR="006E5D2C">
        <w:rPr>
          <w:sz w:val="32"/>
          <w:szCs w:val="48"/>
        </w:rPr>
        <w:t>, 2018</w:t>
      </w:r>
    </w:p>
    <w:p w14:paraId="07634980" w14:textId="77777777" w:rsidR="0077330F" w:rsidRDefault="0077330F" w:rsidP="00193A64">
      <w:pPr>
        <w:spacing w:line="240" w:lineRule="auto"/>
        <w:jc w:val="center"/>
        <w:rPr>
          <w:sz w:val="28"/>
          <w:szCs w:val="28"/>
        </w:rPr>
      </w:pPr>
    </w:p>
    <w:p w14:paraId="07075718" w14:textId="77777777" w:rsidR="002964A4" w:rsidRDefault="002964A4" w:rsidP="00193A64">
      <w:pPr>
        <w:spacing w:line="240" w:lineRule="auto"/>
        <w:jc w:val="center"/>
        <w:rPr>
          <w:sz w:val="28"/>
          <w:szCs w:val="28"/>
        </w:rPr>
      </w:pPr>
    </w:p>
    <w:p w14:paraId="3FA4F1E9" w14:textId="77777777" w:rsidR="002964A4" w:rsidRDefault="002964A4" w:rsidP="00193A64">
      <w:pPr>
        <w:spacing w:line="240" w:lineRule="auto"/>
        <w:jc w:val="center"/>
        <w:rPr>
          <w:sz w:val="28"/>
          <w:szCs w:val="28"/>
        </w:rPr>
      </w:pPr>
    </w:p>
    <w:p w14:paraId="35E14858" w14:textId="77777777" w:rsidR="002964A4" w:rsidRDefault="002964A4" w:rsidP="00193A64">
      <w:pPr>
        <w:spacing w:line="240" w:lineRule="auto"/>
        <w:jc w:val="center"/>
        <w:rPr>
          <w:sz w:val="28"/>
          <w:szCs w:val="28"/>
        </w:rPr>
      </w:pPr>
    </w:p>
    <w:p w14:paraId="1EA12380" w14:textId="77777777" w:rsidR="002964A4" w:rsidRDefault="002964A4" w:rsidP="00193A64">
      <w:pPr>
        <w:spacing w:line="240" w:lineRule="auto"/>
        <w:jc w:val="center"/>
        <w:rPr>
          <w:sz w:val="28"/>
          <w:szCs w:val="28"/>
        </w:rPr>
      </w:pPr>
    </w:p>
    <w:p w14:paraId="26DB9C93" w14:textId="77777777" w:rsidR="002964A4" w:rsidRDefault="002964A4" w:rsidP="00193A64">
      <w:pPr>
        <w:spacing w:line="240" w:lineRule="auto"/>
        <w:jc w:val="center"/>
        <w:rPr>
          <w:sz w:val="28"/>
          <w:szCs w:val="28"/>
        </w:rPr>
      </w:pPr>
    </w:p>
    <w:p w14:paraId="52127A49" w14:textId="77777777" w:rsidR="002964A4" w:rsidRDefault="002964A4" w:rsidP="00193A64">
      <w:pPr>
        <w:spacing w:line="240" w:lineRule="auto"/>
        <w:jc w:val="center"/>
        <w:rPr>
          <w:sz w:val="28"/>
          <w:szCs w:val="28"/>
        </w:rPr>
      </w:pPr>
    </w:p>
    <w:p w14:paraId="29EA15EB" w14:textId="77777777" w:rsidR="002964A4" w:rsidRDefault="002964A4" w:rsidP="00193A64">
      <w:pPr>
        <w:spacing w:line="240" w:lineRule="auto"/>
        <w:jc w:val="center"/>
        <w:rPr>
          <w:sz w:val="28"/>
          <w:szCs w:val="28"/>
        </w:rPr>
      </w:pPr>
    </w:p>
    <w:p w14:paraId="14579238" w14:textId="77777777" w:rsidR="002964A4" w:rsidRDefault="002964A4" w:rsidP="00193A64">
      <w:pPr>
        <w:spacing w:line="240" w:lineRule="auto"/>
        <w:jc w:val="center"/>
        <w:rPr>
          <w:sz w:val="28"/>
          <w:szCs w:val="28"/>
        </w:rPr>
      </w:pPr>
    </w:p>
    <w:p w14:paraId="7E912A82" w14:textId="77777777" w:rsidR="002964A4" w:rsidRDefault="002964A4" w:rsidP="00193A64">
      <w:pPr>
        <w:spacing w:line="240" w:lineRule="auto"/>
        <w:jc w:val="center"/>
        <w:rPr>
          <w:sz w:val="28"/>
          <w:szCs w:val="28"/>
        </w:rPr>
      </w:pPr>
    </w:p>
    <w:p w14:paraId="2218B7F6" w14:textId="77777777" w:rsidR="0077330F" w:rsidRDefault="0077330F" w:rsidP="00193A64">
      <w:pPr>
        <w:spacing w:line="240" w:lineRule="auto"/>
        <w:jc w:val="center"/>
        <w:rPr>
          <w:sz w:val="28"/>
          <w:szCs w:val="28"/>
        </w:rPr>
      </w:pPr>
    </w:p>
    <w:p w14:paraId="2956203A" w14:textId="149637C1" w:rsidR="00464C2F" w:rsidDel="009255FA" w:rsidRDefault="00464C2F">
      <w:pPr>
        <w:rPr>
          <w:del w:id="7" w:author="Cox, Gabriel C" w:date="2018-11-11T20:41:00Z"/>
          <w:sz w:val="28"/>
          <w:szCs w:val="28"/>
        </w:rPr>
      </w:pPr>
      <w:del w:id="8" w:author="Cox, Gabriel C" w:date="2018-11-11T20:41:00Z">
        <w:r w:rsidDel="009255FA">
          <w:rPr>
            <w:sz w:val="28"/>
            <w:szCs w:val="28"/>
          </w:rPr>
          <w:lastRenderedPageBreak/>
          <w:br w:type="page"/>
        </w:r>
      </w:del>
    </w:p>
    <w:p w14:paraId="305449EB" w14:textId="77777777" w:rsidR="0077330F" w:rsidRDefault="0077330F" w:rsidP="00193A64">
      <w:pPr>
        <w:spacing w:line="240" w:lineRule="auto"/>
        <w:jc w:val="center"/>
        <w:rPr>
          <w:sz w:val="28"/>
          <w:szCs w:val="28"/>
        </w:rPr>
      </w:pPr>
    </w:p>
    <w:sdt>
      <w:sdtPr>
        <w:rPr>
          <w:rFonts w:ascii="Calibri" w:eastAsia="Calibri" w:hAnsi="Calibri" w:cs="Calibri"/>
          <w:color w:val="000000"/>
          <w:sz w:val="22"/>
          <w:szCs w:val="22"/>
        </w:rPr>
        <w:id w:val="-2049913319"/>
        <w:docPartObj>
          <w:docPartGallery w:val="Table of Contents"/>
          <w:docPartUnique/>
        </w:docPartObj>
      </w:sdtPr>
      <w:sdtEndPr>
        <w:rPr>
          <w:b/>
          <w:bCs/>
          <w:noProof/>
        </w:rPr>
      </w:sdtEndPr>
      <w:sdtContent>
        <w:p w14:paraId="681F0BF6" w14:textId="77777777" w:rsidR="00193A64" w:rsidRDefault="00193A64" w:rsidP="00757040">
          <w:pPr>
            <w:pStyle w:val="TOCHeading"/>
          </w:pPr>
          <w:r>
            <w:t>Contents</w:t>
          </w:r>
        </w:p>
        <w:p w14:paraId="2DB9FB61" w14:textId="77777777" w:rsidR="002E42E9" w:rsidRDefault="00193A64">
          <w:pPr>
            <w:pStyle w:val="TOC1"/>
            <w:rPr>
              <w:ins w:id="9" w:author="Cox, Gabriel C" w:date="2018-11-11T20:35:00Z"/>
              <w:rFonts w:asciiTheme="minorHAnsi" w:eastAsiaTheme="minorEastAsia" w:hAnsiTheme="minorHAnsi" w:cstheme="minorBidi"/>
              <w:noProof/>
              <w:color w:val="auto"/>
            </w:rPr>
          </w:pPr>
          <w:r>
            <w:fldChar w:fldCharType="begin"/>
          </w:r>
          <w:r>
            <w:instrText xml:space="preserve"> TOC \o "1-3" \h \z \u </w:instrText>
          </w:r>
          <w:r>
            <w:fldChar w:fldCharType="separate"/>
          </w:r>
          <w:ins w:id="10" w:author="Cox, Gabriel C" w:date="2018-11-11T20:35:00Z">
            <w:r w:rsidR="002E42E9" w:rsidRPr="00650D8D">
              <w:rPr>
                <w:rStyle w:val="Hyperlink"/>
                <w:noProof/>
              </w:rPr>
              <w:fldChar w:fldCharType="begin"/>
            </w:r>
            <w:r w:rsidR="002E42E9" w:rsidRPr="00650D8D">
              <w:rPr>
                <w:rStyle w:val="Hyperlink"/>
                <w:noProof/>
              </w:rPr>
              <w:instrText xml:space="preserve"> </w:instrText>
            </w:r>
            <w:r w:rsidR="002E42E9">
              <w:rPr>
                <w:noProof/>
              </w:rPr>
              <w:instrText>HYPERLINK \l "_Toc529731879"</w:instrText>
            </w:r>
            <w:r w:rsidR="002E42E9" w:rsidRPr="00650D8D">
              <w:rPr>
                <w:rStyle w:val="Hyperlink"/>
                <w:noProof/>
              </w:rPr>
              <w:instrText xml:space="preserve"> </w:instrText>
            </w:r>
            <w:r w:rsidR="002E42E9" w:rsidRPr="00650D8D">
              <w:rPr>
                <w:rStyle w:val="Hyperlink"/>
                <w:noProof/>
              </w:rPr>
              <w:fldChar w:fldCharType="separate"/>
            </w:r>
            <w:r w:rsidR="002E42E9" w:rsidRPr="00650D8D">
              <w:rPr>
                <w:rStyle w:val="Hyperlink"/>
                <w:noProof/>
              </w:rPr>
              <w:t>1</w:t>
            </w:r>
            <w:r w:rsidR="002E42E9">
              <w:rPr>
                <w:rFonts w:asciiTheme="minorHAnsi" w:eastAsiaTheme="minorEastAsia" w:hAnsiTheme="minorHAnsi" w:cstheme="minorBidi"/>
                <w:noProof/>
                <w:color w:val="auto"/>
              </w:rPr>
              <w:tab/>
            </w:r>
            <w:r w:rsidR="002E42E9" w:rsidRPr="00650D8D">
              <w:rPr>
                <w:rStyle w:val="Hyperlink"/>
                <w:noProof/>
              </w:rPr>
              <w:t>Introduction</w:t>
            </w:r>
            <w:r w:rsidR="002E42E9">
              <w:rPr>
                <w:noProof/>
                <w:webHidden/>
              </w:rPr>
              <w:tab/>
            </w:r>
            <w:r w:rsidR="002E42E9">
              <w:rPr>
                <w:noProof/>
                <w:webHidden/>
              </w:rPr>
              <w:fldChar w:fldCharType="begin"/>
            </w:r>
            <w:r w:rsidR="002E42E9">
              <w:rPr>
                <w:noProof/>
                <w:webHidden/>
              </w:rPr>
              <w:instrText xml:space="preserve"> PAGEREF _Toc529731879 \h </w:instrText>
            </w:r>
          </w:ins>
          <w:r w:rsidR="002E42E9">
            <w:rPr>
              <w:noProof/>
              <w:webHidden/>
            </w:rPr>
          </w:r>
          <w:r w:rsidR="002E42E9">
            <w:rPr>
              <w:noProof/>
              <w:webHidden/>
            </w:rPr>
            <w:fldChar w:fldCharType="separate"/>
          </w:r>
          <w:ins w:id="11" w:author="Cox, Gabriel C" w:date="2018-11-11T22:37:00Z">
            <w:r w:rsidR="00F008D8">
              <w:rPr>
                <w:noProof/>
                <w:webHidden/>
              </w:rPr>
              <w:t>5</w:t>
            </w:r>
          </w:ins>
          <w:ins w:id="12" w:author="Cox, Gabriel C" w:date="2018-11-11T20:35:00Z">
            <w:r w:rsidR="002E42E9">
              <w:rPr>
                <w:noProof/>
                <w:webHidden/>
              </w:rPr>
              <w:fldChar w:fldCharType="end"/>
            </w:r>
            <w:r w:rsidR="002E42E9" w:rsidRPr="00650D8D">
              <w:rPr>
                <w:rStyle w:val="Hyperlink"/>
                <w:noProof/>
              </w:rPr>
              <w:fldChar w:fldCharType="end"/>
            </w:r>
          </w:ins>
        </w:p>
        <w:p w14:paraId="52ED778D" w14:textId="77777777" w:rsidR="002E42E9" w:rsidRDefault="002E42E9">
          <w:pPr>
            <w:pStyle w:val="TOC1"/>
            <w:rPr>
              <w:ins w:id="13" w:author="Cox, Gabriel C" w:date="2018-11-11T20:35:00Z"/>
              <w:rFonts w:asciiTheme="minorHAnsi" w:eastAsiaTheme="minorEastAsia" w:hAnsiTheme="minorHAnsi" w:cstheme="minorBidi"/>
              <w:noProof/>
              <w:color w:val="auto"/>
            </w:rPr>
          </w:pPr>
          <w:ins w:id="14"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"_Toc529731880"</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2</w:t>
            </w:r>
            <w:r>
              <w:rPr>
                <w:rFonts w:asciiTheme="minorHAnsi" w:eastAsiaTheme="minorEastAsia" w:hAnsiTheme="minorHAnsi" w:cstheme="minorBidi"/>
                <w:noProof/>
                <w:color w:val="auto"/>
              </w:rPr>
              <w:tab/>
            </w:r>
            <w:r w:rsidRPr="00650D8D">
              <w:rPr>
                <w:rStyle w:val="Hyperlink"/>
                <w:noProof/>
                <w:lang w:val="en"/>
              </w:rPr>
              <w:t>Related Documents</w:t>
            </w:r>
            <w:r>
              <w:rPr>
                <w:noProof/>
                <w:webHidden/>
              </w:rPr>
              <w:tab/>
            </w:r>
            <w:r>
              <w:rPr>
                <w:noProof/>
                <w:webHidden/>
              </w:rPr>
              <w:fldChar w:fldCharType="begin"/>
            </w:r>
            <w:r>
              <w:rPr>
                <w:noProof/>
                <w:webHidden/>
              </w:rPr>
              <w:instrText xml:space="preserve"> PAGEREF _Toc529731880 \h </w:instrText>
            </w:r>
          </w:ins>
          <w:r>
            <w:rPr>
              <w:noProof/>
              <w:webHidden/>
            </w:rPr>
          </w:r>
          <w:r>
            <w:rPr>
              <w:noProof/>
              <w:webHidden/>
            </w:rPr>
            <w:fldChar w:fldCharType="separate"/>
          </w:r>
          <w:ins w:id="15" w:author="Cox, Gabriel C" w:date="2018-11-11T22:37:00Z">
            <w:r w:rsidR="00F008D8">
              <w:rPr>
                <w:noProof/>
                <w:webHidden/>
              </w:rPr>
              <w:t>5</w:t>
            </w:r>
          </w:ins>
          <w:ins w:id="16" w:author="Cox, Gabriel C" w:date="2018-11-11T20:35:00Z">
            <w:r>
              <w:rPr>
                <w:noProof/>
                <w:webHidden/>
              </w:rPr>
              <w:fldChar w:fldCharType="end"/>
            </w:r>
            <w:r w:rsidRPr="00650D8D">
              <w:rPr>
                <w:rStyle w:val="Hyperlink"/>
                <w:noProof/>
              </w:rPr>
              <w:fldChar w:fldCharType="end"/>
            </w:r>
          </w:ins>
        </w:p>
        <w:p w14:paraId="7B1048B7" w14:textId="77777777" w:rsidR="002E42E9" w:rsidRDefault="002E42E9">
          <w:pPr>
            <w:pStyle w:val="TOC1"/>
            <w:rPr>
              <w:ins w:id="17" w:author="Cox, Gabriel C" w:date="2018-11-11T20:35:00Z"/>
              <w:rFonts w:asciiTheme="minorHAnsi" w:eastAsiaTheme="minorEastAsia" w:hAnsiTheme="minorHAnsi" w:cstheme="minorBidi"/>
              <w:noProof/>
              <w:color w:val="auto"/>
            </w:rPr>
          </w:pPr>
          <w:ins w:id="18"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"_Toc529731881"</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3</w:t>
            </w:r>
            <w:r>
              <w:rPr>
                <w:rFonts w:asciiTheme="minorHAnsi" w:eastAsiaTheme="minorEastAsia" w:hAnsiTheme="minorHAnsi" w:cstheme="minorBidi"/>
                <w:noProof/>
                <w:color w:val="auto"/>
              </w:rPr>
              <w:tab/>
            </w:r>
            <w:r w:rsidRPr="00650D8D">
              <w:rPr>
                <w:rStyle w:val="Hyperlink"/>
                <w:noProof/>
                <w:lang w:val="en"/>
              </w:rPr>
              <w:t>Block Message Definitions</w:t>
            </w:r>
            <w:r>
              <w:rPr>
                <w:noProof/>
                <w:webHidden/>
              </w:rPr>
              <w:tab/>
            </w:r>
            <w:r>
              <w:rPr>
                <w:noProof/>
                <w:webHidden/>
              </w:rPr>
              <w:fldChar w:fldCharType="begin"/>
            </w:r>
            <w:r>
              <w:rPr>
                <w:noProof/>
                <w:webHidden/>
              </w:rPr>
              <w:instrText xml:space="preserve"> PAGEREF _Toc529731881 \h </w:instrText>
            </w:r>
          </w:ins>
          <w:r>
            <w:rPr>
              <w:noProof/>
              <w:webHidden/>
            </w:rPr>
          </w:r>
          <w:r>
            <w:rPr>
              <w:noProof/>
              <w:webHidden/>
            </w:rPr>
            <w:fldChar w:fldCharType="separate"/>
          </w:r>
          <w:ins w:id="19" w:author="Cox, Gabriel C" w:date="2018-11-11T22:37:00Z">
            <w:r w:rsidR="00F008D8">
              <w:rPr>
                <w:noProof/>
                <w:webHidden/>
              </w:rPr>
              <w:t>5</w:t>
            </w:r>
          </w:ins>
          <w:ins w:id="20" w:author="Cox, Gabriel C" w:date="2018-11-11T20:35:00Z">
            <w:r>
              <w:rPr>
                <w:noProof/>
                <w:webHidden/>
              </w:rPr>
              <w:fldChar w:fldCharType="end"/>
            </w:r>
            <w:r w:rsidRPr="00650D8D">
              <w:rPr>
                <w:rStyle w:val="Hyperlink"/>
                <w:noProof/>
              </w:rPr>
              <w:fldChar w:fldCharType="end"/>
            </w:r>
          </w:ins>
        </w:p>
        <w:p w14:paraId="3AC29548" w14:textId="77777777" w:rsidR="002E42E9" w:rsidRDefault="002E42E9">
          <w:pPr>
            <w:pStyle w:val="TOC2"/>
            <w:tabs>
              <w:tab w:val="right" w:leader="dot" w:pos="9575"/>
            </w:tabs>
            <w:rPr>
              <w:ins w:id="21" w:author="Cox, Gabriel C" w:date="2018-11-11T20:35:00Z"/>
              <w:rFonts w:asciiTheme="minorHAnsi" w:eastAsiaTheme="minorEastAsia" w:hAnsiTheme="minorHAnsi" w:cstheme="minorBidi"/>
              <w:noProof/>
              <w:color w:val="auto"/>
            </w:rPr>
          </w:pPr>
          <w:ins w:id="22"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"_Toc529731882"</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General</w:t>
            </w:r>
            <w:r>
              <w:rPr>
                <w:noProof/>
                <w:webHidden/>
              </w:rPr>
              <w:tab/>
            </w:r>
            <w:r>
              <w:rPr>
                <w:noProof/>
                <w:webHidden/>
              </w:rPr>
              <w:fldChar w:fldCharType="begin"/>
            </w:r>
            <w:r>
              <w:rPr>
                <w:noProof/>
                <w:webHidden/>
              </w:rPr>
              <w:instrText xml:space="preserve"> PAGEREF _Toc529731882 \h </w:instrText>
            </w:r>
          </w:ins>
          <w:r>
            <w:rPr>
              <w:noProof/>
              <w:webHidden/>
            </w:rPr>
          </w:r>
          <w:r>
            <w:rPr>
              <w:noProof/>
              <w:webHidden/>
            </w:rPr>
            <w:fldChar w:fldCharType="separate"/>
          </w:r>
          <w:ins w:id="23" w:author="Cox, Gabriel C" w:date="2018-11-11T22:37:00Z">
            <w:r w:rsidR="00F008D8">
              <w:rPr>
                <w:noProof/>
                <w:webHidden/>
              </w:rPr>
              <w:t>5</w:t>
            </w:r>
          </w:ins>
          <w:ins w:id="24" w:author="Cox, Gabriel C" w:date="2018-11-11T20:35:00Z">
            <w:r>
              <w:rPr>
                <w:noProof/>
                <w:webHidden/>
              </w:rPr>
              <w:fldChar w:fldCharType="end"/>
            </w:r>
            <w:r w:rsidRPr="00650D8D">
              <w:rPr>
                <w:rStyle w:val="Hyperlink"/>
                <w:noProof/>
              </w:rPr>
              <w:fldChar w:fldCharType="end"/>
            </w:r>
          </w:ins>
        </w:p>
        <w:p w14:paraId="55E5CE49" w14:textId="77777777" w:rsidR="002E42E9" w:rsidRDefault="002E42E9">
          <w:pPr>
            <w:pStyle w:val="TOC2"/>
            <w:tabs>
              <w:tab w:val="right" w:leader="dot" w:pos="9575"/>
            </w:tabs>
            <w:rPr>
              <w:ins w:id="25" w:author="Cox, Gabriel C" w:date="2018-11-11T20:35:00Z"/>
              <w:rFonts w:asciiTheme="minorHAnsi" w:eastAsiaTheme="minorEastAsia" w:hAnsiTheme="minorHAnsi" w:cstheme="minorBidi"/>
              <w:noProof/>
              <w:color w:val="auto"/>
            </w:rPr>
          </w:pPr>
          <w:ins w:id="26"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"_Toc529731883"</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Message Header</w:t>
            </w:r>
            <w:r>
              <w:rPr>
                <w:noProof/>
                <w:webHidden/>
              </w:rPr>
              <w:tab/>
            </w:r>
            <w:r>
              <w:rPr>
                <w:noProof/>
                <w:webHidden/>
              </w:rPr>
              <w:fldChar w:fldCharType="begin"/>
            </w:r>
            <w:r>
              <w:rPr>
                <w:noProof/>
                <w:webHidden/>
              </w:rPr>
              <w:instrText xml:space="preserve"> PAGEREF _Toc529731883 \h </w:instrText>
            </w:r>
          </w:ins>
          <w:r>
            <w:rPr>
              <w:noProof/>
              <w:webHidden/>
            </w:rPr>
          </w:r>
          <w:r>
            <w:rPr>
              <w:noProof/>
              <w:webHidden/>
            </w:rPr>
            <w:fldChar w:fldCharType="separate"/>
          </w:r>
          <w:ins w:id="27" w:author="Cox, Gabriel C" w:date="2018-11-11T22:37:00Z">
            <w:r w:rsidR="00F008D8">
              <w:rPr>
                <w:noProof/>
                <w:webHidden/>
              </w:rPr>
              <w:t>5</w:t>
            </w:r>
          </w:ins>
          <w:ins w:id="28" w:author="Cox, Gabriel C" w:date="2018-11-11T20:35:00Z">
            <w:r>
              <w:rPr>
                <w:noProof/>
                <w:webHidden/>
              </w:rPr>
              <w:fldChar w:fldCharType="end"/>
            </w:r>
            <w:r w:rsidRPr="00650D8D">
              <w:rPr>
                <w:rStyle w:val="Hyperlink"/>
                <w:noProof/>
              </w:rPr>
              <w:fldChar w:fldCharType="end"/>
            </w:r>
          </w:ins>
        </w:p>
        <w:p w14:paraId="6C27AC45" w14:textId="77777777" w:rsidR="002E42E9" w:rsidRDefault="002E42E9">
          <w:pPr>
            <w:pStyle w:val="TOC2"/>
            <w:tabs>
              <w:tab w:val="right" w:leader="dot" w:pos="9575"/>
            </w:tabs>
            <w:rPr>
              <w:ins w:id="29" w:author="Cox, Gabriel C" w:date="2018-11-11T20:35:00Z"/>
              <w:rFonts w:asciiTheme="minorHAnsi" w:eastAsiaTheme="minorEastAsia" w:hAnsiTheme="minorHAnsi" w:cstheme="minorBidi"/>
              <w:noProof/>
              <w:color w:val="auto"/>
            </w:rPr>
          </w:pPr>
          <w:ins w:id="30"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"_Toc529731884"</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Basic ID Message</w:t>
            </w:r>
            <w:r>
              <w:rPr>
                <w:noProof/>
                <w:webHidden/>
              </w:rPr>
              <w:tab/>
            </w:r>
            <w:r>
              <w:rPr>
                <w:noProof/>
                <w:webHidden/>
              </w:rPr>
              <w:fldChar w:fldCharType="begin"/>
            </w:r>
            <w:r>
              <w:rPr>
                <w:noProof/>
                <w:webHidden/>
              </w:rPr>
              <w:instrText xml:space="preserve"> PAGEREF _Toc529731884 \h </w:instrText>
            </w:r>
          </w:ins>
          <w:r>
            <w:rPr>
              <w:noProof/>
              <w:webHidden/>
            </w:rPr>
          </w:r>
          <w:r>
            <w:rPr>
              <w:noProof/>
              <w:webHidden/>
            </w:rPr>
            <w:fldChar w:fldCharType="separate"/>
          </w:r>
          <w:ins w:id="31" w:author="Cox, Gabriel C" w:date="2018-11-11T22:37:00Z">
            <w:r w:rsidR="00F008D8">
              <w:rPr>
                <w:noProof/>
                <w:webHidden/>
              </w:rPr>
              <w:t>6</w:t>
            </w:r>
          </w:ins>
          <w:ins w:id="32" w:author="Cox, Gabriel C" w:date="2018-11-11T20:35:00Z">
            <w:r>
              <w:rPr>
                <w:noProof/>
                <w:webHidden/>
              </w:rPr>
              <w:fldChar w:fldCharType="end"/>
            </w:r>
            <w:r w:rsidRPr="00650D8D">
              <w:rPr>
                <w:rStyle w:val="Hyperlink"/>
                <w:noProof/>
              </w:rPr>
              <w:fldChar w:fldCharType="end"/>
            </w:r>
          </w:ins>
        </w:p>
        <w:p w14:paraId="4908C688" w14:textId="77777777" w:rsidR="002E42E9" w:rsidRDefault="002E42E9">
          <w:pPr>
            <w:pStyle w:val="TOC2"/>
            <w:tabs>
              <w:tab w:val="right" w:leader="dot" w:pos="9575"/>
            </w:tabs>
            <w:rPr>
              <w:ins w:id="33" w:author="Cox, Gabriel C" w:date="2018-11-11T20:35:00Z"/>
              <w:rFonts w:asciiTheme="minorHAnsi" w:eastAsiaTheme="minorEastAsia" w:hAnsiTheme="minorHAnsi" w:cstheme="minorBidi"/>
              <w:noProof/>
              <w:color w:val="auto"/>
            </w:rPr>
          </w:pPr>
          <w:ins w:id="34"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"_Toc529731885"</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Location Message</w:t>
            </w:r>
            <w:r>
              <w:rPr>
                <w:noProof/>
                <w:webHidden/>
              </w:rPr>
              <w:tab/>
            </w:r>
            <w:r>
              <w:rPr>
                <w:noProof/>
                <w:webHidden/>
              </w:rPr>
              <w:fldChar w:fldCharType="begin"/>
            </w:r>
            <w:r>
              <w:rPr>
                <w:noProof/>
                <w:webHidden/>
              </w:rPr>
              <w:instrText xml:space="preserve"> PAGEREF _Toc529731885 \h </w:instrText>
            </w:r>
          </w:ins>
          <w:r>
            <w:rPr>
              <w:noProof/>
              <w:webHidden/>
            </w:rPr>
          </w:r>
          <w:r>
            <w:rPr>
              <w:noProof/>
              <w:webHidden/>
            </w:rPr>
            <w:fldChar w:fldCharType="separate"/>
          </w:r>
          <w:ins w:id="35" w:author="Cox, Gabriel C" w:date="2018-11-11T22:37:00Z">
            <w:r w:rsidR="00F008D8">
              <w:rPr>
                <w:noProof/>
                <w:webHidden/>
              </w:rPr>
              <w:t>7</w:t>
            </w:r>
          </w:ins>
          <w:ins w:id="36" w:author="Cox, Gabriel C" w:date="2018-11-11T20:35:00Z">
            <w:r>
              <w:rPr>
                <w:noProof/>
                <w:webHidden/>
              </w:rPr>
              <w:fldChar w:fldCharType="end"/>
            </w:r>
            <w:r w:rsidRPr="00650D8D">
              <w:rPr>
                <w:rStyle w:val="Hyperlink"/>
                <w:noProof/>
              </w:rPr>
              <w:fldChar w:fldCharType="end"/>
            </w:r>
          </w:ins>
        </w:p>
        <w:p w14:paraId="70B525CC" w14:textId="77777777" w:rsidR="002E42E9" w:rsidRDefault="002E42E9">
          <w:pPr>
            <w:pStyle w:val="TOC2"/>
            <w:tabs>
              <w:tab w:val="right" w:leader="dot" w:pos="9575"/>
            </w:tabs>
            <w:rPr>
              <w:ins w:id="37" w:author="Cox, Gabriel C" w:date="2018-11-11T20:35:00Z"/>
              <w:rFonts w:asciiTheme="minorHAnsi" w:eastAsiaTheme="minorEastAsia" w:hAnsiTheme="minorHAnsi" w:cstheme="minorBidi"/>
              <w:noProof/>
              <w:color w:val="auto"/>
            </w:rPr>
          </w:pPr>
          <w:ins w:id="38"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"_Toc529731886"</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Authentication Message</w:t>
            </w:r>
            <w:r>
              <w:rPr>
                <w:noProof/>
                <w:webHidden/>
              </w:rPr>
              <w:tab/>
            </w:r>
            <w:r>
              <w:rPr>
                <w:noProof/>
                <w:webHidden/>
              </w:rPr>
              <w:fldChar w:fldCharType="begin"/>
            </w:r>
            <w:r>
              <w:rPr>
                <w:noProof/>
                <w:webHidden/>
              </w:rPr>
              <w:instrText xml:space="preserve"> PAGEREF _Toc529731886 \h </w:instrText>
            </w:r>
          </w:ins>
          <w:r>
            <w:rPr>
              <w:noProof/>
              <w:webHidden/>
            </w:rPr>
          </w:r>
          <w:r>
            <w:rPr>
              <w:noProof/>
              <w:webHidden/>
            </w:rPr>
            <w:fldChar w:fldCharType="separate"/>
          </w:r>
          <w:ins w:id="39" w:author="Cox, Gabriel C" w:date="2018-11-11T22:37:00Z">
            <w:r w:rsidR="00F008D8">
              <w:rPr>
                <w:noProof/>
                <w:webHidden/>
              </w:rPr>
              <w:t>8</w:t>
            </w:r>
          </w:ins>
          <w:ins w:id="40" w:author="Cox, Gabriel C" w:date="2018-11-11T20:35:00Z">
            <w:r>
              <w:rPr>
                <w:noProof/>
                <w:webHidden/>
              </w:rPr>
              <w:fldChar w:fldCharType="end"/>
            </w:r>
            <w:r w:rsidRPr="00650D8D">
              <w:rPr>
                <w:rStyle w:val="Hyperlink"/>
                <w:noProof/>
              </w:rPr>
              <w:fldChar w:fldCharType="end"/>
            </w:r>
          </w:ins>
        </w:p>
        <w:p w14:paraId="7077ED81" w14:textId="77777777" w:rsidR="002E42E9" w:rsidRDefault="002E42E9">
          <w:pPr>
            <w:pStyle w:val="TOC2"/>
            <w:tabs>
              <w:tab w:val="right" w:leader="dot" w:pos="9575"/>
            </w:tabs>
            <w:rPr>
              <w:ins w:id="41" w:author="Cox, Gabriel C" w:date="2018-11-11T20:35:00Z"/>
              <w:rFonts w:asciiTheme="minorHAnsi" w:eastAsiaTheme="minorEastAsia" w:hAnsiTheme="minorHAnsi" w:cstheme="minorBidi"/>
              <w:noProof/>
              <w:color w:val="auto"/>
            </w:rPr>
          </w:pPr>
          <w:ins w:id="42"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"_Toc529731887"</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Self ID Message</w:t>
            </w:r>
            <w:r>
              <w:rPr>
                <w:noProof/>
                <w:webHidden/>
              </w:rPr>
              <w:tab/>
            </w:r>
            <w:r>
              <w:rPr>
                <w:noProof/>
                <w:webHidden/>
              </w:rPr>
              <w:fldChar w:fldCharType="begin"/>
            </w:r>
            <w:r>
              <w:rPr>
                <w:noProof/>
                <w:webHidden/>
              </w:rPr>
              <w:instrText xml:space="preserve"> PAGEREF _Toc529731887 \h </w:instrText>
            </w:r>
          </w:ins>
          <w:r>
            <w:rPr>
              <w:noProof/>
              <w:webHidden/>
            </w:rPr>
          </w:r>
          <w:r>
            <w:rPr>
              <w:noProof/>
              <w:webHidden/>
            </w:rPr>
            <w:fldChar w:fldCharType="separate"/>
          </w:r>
          <w:ins w:id="43" w:author="Cox, Gabriel C" w:date="2018-11-11T22:37:00Z">
            <w:r w:rsidR="00F008D8">
              <w:rPr>
                <w:noProof/>
                <w:webHidden/>
              </w:rPr>
              <w:t>8</w:t>
            </w:r>
          </w:ins>
          <w:ins w:id="44" w:author="Cox, Gabriel C" w:date="2018-11-11T20:35:00Z">
            <w:r>
              <w:rPr>
                <w:noProof/>
                <w:webHidden/>
              </w:rPr>
              <w:fldChar w:fldCharType="end"/>
            </w:r>
            <w:r w:rsidRPr="00650D8D">
              <w:rPr>
                <w:rStyle w:val="Hyperlink"/>
                <w:noProof/>
              </w:rPr>
              <w:fldChar w:fldCharType="end"/>
            </w:r>
          </w:ins>
        </w:p>
        <w:p w14:paraId="43DF6B5E" w14:textId="77777777" w:rsidR="002E42E9" w:rsidRDefault="002E42E9">
          <w:pPr>
            <w:pStyle w:val="TOC2"/>
            <w:tabs>
              <w:tab w:val="right" w:leader="dot" w:pos="9575"/>
            </w:tabs>
            <w:rPr>
              <w:ins w:id="45" w:author="Cox, Gabriel C" w:date="2018-11-11T20:35:00Z"/>
              <w:rFonts w:asciiTheme="minorHAnsi" w:eastAsiaTheme="minorEastAsia" w:hAnsiTheme="minorHAnsi" w:cstheme="minorBidi"/>
              <w:noProof/>
              <w:color w:val="auto"/>
            </w:rPr>
          </w:pPr>
          <w:ins w:id="46"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"_Toc529731888"</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Operator Message</w:t>
            </w:r>
            <w:r>
              <w:rPr>
                <w:noProof/>
                <w:webHidden/>
              </w:rPr>
              <w:tab/>
            </w:r>
            <w:r>
              <w:rPr>
                <w:noProof/>
                <w:webHidden/>
              </w:rPr>
              <w:fldChar w:fldCharType="begin"/>
            </w:r>
            <w:r>
              <w:rPr>
                <w:noProof/>
                <w:webHidden/>
              </w:rPr>
              <w:instrText xml:space="preserve"> PAGEREF _Toc529731888 \h </w:instrText>
            </w:r>
          </w:ins>
          <w:r>
            <w:rPr>
              <w:noProof/>
              <w:webHidden/>
            </w:rPr>
          </w:r>
          <w:r>
            <w:rPr>
              <w:noProof/>
              <w:webHidden/>
            </w:rPr>
            <w:fldChar w:fldCharType="separate"/>
          </w:r>
          <w:ins w:id="47" w:author="Cox, Gabriel C" w:date="2018-11-11T22:37:00Z">
            <w:r w:rsidR="00F008D8">
              <w:rPr>
                <w:noProof/>
                <w:webHidden/>
              </w:rPr>
              <w:t>9</w:t>
            </w:r>
          </w:ins>
          <w:ins w:id="48" w:author="Cox, Gabriel C" w:date="2018-11-11T20:35:00Z">
            <w:r>
              <w:rPr>
                <w:noProof/>
                <w:webHidden/>
              </w:rPr>
              <w:fldChar w:fldCharType="end"/>
            </w:r>
            <w:r w:rsidRPr="00650D8D">
              <w:rPr>
                <w:rStyle w:val="Hyperlink"/>
                <w:noProof/>
              </w:rPr>
              <w:fldChar w:fldCharType="end"/>
            </w:r>
          </w:ins>
        </w:p>
        <w:p w14:paraId="6D26D893" w14:textId="77777777" w:rsidR="002E42E9" w:rsidRDefault="002E42E9">
          <w:pPr>
            <w:pStyle w:val="TOC2"/>
            <w:tabs>
              <w:tab w:val="right" w:leader="dot" w:pos="9575"/>
            </w:tabs>
            <w:rPr>
              <w:ins w:id="49" w:author="Cox, Gabriel C" w:date="2018-11-11T20:35:00Z"/>
              <w:rFonts w:asciiTheme="minorHAnsi" w:eastAsiaTheme="minorEastAsia" w:hAnsiTheme="minorHAnsi" w:cstheme="minorBidi"/>
              <w:noProof/>
              <w:color w:val="auto"/>
            </w:rPr>
          </w:pPr>
          <w:ins w:id="50"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"_Toc529731889"</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Enumerated Field Definitions</w:t>
            </w:r>
            <w:r>
              <w:rPr>
                <w:noProof/>
                <w:webHidden/>
              </w:rPr>
              <w:tab/>
            </w:r>
            <w:r>
              <w:rPr>
                <w:noProof/>
                <w:webHidden/>
              </w:rPr>
              <w:fldChar w:fldCharType="begin"/>
            </w:r>
            <w:r>
              <w:rPr>
                <w:noProof/>
                <w:webHidden/>
              </w:rPr>
              <w:instrText xml:space="preserve"> PAGEREF _Toc529731889 \h </w:instrText>
            </w:r>
          </w:ins>
          <w:r>
            <w:rPr>
              <w:noProof/>
              <w:webHidden/>
            </w:rPr>
          </w:r>
          <w:r>
            <w:rPr>
              <w:noProof/>
              <w:webHidden/>
            </w:rPr>
            <w:fldChar w:fldCharType="separate"/>
          </w:r>
          <w:ins w:id="51" w:author="Cox, Gabriel C" w:date="2018-11-11T22:37:00Z">
            <w:r w:rsidR="00F008D8">
              <w:rPr>
                <w:noProof/>
                <w:webHidden/>
              </w:rPr>
              <w:t>10</w:t>
            </w:r>
          </w:ins>
          <w:ins w:id="52" w:author="Cox, Gabriel C" w:date="2018-11-11T20:35:00Z">
            <w:r>
              <w:rPr>
                <w:noProof/>
                <w:webHidden/>
              </w:rPr>
              <w:fldChar w:fldCharType="end"/>
            </w:r>
            <w:r w:rsidRPr="00650D8D">
              <w:rPr>
                <w:rStyle w:val="Hyperlink"/>
                <w:noProof/>
              </w:rPr>
              <w:fldChar w:fldCharType="end"/>
            </w:r>
          </w:ins>
        </w:p>
        <w:p w14:paraId="064F8108" w14:textId="77777777" w:rsidR="002E42E9" w:rsidRDefault="002E42E9">
          <w:pPr>
            <w:pStyle w:val="TOC1"/>
            <w:rPr>
              <w:ins w:id="53" w:author="Cox, Gabriel C" w:date="2018-11-11T20:35:00Z"/>
              <w:rFonts w:asciiTheme="minorHAnsi" w:eastAsiaTheme="minorEastAsia" w:hAnsiTheme="minorHAnsi" w:cstheme="minorBidi"/>
              <w:noProof/>
              <w:color w:val="auto"/>
            </w:rPr>
          </w:pPr>
          <w:ins w:id="54"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"_Toc529731890"</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4</w:t>
            </w:r>
            <w:r>
              <w:rPr>
                <w:rFonts w:asciiTheme="minorHAnsi" w:eastAsiaTheme="minorEastAsia" w:hAnsiTheme="minorHAnsi" w:cstheme="minorBidi"/>
                <w:noProof/>
                <w:color w:val="auto"/>
              </w:rPr>
              <w:tab/>
            </w:r>
            <w:r w:rsidRPr="00650D8D">
              <w:rPr>
                <w:rStyle w:val="Hyperlink"/>
                <w:noProof/>
                <w:lang w:val="en"/>
              </w:rPr>
              <w:t>JSON Representation of Messages</w:t>
            </w:r>
            <w:r>
              <w:rPr>
                <w:noProof/>
                <w:webHidden/>
              </w:rPr>
              <w:tab/>
            </w:r>
            <w:r>
              <w:rPr>
                <w:noProof/>
                <w:webHidden/>
              </w:rPr>
              <w:fldChar w:fldCharType="begin"/>
            </w:r>
            <w:r>
              <w:rPr>
                <w:noProof/>
                <w:webHidden/>
              </w:rPr>
              <w:instrText xml:space="preserve"> PAGEREF _Toc529731890 \h </w:instrText>
            </w:r>
          </w:ins>
          <w:r>
            <w:rPr>
              <w:noProof/>
              <w:webHidden/>
            </w:rPr>
          </w:r>
          <w:r>
            <w:rPr>
              <w:noProof/>
              <w:webHidden/>
            </w:rPr>
            <w:fldChar w:fldCharType="separate"/>
          </w:r>
          <w:ins w:id="55" w:author="Cox, Gabriel C" w:date="2018-11-11T22:37:00Z">
            <w:r w:rsidR="00F008D8">
              <w:rPr>
                <w:noProof/>
                <w:webHidden/>
              </w:rPr>
              <w:t>11</w:t>
            </w:r>
          </w:ins>
          <w:ins w:id="56" w:author="Cox, Gabriel C" w:date="2018-11-11T20:35:00Z">
            <w:r>
              <w:rPr>
                <w:noProof/>
                <w:webHidden/>
              </w:rPr>
              <w:fldChar w:fldCharType="end"/>
            </w:r>
            <w:r w:rsidRPr="00650D8D">
              <w:rPr>
                <w:rStyle w:val="Hyperlink"/>
                <w:noProof/>
              </w:rPr>
              <w:fldChar w:fldCharType="end"/>
            </w:r>
          </w:ins>
        </w:p>
        <w:p w14:paraId="3315CCAD" w14:textId="77777777" w:rsidR="002E42E9" w:rsidRDefault="002E42E9">
          <w:pPr>
            <w:pStyle w:val="TOC2"/>
            <w:tabs>
              <w:tab w:val="right" w:leader="dot" w:pos="9575"/>
            </w:tabs>
            <w:rPr>
              <w:ins w:id="57" w:author="Cox, Gabriel C" w:date="2018-11-11T20:35:00Z"/>
              <w:rFonts w:asciiTheme="minorHAnsi" w:eastAsiaTheme="minorEastAsia" w:hAnsiTheme="minorHAnsi" w:cstheme="minorBidi"/>
              <w:noProof/>
              <w:color w:val="auto"/>
            </w:rPr>
          </w:pPr>
          <w:ins w:id="58"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"_Toc529731891"</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Basic ID ( Message Type 0) JSON Representation</w:t>
            </w:r>
            <w:r>
              <w:rPr>
                <w:noProof/>
                <w:webHidden/>
              </w:rPr>
              <w:tab/>
            </w:r>
            <w:r>
              <w:rPr>
                <w:noProof/>
                <w:webHidden/>
              </w:rPr>
              <w:fldChar w:fldCharType="begin"/>
            </w:r>
            <w:r>
              <w:rPr>
                <w:noProof/>
                <w:webHidden/>
              </w:rPr>
              <w:instrText xml:space="preserve"> PAGEREF _Toc529731891 \h </w:instrText>
            </w:r>
          </w:ins>
          <w:r>
            <w:rPr>
              <w:noProof/>
              <w:webHidden/>
            </w:rPr>
          </w:r>
          <w:r>
            <w:rPr>
              <w:noProof/>
              <w:webHidden/>
            </w:rPr>
            <w:fldChar w:fldCharType="separate"/>
          </w:r>
          <w:ins w:id="59" w:author="Cox, Gabriel C" w:date="2018-11-11T22:37:00Z">
            <w:r w:rsidR="00F008D8">
              <w:rPr>
                <w:noProof/>
                <w:webHidden/>
              </w:rPr>
              <w:t>11</w:t>
            </w:r>
          </w:ins>
          <w:ins w:id="60" w:author="Cox, Gabriel C" w:date="2018-11-11T20:35:00Z">
            <w:r>
              <w:rPr>
                <w:noProof/>
                <w:webHidden/>
              </w:rPr>
              <w:fldChar w:fldCharType="end"/>
            </w:r>
            <w:r w:rsidRPr="00650D8D">
              <w:rPr>
                <w:rStyle w:val="Hyperlink"/>
                <w:noProof/>
              </w:rPr>
              <w:fldChar w:fldCharType="end"/>
            </w:r>
          </w:ins>
        </w:p>
        <w:p w14:paraId="6659C83C" w14:textId="77777777" w:rsidR="002E42E9" w:rsidRDefault="002E42E9">
          <w:pPr>
            <w:pStyle w:val="TOC2"/>
            <w:tabs>
              <w:tab w:val="right" w:leader="dot" w:pos="9575"/>
            </w:tabs>
            <w:rPr>
              <w:ins w:id="61" w:author="Cox, Gabriel C" w:date="2018-11-11T20:35:00Z"/>
              <w:rFonts w:asciiTheme="minorHAnsi" w:eastAsiaTheme="minorEastAsia" w:hAnsiTheme="minorHAnsi" w:cstheme="minorBidi"/>
              <w:noProof/>
              <w:color w:val="auto"/>
            </w:rPr>
          </w:pPr>
          <w:ins w:id="62"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"_Toc529731892"</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Location ( Message Type 1) JSON Representation</w:t>
            </w:r>
            <w:r>
              <w:rPr>
                <w:noProof/>
                <w:webHidden/>
              </w:rPr>
              <w:tab/>
            </w:r>
            <w:r>
              <w:rPr>
                <w:noProof/>
                <w:webHidden/>
              </w:rPr>
              <w:fldChar w:fldCharType="begin"/>
            </w:r>
            <w:r>
              <w:rPr>
                <w:noProof/>
                <w:webHidden/>
              </w:rPr>
              <w:instrText xml:space="preserve"> PAGEREF _Toc529731892 \h </w:instrText>
            </w:r>
          </w:ins>
          <w:r>
            <w:rPr>
              <w:noProof/>
              <w:webHidden/>
            </w:rPr>
          </w:r>
          <w:r>
            <w:rPr>
              <w:noProof/>
              <w:webHidden/>
            </w:rPr>
            <w:fldChar w:fldCharType="separate"/>
          </w:r>
          <w:ins w:id="63" w:author="Cox, Gabriel C" w:date="2018-11-11T22:37:00Z">
            <w:r w:rsidR="00F008D8">
              <w:rPr>
                <w:noProof/>
                <w:webHidden/>
              </w:rPr>
              <w:t>11</w:t>
            </w:r>
          </w:ins>
          <w:ins w:id="64" w:author="Cox, Gabriel C" w:date="2018-11-11T20:35:00Z">
            <w:r>
              <w:rPr>
                <w:noProof/>
                <w:webHidden/>
              </w:rPr>
              <w:fldChar w:fldCharType="end"/>
            </w:r>
            <w:r w:rsidRPr="00650D8D">
              <w:rPr>
                <w:rStyle w:val="Hyperlink"/>
                <w:noProof/>
              </w:rPr>
              <w:fldChar w:fldCharType="end"/>
            </w:r>
          </w:ins>
        </w:p>
        <w:p w14:paraId="1D639944" w14:textId="77777777" w:rsidR="002E42E9" w:rsidRDefault="002E42E9">
          <w:pPr>
            <w:pStyle w:val="TOC2"/>
            <w:tabs>
              <w:tab w:val="right" w:leader="dot" w:pos="9575"/>
            </w:tabs>
            <w:rPr>
              <w:ins w:id="65" w:author="Cox, Gabriel C" w:date="2018-11-11T20:35:00Z"/>
              <w:rFonts w:asciiTheme="minorHAnsi" w:eastAsiaTheme="minorEastAsia" w:hAnsiTheme="minorHAnsi" w:cstheme="minorBidi"/>
              <w:noProof/>
              <w:color w:val="auto"/>
            </w:rPr>
          </w:pPr>
          <w:ins w:id="66"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"_Toc529731893"</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Authentication ( Message Type 2) JSON Representation</w:t>
            </w:r>
            <w:r>
              <w:rPr>
                <w:noProof/>
                <w:webHidden/>
              </w:rPr>
              <w:tab/>
            </w:r>
            <w:r>
              <w:rPr>
                <w:noProof/>
                <w:webHidden/>
              </w:rPr>
              <w:fldChar w:fldCharType="begin"/>
            </w:r>
            <w:r>
              <w:rPr>
                <w:noProof/>
                <w:webHidden/>
              </w:rPr>
              <w:instrText xml:space="preserve"> PAGEREF _Toc529731893 \h </w:instrText>
            </w:r>
          </w:ins>
          <w:r>
            <w:rPr>
              <w:noProof/>
              <w:webHidden/>
            </w:rPr>
          </w:r>
          <w:r>
            <w:rPr>
              <w:noProof/>
              <w:webHidden/>
            </w:rPr>
            <w:fldChar w:fldCharType="separate"/>
          </w:r>
          <w:ins w:id="67" w:author="Cox, Gabriel C" w:date="2018-11-11T22:37:00Z">
            <w:r w:rsidR="00F008D8">
              <w:rPr>
                <w:noProof/>
                <w:webHidden/>
              </w:rPr>
              <w:t>12</w:t>
            </w:r>
          </w:ins>
          <w:ins w:id="68" w:author="Cox, Gabriel C" w:date="2018-11-11T20:35:00Z">
            <w:r>
              <w:rPr>
                <w:noProof/>
                <w:webHidden/>
              </w:rPr>
              <w:fldChar w:fldCharType="end"/>
            </w:r>
            <w:r w:rsidRPr="00650D8D">
              <w:rPr>
                <w:rStyle w:val="Hyperlink"/>
                <w:noProof/>
              </w:rPr>
              <w:fldChar w:fldCharType="end"/>
            </w:r>
          </w:ins>
        </w:p>
        <w:p w14:paraId="10FB75A9" w14:textId="77777777" w:rsidR="002E42E9" w:rsidRDefault="002E42E9">
          <w:pPr>
            <w:pStyle w:val="TOC2"/>
            <w:tabs>
              <w:tab w:val="right" w:leader="dot" w:pos="9575"/>
            </w:tabs>
            <w:rPr>
              <w:ins w:id="69" w:author="Cox, Gabriel C" w:date="2018-11-11T20:35:00Z"/>
              <w:rFonts w:asciiTheme="minorHAnsi" w:eastAsiaTheme="minorEastAsia" w:hAnsiTheme="minorHAnsi" w:cstheme="minorBidi"/>
              <w:noProof/>
              <w:color w:val="auto"/>
            </w:rPr>
          </w:pPr>
          <w:ins w:id="70"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"_Toc529731894"</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Self ID ( Message Type 3) JSON Representation</w:t>
            </w:r>
            <w:r>
              <w:rPr>
                <w:noProof/>
                <w:webHidden/>
              </w:rPr>
              <w:tab/>
            </w:r>
            <w:r>
              <w:rPr>
                <w:noProof/>
                <w:webHidden/>
              </w:rPr>
              <w:fldChar w:fldCharType="begin"/>
            </w:r>
            <w:r>
              <w:rPr>
                <w:noProof/>
                <w:webHidden/>
              </w:rPr>
              <w:instrText xml:space="preserve"> PAGEREF _Toc529731894 \h </w:instrText>
            </w:r>
          </w:ins>
          <w:r>
            <w:rPr>
              <w:noProof/>
              <w:webHidden/>
            </w:rPr>
          </w:r>
          <w:r>
            <w:rPr>
              <w:noProof/>
              <w:webHidden/>
            </w:rPr>
            <w:fldChar w:fldCharType="separate"/>
          </w:r>
          <w:ins w:id="71" w:author="Cox, Gabriel C" w:date="2018-11-11T22:37:00Z">
            <w:r w:rsidR="00F008D8">
              <w:rPr>
                <w:noProof/>
                <w:webHidden/>
              </w:rPr>
              <w:t>12</w:t>
            </w:r>
          </w:ins>
          <w:ins w:id="72" w:author="Cox, Gabriel C" w:date="2018-11-11T20:35:00Z">
            <w:r>
              <w:rPr>
                <w:noProof/>
                <w:webHidden/>
              </w:rPr>
              <w:fldChar w:fldCharType="end"/>
            </w:r>
            <w:r w:rsidRPr="00650D8D">
              <w:rPr>
                <w:rStyle w:val="Hyperlink"/>
                <w:noProof/>
              </w:rPr>
              <w:fldChar w:fldCharType="end"/>
            </w:r>
          </w:ins>
        </w:p>
        <w:p w14:paraId="19DD9177" w14:textId="77777777" w:rsidR="002E42E9" w:rsidRDefault="002E42E9">
          <w:pPr>
            <w:pStyle w:val="TOC2"/>
            <w:tabs>
              <w:tab w:val="right" w:leader="dot" w:pos="9575"/>
            </w:tabs>
            <w:rPr>
              <w:ins w:id="73" w:author="Cox, Gabriel C" w:date="2018-11-11T20:35:00Z"/>
              <w:rFonts w:asciiTheme="minorHAnsi" w:eastAsiaTheme="minorEastAsia" w:hAnsiTheme="minorHAnsi" w:cstheme="minorBidi"/>
              <w:noProof/>
              <w:color w:val="auto"/>
            </w:rPr>
          </w:pPr>
          <w:ins w:id="74"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"_Toc529731895"</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Operator ( Message Type 4) JSON Representation</w:t>
            </w:r>
            <w:r>
              <w:rPr>
                <w:noProof/>
                <w:webHidden/>
              </w:rPr>
              <w:tab/>
            </w:r>
            <w:r>
              <w:rPr>
                <w:noProof/>
                <w:webHidden/>
              </w:rPr>
              <w:fldChar w:fldCharType="begin"/>
            </w:r>
            <w:r>
              <w:rPr>
                <w:noProof/>
                <w:webHidden/>
              </w:rPr>
              <w:instrText xml:space="preserve"> PAGEREF _Toc529731895 \h </w:instrText>
            </w:r>
          </w:ins>
          <w:r>
            <w:rPr>
              <w:noProof/>
              <w:webHidden/>
            </w:rPr>
          </w:r>
          <w:r>
            <w:rPr>
              <w:noProof/>
              <w:webHidden/>
            </w:rPr>
            <w:fldChar w:fldCharType="separate"/>
          </w:r>
          <w:ins w:id="75" w:author="Cox, Gabriel C" w:date="2018-11-11T22:37:00Z">
            <w:r w:rsidR="00F008D8">
              <w:rPr>
                <w:noProof/>
                <w:webHidden/>
              </w:rPr>
              <w:t>12</w:t>
            </w:r>
          </w:ins>
          <w:ins w:id="76" w:author="Cox, Gabriel C" w:date="2018-11-11T20:35:00Z">
            <w:r>
              <w:rPr>
                <w:noProof/>
                <w:webHidden/>
              </w:rPr>
              <w:fldChar w:fldCharType="end"/>
            </w:r>
            <w:r w:rsidRPr="00650D8D">
              <w:rPr>
                <w:rStyle w:val="Hyperlink"/>
                <w:noProof/>
              </w:rPr>
              <w:fldChar w:fldCharType="end"/>
            </w:r>
          </w:ins>
        </w:p>
        <w:p w14:paraId="64223721" w14:textId="77777777" w:rsidR="002E42E9" w:rsidRDefault="002E42E9">
          <w:pPr>
            <w:pStyle w:val="TOC1"/>
            <w:rPr>
              <w:ins w:id="77" w:author="Cox, Gabriel C" w:date="2018-11-11T20:35:00Z"/>
              <w:rFonts w:asciiTheme="minorHAnsi" w:eastAsiaTheme="minorEastAsia" w:hAnsiTheme="minorHAnsi" w:cstheme="minorBidi"/>
              <w:noProof/>
              <w:color w:val="auto"/>
            </w:rPr>
          </w:pPr>
          <w:ins w:id="78" w:author="Cox, Gabriel C" w:date="2018-11-11T20:35:00Z">
            <w:r w:rsidRPr="00650D8D">
              <w:rPr>
                <w:rStyle w:val="Hyperlink"/>
                <w:noProof/>
              </w:rPr>
              <w:fldChar w:fldCharType="begin"/>
            </w:r>
            <w:r w:rsidRPr="00650D8D">
              <w:rPr>
                <w:rStyle w:val="Hyperlink"/>
                <w:noProof/>
              </w:rPr>
              <w:instrText xml:space="preserve"> </w:instrText>
            </w:r>
            <w:r>
              <w:rPr>
                <w:noProof/>
              </w:rPr>
              <w:instrText>HYPERLINK \l "_Toc529731896"</w:instrText>
            </w:r>
            <w:r w:rsidRPr="00650D8D">
              <w:rPr>
                <w:rStyle w:val="Hyperlink"/>
                <w:noProof/>
              </w:rPr>
              <w:instrText xml:space="preserve"> </w:instrText>
            </w:r>
            <w:r w:rsidRPr="00650D8D">
              <w:rPr>
                <w:rStyle w:val="Hyperlink"/>
                <w:noProof/>
              </w:rPr>
              <w:fldChar w:fldCharType="separate"/>
            </w:r>
            <w:r w:rsidRPr="00650D8D">
              <w:rPr>
                <w:rStyle w:val="Hyperlink"/>
                <w:noProof/>
                <w:lang w:val="en"/>
              </w:rPr>
              <w:t>5</w:t>
            </w:r>
            <w:r>
              <w:rPr>
                <w:rFonts w:asciiTheme="minorHAnsi" w:eastAsiaTheme="minorEastAsia" w:hAnsiTheme="minorHAnsi" w:cstheme="minorBidi"/>
                <w:noProof/>
                <w:color w:val="auto"/>
              </w:rPr>
              <w:tab/>
            </w:r>
            <w:r w:rsidRPr="00650D8D">
              <w:rPr>
                <w:rStyle w:val="Hyperlink"/>
                <w:noProof/>
                <w:lang w:val="en"/>
              </w:rPr>
              <w:t>Compliance and Interoperability</w:t>
            </w:r>
            <w:r>
              <w:rPr>
                <w:noProof/>
                <w:webHidden/>
              </w:rPr>
              <w:tab/>
            </w:r>
            <w:r>
              <w:rPr>
                <w:noProof/>
                <w:webHidden/>
              </w:rPr>
              <w:fldChar w:fldCharType="begin"/>
            </w:r>
            <w:r>
              <w:rPr>
                <w:noProof/>
                <w:webHidden/>
              </w:rPr>
              <w:instrText xml:space="preserve"> PAGEREF _Toc529731896 \h </w:instrText>
            </w:r>
          </w:ins>
          <w:r>
            <w:rPr>
              <w:noProof/>
              <w:webHidden/>
            </w:rPr>
          </w:r>
          <w:r>
            <w:rPr>
              <w:noProof/>
              <w:webHidden/>
            </w:rPr>
            <w:fldChar w:fldCharType="separate"/>
          </w:r>
          <w:ins w:id="79" w:author="Cox, Gabriel C" w:date="2018-11-11T22:37:00Z">
            <w:r w:rsidR="00F008D8">
              <w:rPr>
                <w:noProof/>
                <w:webHidden/>
              </w:rPr>
              <w:t>12</w:t>
            </w:r>
          </w:ins>
          <w:ins w:id="80" w:author="Cox, Gabriel C" w:date="2018-11-11T20:35:00Z">
            <w:r>
              <w:rPr>
                <w:noProof/>
                <w:webHidden/>
              </w:rPr>
              <w:fldChar w:fldCharType="end"/>
            </w:r>
            <w:r w:rsidRPr="00650D8D">
              <w:rPr>
                <w:rStyle w:val="Hyperlink"/>
                <w:noProof/>
              </w:rPr>
              <w:fldChar w:fldCharType="end"/>
            </w:r>
          </w:ins>
        </w:p>
        <w:p w14:paraId="7808A638" w14:textId="729F0F69" w:rsidR="0030452A" w:rsidDel="000B5D81" w:rsidRDefault="0030452A" w:rsidP="007A1486">
          <w:pPr>
            <w:pStyle w:val="TOC1"/>
            <w:rPr>
              <w:del w:id="81" w:author="Cox, Gabriel C" w:date="2018-11-09T09:58:00Z"/>
              <w:rFonts w:asciiTheme="minorHAnsi" w:eastAsiaTheme="minorEastAsia" w:hAnsiTheme="minorHAnsi" w:cstheme="minorBidi"/>
              <w:noProof/>
              <w:color w:val="auto"/>
              <w:sz w:val="24"/>
              <w:szCs w:val="24"/>
            </w:rPr>
          </w:pPr>
          <w:del w:id="82" w:author="Cox, Gabriel C" w:date="2018-11-09T09:58:00Z">
            <w:r w:rsidRPr="000B5D81" w:rsidDel="000B5D81">
              <w:rPr>
                <w:rStyle w:val="Hyperlink"/>
                <w:noProof/>
              </w:rPr>
              <w:delText>1</w:delText>
            </w:r>
            <w:r w:rsidDel="000B5D81">
              <w:rPr>
                <w:rFonts w:asciiTheme="minorHAnsi" w:eastAsiaTheme="minorEastAsia" w:hAnsiTheme="minorHAnsi" w:cstheme="minorBidi"/>
                <w:noProof/>
                <w:color w:val="auto"/>
                <w:sz w:val="24"/>
                <w:szCs w:val="24"/>
              </w:rPr>
              <w:tab/>
            </w:r>
            <w:r w:rsidRPr="000B5D81" w:rsidDel="000B5D81">
              <w:rPr>
                <w:rStyle w:val="Hyperlink"/>
                <w:noProof/>
              </w:rPr>
              <w:delText>Introduction</w:delText>
            </w:r>
            <w:r w:rsidDel="000B5D81">
              <w:rPr>
                <w:noProof/>
                <w:webHidden/>
              </w:rPr>
              <w:tab/>
            </w:r>
            <w:r w:rsidR="00532B67" w:rsidDel="000B5D81">
              <w:rPr>
                <w:noProof/>
                <w:webHidden/>
              </w:rPr>
              <w:delText>4</w:delText>
            </w:r>
          </w:del>
        </w:p>
        <w:p w14:paraId="7EDD9FA9" w14:textId="5F76A666" w:rsidR="0030452A" w:rsidDel="000B5D81" w:rsidRDefault="0030452A" w:rsidP="007A1486">
          <w:pPr>
            <w:pStyle w:val="TOC1"/>
            <w:rPr>
              <w:del w:id="83" w:author="Cox, Gabriel C" w:date="2018-11-09T09:58:00Z"/>
              <w:rFonts w:asciiTheme="minorHAnsi" w:eastAsiaTheme="minorEastAsia" w:hAnsiTheme="minorHAnsi" w:cstheme="minorBidi"/>
              <w:noProof/>
              <w:color w:val="auto"/>
              <w:sz w:val="24"/>
              <w:szCs w:val="24"/>
            </w:rPr>
          </w:pPr>
          <w:del w:id="84" w:author="Cox, Gabriel C" w:date="2018-11-09T09:58:00Z">
            <w:r w:rsidRPr="000B5D81" w:rsidDel="000B5D81">
              <w:rPr>
                <w:rStyle w:val="Hyperlink"/>
                <w:noProof/>
                <w:lang w:val="en"/>
              </w:rPr>
              <w:delText>2</w:delText>
            </w:r>
            <w:r w:rsidDel="000B5D81">
              <w:rPr>
                <w:rFonts w:asciiTheme="minorHAnsi" w:eastAsiaTheme="minorEastAsia" w:hAnsiTheme="minorHAnsi" w:cstheme="minorBidi"/>
                <w:noProof/>
                <w:color w:val="auto"/>
                <w:sz w:val="24"/>
                <w:szCs w:val="24"/>
              </w:rPr>
              <w:tab/>
            </w:r>
            <w:r w:rsidRPr="000B5D81" w:rsidDel="000B5D81">
              <w:rPr>
                <w:rStyle w:val="Hyperlink"/>
                <w:noProof/>
                <w:lang w:val="en"/>
              </w:rPr>
              <w:delText>Related Documents</w:delText>
            </w:r>
            <w:r w:rsidDel="000B5D81">
              <w:rPr>
                <w:noProof/>
                <w:webHidden/>
              </w:rPr>
              <w:tab/>
            </w:r>
            <w:r w:rsidR="00532B67" w:rsidDel="000B5D81">
              <w:rPr>
                <w:noProof/>
                <w:webHidden/>
              </w:rPr>
              <w:delText>4</w:delText>
            </w:r>
          </w:del>
        </w:p>
        <w:p w14:paraId="17431733" w14:textId="0A77185B" w:rsidR="0030452A" w:rsidDel="000B5D81" w:rsidRDefault="0030452A" w:rsidP="007A1486">
          <w:pPr>
            <w:pStyle w:val="TOC1"/>
            <w:rPr>
              <w:del w:id="85" w:author="Cox, Gabriel C" w:date="2018-11-09T09:58:00Z"/>
              <w:rFonts w:asciiTheme="minorHAnsi" w:eastAsiaTheme="minorEastAsia" w:hAnsiTheme="minorHAnsi" w:cstheme="minorBidi"/>
              <w:noProof/>
              <w:color w:val="auto"/>
              <w:sz w:val="24"/>
              <w:szCs w:val="24"/>
            </w:rPr>
          </w:pPr>
          <w:del w:id="86" w:author="Cox, Gabriel C" w:date="2018-11-09T09:58:00Z">
            <w:r w:rsidRPr="000B5D81" w:rsidDel="000B5D81">
              <w:rPr>
                <w:rStyle w:val="Hyperlink"/>
                <w:noProof/>
                <w:lang w:val="en"/>
              </w:rPr>
              <w:delText>3</w:delText>
            </w:r>
            <w:r w:rsidDel="000B5D81">
              <w:rPr>
                <w:rFonts w:asciiTheme="minorHAnsi" w:eastAsiaTheme="minorEastAsia" w:hAnsiTheme="minorHAnsi" w:cstheme="minorBidi"/>
                <w:noProof/>
                <w:color w:val="auto"/>
                <w:sz w:val="24"/>
                <w:szCs w:val="24"/>
              </w:rPr>
              <w:tab/>
            </w:r>
            <w:r w:rsidRPr="000B5D81" w:rsidDel="000B5D81">
              <w:rPr>
                <w:rStyle w:val="Hyperlink"/>
                <w:noProof/>
                <w:lang w:val="en"/>
              </w:rPr>
              <w:delText>Block Message Definitions</w:delText>
            </w:r>
            <w:r w:rsidDel="000B5D81">
              <w:rPr>
                <w:noProof/>
                <w:webHidden/>
              </w:rPr>
              <w:tab/>
            </w:r>
            <w:r w:rsidR="00532B67" w:rsidDel="000B5D81">
              <w:rPr>
                <w:noProof/>
                <w:webHidden/>
              </w:rPr>
              <w:delText>4</w:delText>
            </w:r>
          </w:del>
        </w:p>
        <w:p w14:paraId="03DDBC4C" w14:textId="687F91A3" w:rsidR="0030452A" w:rsidDel="000B5D81" w:rsidRDefault="0030452A">
          <w:pPr>
            <w:pStyle w:val="TOC2"/>
            <w:tabs>
              <w:tab w:val="right" w:leader="dot" w:pos="9575"/>
            </w:tabs>
            <w:rPr>
              <w:del w:id="87" w:author="Cox, Gabriel C" w:date="2018-11-09T09:58:00Z"/>
              <w:rFonts w:asciiTheme="minorHAnsi" w:eastAsiaTheme="minorEastAsia" w:hAnsiTheme="minorHAnsi" w:cstheme="minorBidi"/>
              <w:noProof/>
              <w:color w:val="auto"/>
              <w:sz w:val="24"/>
              <w:szCs w:val="24"/>
            </w:rPr>
          </w:pPr>
          <w:del w:id="88" w:author="Cox, Gabriel C" w:date="2018-11-09T09:58:00Z">
            <w:r w:rsidRPr="000B5D81" w:rsidDel="000B5D81">
              <w:rPr>
                <w:rStyle w:val="Hyperlink"/>
                <w:noProof/>
                <w:lang w:val="en"/>
              </w:rPr>
              <w:delText>General</w:delText>
            </w:r>
            <w:r w:rsidDel="000B5D81">
              <w:rPr>
                <w:noProof/>
                <w:webHidden/>
              </w:rPr>
              <w:tab/>
            </w:r>
            <w:r w:rsidR="00532B67" w:rsidDel="000B5D81">
              <w:rPr>
                <w:noProof/>
                <w:webHidden/>
              </w:rPr>
              <w:delText>4</w:delText>
            </w:r>
          </w:del>
        </w:p>
        <w:p w14:paraId="6C8D6EFF" w14:textId="6E0838D4" w:rsidR="0030452A" w:rsidDel="000B5D81" w:rsidRDefault="0030452A">
          <w:pPr>
            <w:pStyle w:val="TOC2"/>
            <w:tabs>
              <w:tab w:val="right" w:leader="dot" w:pos="9575"/>
            </w:tabs>
            <w:rPr>
              <w:del w:id="89" w:author="Cox, Gabriel C" w:date="2018-11-09T09:58:00Z"/>
              <w:rFonts w:asciiTheme="minorHAnsi" w:eastAsiaTheme="minorEastAsia" w:hAnsiTheme="minorHAnsi" w:cstheme="minorBidi"/>
              <w:noProof/>
              <w:color w:val="auto"/>
              <w:sz w:val="24"/>
              <w:szCs w:val="24"/>
            </w:rPr>
          </w:pPr>
          <w:del w:id="90" w:author="Cox, Gabriel C" w:date="2018-11-09T09:58:00Z">
            <w:r w:rsidRPr="000B5D81" w:rsidDel="000B5D81">
              <w:rPr>
                <w:rStyle w:val="Hyperlink"/>
                <w:noProof/>
                <w:lang w:val="en"/>
              </w:rPr>
              <w:delText>Message Header</w:delText>
            </w:r>
            <w:r w:rsidDel="000B5D81">
              <w:rPr>
                <w:noProof/>
                <w:webHidden/>
              </w:rPr>
              <w:tab/>
            </w:r>
            <w:r w:rsidR="00532B67" w:rsidDel="000B5D81">
              <w:rPr>
                <w:noProof/>
                <w:webHidden/>
              </w:rPr>
              <w:delText>4</w:delText>
            </w:r>
          </w:del>
        </w:p>
        <w:p w14:paraId="08E8201B" w14:textId="58BF9FF7" w:rsidR="0030452A" w:rsidDel="000B5D81" w:rsidRDefault="0030452A">
          <w:pPr>
            <w:pStyle w:val="TOC2"/>
            <w:tabs>
              <w:tab w:val="right" w:leader="dot" w:pos="9575"/>
            </w:tabs>
            <w:rPr>
              <w:del w:id="91" w:author="Cox, Gabriel C" w:date="2018-11-09T09:58:00Z"/>
              <w:rFonts w:asciiTheme="minorHAnsi" w:eastAsiaTheme="minorEastAsia" w:hAnsiTheme="minorHAnsi" w:cstheme="minorBidi"/>
              <w:noProof/>
              <w:color w:val="auto"/>
              <w:sz w:val="24"/>
              <w:szCs w:val="24"/>
            </w:rPr>
          </w:pPr>
          <w:del w:id="92" w:author="Cox, Gabriel C" w:date="2018-11-09T09:58:00Z">
            <w:r w:rsidRPr="000B5D81" w:rsidDel="000B5D81">
              <w:rPr>
                <w:rStyle w:val="Hyperlink"/>
                <w:noProof/>
                <w:lang w:val="en"/>
              </w:rPr>
              <w:delText>Basic ID Message</w:delText>
            </w:r>
            <w:r w:rsidDel="000B5D81">
              <w:rPr>
                <w:noProof/>
                <w:webHidden/>
              </w:rPr>
              <w:tab/>
            </w:r>
            <w:r w:rsidR="00532B67" w:rsidDel="000B5D81">
              <w:rPr>
                <w:noProof/>
                <w:webHidden/>
              </w:rPr>
              <w:delText>5</w:delText>
            </w:r>
          </w:del>
        </w:p>
        <w:p w14:paraId="4C245BD6" w14:textId="2CC4DD1D" w:rsidR="0030452A" w:rsidDel="000B5D81" w:rsidRDefault="0030452A">
          <w:pPr>
            <w:pStyle w:val="TOC2"/>
            <w:tabs>
              <w:tab w:val="right" w:leader="dot" w:pos="9575"/>
            </w:tabs>
            <w:rPr>
              <w:del w:id="93" w:author="Cox, Gabriel C" w:date="2018-11-09T09:58:00Z"/>
              <w:rFonts w:asciiTheme="minorHAnsi" w:eastAsiaTheme="minorEastAsia" w:hAnsiTheme="minorHAnsi" w:cstheme="minorBidi"/>
              <w:noProof/>
              <w:color w:val="auto"/>
              <w:sz w:val="24"/>
              <w:szCs w:val="24"/>
            </w:rPr>
          </w:pPr>
          <w:del w:id="94" w:author="Cox, Gabriel C" w:date="2018-11-09T09:58:00Z">
            <w:r w:rsidRPr="000B5D81" w:rsidDel="000B5D81">
              <w:rPr>
                <w:rStyle w:val="Hyperlink"/>
                <w:noProof/>
                <w:lang w:val="en"/>
              </w:rPr>
              <w:delText>Location Message</w:delText>
            </w:r>
            <w:r w:rsidDel="000B5D81">
              <w:rPr>
                <w:noProof/>
                <w:webHidden/>
              </w:rPr>
              <w:tab/>
            </w:r>
            <w:r w:rsidR="00532B67" w:rsidDel="000B5D81">
              <w:rPr>
                <w:noProof/>
                <w:webHidden/>
              </w:rPr>
              <w:delText>6</w:delText>
            </w:r>
          </w:del>
        </w:p>
        <w:p w14:paraId="29E40B24" w14:textId="5EC8C050" w:rsidR="0030452A" w:rsidDel="000B5D81" w:rsidRDefault="0030452A">
          <w:pPr>
            <w:pStyle w:val="TOC2"/>
            <w:tabs>
              <w:tab w:val="right" w:leader="dot" w:pos="9575"/>
            </w:tabs>
            <w:rPr>
              <w:del w:id="95" w:author="Cox, Gabriel C" w:date="2018-11-09T09:58:00Z"/>
              <w:rFonts w:asciiTheme="minorHAnsi" w:eastAsiaTheme="minorEastAsia" w:hAnsiTheme="minorHAnsi" w:cstheme="minorBidi"/>
              <w:noProof/>
              <w:color w:val="auto"/>
              <w:sz w:val="24"/>
              <w:szCs w:val="24"/>
            </w:rPr>
          </w:pPr>
          <w:del w:id="96" w:author="Cox, Gabriel C" w:date="2018-11-09T09:58:00Z">
            <w:r w:rsidRPr="000B5D81" w:rsidDel="000B5D81">
              <w:rPr>
                <w:rStyle w:val="Hyperlink"/>
                <w:noProof/>
                <w:lang w:val="en"/>
              </w:rPr>
              <w:delText>Authentication Message</w:delText>
            </w:r>
            <w:r w:rsidDel="000B5D81">
              <w:rPr>
                <w:noProof/>
                <w:webHidden/>
              </w:rPr>
              <w:tab/>
            </w:r>
            <w:r w:rsidR="00532B67" w:rsidDel="000B5D81">
              <w:rPr>
                <w:noProof/>
                <w:webHidden/>
              </w:rPr>
              <w:delText>7</w:delText>
            </w:r>
          </w:del>
        </w:p>
        <w:p w14:paraId="2C8C3B39" w14:textId="0615798C" w:rsidR="0030452A" w:rsidDel="000B5D81" w:rsidRDefault="0030452A">
          <w:pPr>
            <w:pStyle w:val="TOC2"/>
            <w:tabs>
              <w:tab w:val="right" w:leader="dot" w:pos="9575"/>
            </w:tabs>
            <w:rPr>
              <w:del w:id="97" w:author="Cox, Gabriel C" w:date="2018-11-09T09:58:00Z"/>
              <w:rFonts w:asciiTheme="minorHAnsi" w:eastAsiaTheme="minorEastAsia" w:hAnsiTheme="minorHAnsi" w:cstheme="minorBidi"/>
              <w:noProof/>
              <w:color w:val="auto"/>
              <w:sz w:val="24"/>
              <w:szCs w:val="24"/>
            </w:rPr>
          </w:pPr>
          <w:del w:id="98" w:author="Cox, Gabriel C" w:date="2018-11-09T09:58:00Z">
            <w:r w:rsidRPr="000B5D81" w:rsidDel="000B5D81">
              <w:rPr>
                <w:rStyle w:val="Hyperlink"/>
                <w:noProof/>
                <w:lang w:val="en"/>
              </w:rPr>
              <w:delText>Self ID Message</w:delText>
            </w:r>
            <w:r w:rsidDel="000B5D81">
              <w:rPr>
                <w:noProof/>
                <w:webHidden/>
              </w:rPr>
              <w:tab/>
            </w:r>
            <w:r w:rsidR="00532B67" w:rsidDel="000B5D81">
              <w:rPr>
                <w:noProof/>
                <w:webHidden/>
              </w:rPr>
              <w:delText>7</w:delText>
            </w:r>
          </w:del>
        </w:p>
        <w:p w14:paraId="1AC8B6B4" w14:textId="604C358A" w:rsidR="0030452A" w:rsidDel="000B5D81" w:rsidRDefault="0030452A">
          <w:pPr>
            <w:pStyle w:val="TOC2"/>
            <w:tabs>
              <w:tab w:val="right" w:leader="dot" w:pos="9575"/>
            </w:tabs>
            <w:rPr>
              <w:del w:id="99" w:author="Cox, Gabriel C" w:date="2018-11-09T09:58:00Z"/>
              <w:rFonts w:asciiTheme="minorHAnsi" w:eastAsiaTheme="minorEastAsia" w:hAnsiTheme="minorHAnsi" w:cstheme="minorBidi"/>
              <w:noProof/>
              <w:color w:val="auto"/>
              <w:sz w:val="24"/>
              <w:szCs w:val="24"/>
            </w:rPr>
          </w:pPr>
          <w:del w:id="100" w:author="Cox, Gabriel C" w:date="2018-11-09T09:58:00Z">
            <w:r w:rsidRPr="000B5D81" w:rsidDel="000B5D81">
              <w:rPr>
                <w:rStyle w:val="Hyperlink"/>
                <w:noProof/>
                <w:lang w:val="en"/>
              </w:rPr>
              <w:delText>Operator Message</w:delText>
            </w:r>
            <w:r w:rsidDel="000B5D81">
              <w:rPr>
                <w:noProof/>
                <w:webHidden/>
              </w:rPr>
              <w:tab/>
            </w:r>
            <w:r w:rsidR="00532B67" w:rsidDel="000B5D81">
              <w:rPr>
                <w:noProof/>
                <w:webHidden/>
              </w:rPr>
              <w:delText>7</w:delText>
            </w:r>
          </w:del>
        </w:p>
        <w:p w14:paraId="2115C553" w14:textId="5CB3DAD2" w:rsidR="0030452A" w:rsidDel="000B5D81" w:rsidRDefault="0030452A">
          <w:pPr>
            <w:pStyle w:val="TOC2"/>
            <w:tabs>
              <w:tab w:val="right" w:leader="dot" w:pos="9575"/>
            </w:tabs>
            <w:rPr>
              <w:del w:id="101" w:author="Cox, Gabriel C" w:date="2018-11-09T09:58:00Z"/>
              <w:rFonts w:asciiTheme="minorHAnsi" w:eastAsiaTheme="minorEastAsia" w:hAnsiTheme="minorHAnsi" w:cstheme="minorBidi"/>
              <w:noProof/>
              <w:color w:val="auto"/>
              <w:sz w:val="24"/>
              <w:szCs w:val="24"/>
            </w:rPr>
          </w:pPr>
          <w:del w:id="102" w:author="Cox, Gabriel C" w:date="2018-11-09T09:58:00Z">
            <w:r w:rsidRPr="000B5D81" w:rsidDel="000B5D81">
              <w:rPr>
                <w:rStyle w:val="Hyperlink"/>
                <w:noProof/>
                <w:lang w:val="en"/>
              </w:rPr>
              <w:delText>Enumerated Field Definitions</w:delText>
            </w:r>
            <w:r w:rsidDel="000B5D81">
              <w:rPr>
                <w:noProof/>
                <w:webHidden/>
              </w:rPr>
              <w:tab/>
            </w:r>
            <w:r w:rsidR="00532B67" w:rsidDel="000B5D81">
              <w:rPr>
                <w:noProof/>
                <w:webHidden/>
              </w:rPr>
              <w:delText>8</w:delText>
            </w:r>
          </w:del>
        </w:p>
        <w:p w14:paraId="5B3FC1E4" w14:textId="489ED3B5" w:rsidR="0030452A" w:rsidDel="000B5D81" w:rsidRDefault="0030452A" w:rsidP="007A1486">
          <w:pPr>
            <w:pStyle w:val="TOC1"/>
            <w:rPr>
              <w:del w:id="103" w:author="Cox, Gabriel C" w:date="2018-11-09T09:58:00Z"/>
              <w:rFonts w:asciiTheme="minorHAnsi" w:eastAsiaTheme="minorEastAsia" w:hAnsiTheme="minorHAnsi" w:cstheme="minorBidi"/>
              <w:noProof/>
              <w:color w:val="auto"/>
              <w:sz w:val="24"/>
              <w:szCs w:val="24"/>
            </w:rPr>
          </w:pPr>
          <w:del w:id="104" w:author="Cox, Gabriel C" w:date="2018-11-09T09:58:00Z">
            <w:r w:rsidRPr="000B5D81" w:rsidDel="000B5D81">
              <w:rPr>
                <w:rStyle w:val="Hyperlink"/>
                <w:noProof/>
                <w:lang w:val="en"/>
              </w:rPr>
              <w:delText>4</w:delText>
            </w:r>
            <w:r w:rsidDel="000B5D81">
              <w:rPr>
                <w:rFonts w:asciiTheme="minorHAnsi" w:eastAsiaTheme="minorEastAsia" w:hAnsiTheme="minorHAnsi" w:cstheme="minorBidi"/>
                <w:noProof/>
                <w:color w:val="auto"/>
                <w:sz w:val="24"/>
                <w:szCs w:val="24"/>
              </w:rPr>
              <w:tab/>
            </w:r>
            <w:r w:rsidRPr="000B5D81" w:rsidDel="000B5D81">
              <w:rPr>
                <w:rStyle w:val="Hyperlink"/>
                <w:noProof/>
                <w:lang w:val="en"/>
              </w:rPr>
              <w:delText>JSON Representation of Messages</w:delText>
            </w:r>
            <w:r w:rsidDel="000B5D81">
              <w:rPr>
                <w:noProof/>
                <w:webHidden/>
              </w:rPr>
              <w:tab/>
            </w:r>
            <w:r w:rsidR="00532B67" w:rsidDel="000B5D81">
              <w:rPr>
                <w:noProof/>
                <w:webHidden/>
              </w:rPr>
              <w:delText>8</w:delText>
            </w:r>
          </w:del>
        </w:p>
        <w:p w14:paraId="37FE1F45" w14:textId="1BD1B09E" w:rsidR="0030452A" w:rsidDel="000B5D81" w:rsidRDefault="0030452A">
          <w:pPr>
            <w:pStyle w:val="TOC2"/>
            <w:tabs>
              <w:tab w:val="right" w:leader="dot" w:pos="9575"/>
            </w:tabs>
            <w:rPr>
              <w:del w:id="105" w:author="Cox, Gabriel C" w:date="2018-11-09T09:58:00Z"/>
              <w:rFonts w:asciiTheme="minorHAnsi" w:eastAsiaTheme="minorEastAsia" w:hAnsiTheme="minorHAnsi" w:cstheme="minorBidi"/>
              <w:noProof/>
              <w:color w:val="auto"/>
              <w:sz w:val="24"/>
              <w:szCs w:val="24"/>
            </w:rPr>
          </w:pPr>
          <w:del w:id="106" w:author="Cox, Gabriel C" w:date="2018-11-09T09:58:00Z">
            <w:r w:rsidRPr="000B5D81" w:rsidDel="000B5D81">
              <w:rPr>
                <w:rStyle w:val="Hyperlink"/>
                <w:noProof/>
                <w:lang w:val="en"/>
              </w:rPr>
              <w:delText>Basic ID ( Message Type 0) JSON Representation</w:delText>
            </w:r>
            <w:r w:rsidDel="000B5D81">
              <w:rPr>
                <w:noProof/>
                <w:webHidden/>
              </w:rPr>
              <w:tab/>
            </w:r>
            <w:r w:rsidR="00532B67" w:rsidDel="000B5D81">
              <w:rPr>
                <w:noProof/>
                <w:webHidden/>
              </w:rPr>
              <w:delText>8</w:delText>
            </w:r>
          </w:del>
        </w:p>
        <w:p w14:paraId="2B0272EF" w14:textId="54DF2B8C" w:rsidR="0030452A" w:rsidDel="000B5D81" w:rsidRDefault="0030452A">
          <w:pPr>
            <w:pStyle w:val="TOC2"/>
            <w:tabs>
              <w:tab w:val="right" w:leader="dot" w:pos="9575"/>
            </w:tabs>
            <w:rPr>
              <w:del w:id="107" w:author="Cox, Gabriel C" w:date="2018-11-09T09:58:00Z"/>
              <w:rFonts w:asciiTheme="minorHAnsi" w:eastAsiaTheme="minorEastAsia" w:hAnsiTheme="minorHAnsi" w:cstheme="minorBidi"/>
              <w:noProof/>
              <w:color w:val="auto"/>
              <w:sz w:val="24"/>
              <w:szCs w:val="24"/>
            </w:rPr>
          </w:pPr>
          <w:del w:id="108" w:author="Cox, Gabriel C" w:date="2018-11-09T09:58:00Z">
            <w:r w:rsidRPr="000B5D81" w:rsidDel="000B5D81">
              <w:rPr>
                <w:rStyle w:val="Hyperlink"/>
                <w:noProof/>
                <w:lang w:val="en"/>
              </w:rPr>
              <w:delText>Location ( Message Type 1) JSON Representation</w:delText>
            </w:r>
            <w:r w:rsidDel="000B5D81">
              <w:rPr>
                <w:noProof/>
                <w:webHidden/>
              </w:rPr>
              <w:tab/>
            </w:r>
            <w:r w:rsidR="00532B67" w:rsidDel="000B5D81">
              <w:rPr>
                <w:noProof/>
                <w:webHidden/>
              </w:rPr>
              <w:delText>9</w:delText>
            </w:r>
          </w:del>
        </w:p>
        <w:p w14:paraId="17FFFEA3" w14:textId="757CFBBC" w:rsidR="0030452A" w:rsidDel="000B5D81" w:rsidRDefault="0030452A">
          <w:pPr>
            <w:pStyle w:val="TOC2"/>
            <w:tabs>
              <w:tab w:val="right" w:leader="dot" w:pos="9575"/>
            </w:tabs>
            <w:rPr>
              <w:del w:id="109" w:author="Cox, Gabriel C" w:date="2018-11-09T09:58:00Z"/>
              <w:rFonts w:asciiTheme="minorHAnsi" w:eastAsiaTheme="minorEastAsia" w:hAnsiTheme="minorHAnsi" w:cstheme="minorBidi"/>
              <w:noProof/>
              <w:color w:val="auto"/>
              <w:sz w:val="24"/>
              <w:szCs w:val="24"/>
            </w:rPr>
          </w:pPr>
          <w:del w:id="110" w:author="Cox, Gabriel C" w:date="2018-11-09T09:58:00Z">
            <w:r w:rsidRPr="000B5D81" w:rsidDel="000B5D81">
              <w:rPr>
                <w:rStyle w:val="Hyperlink"/>
                <w:noProof/>
                <w:lang w:val="en"/>
              </w:rPr>
              <w:delText>Authentication ( Message Type 2) JSON Representation</w:delText>
            </w:r>
            <w:r w:rsidDel="000B5D81">
              <w:rPr>
                <w:noProof/>
                <w:webHidden/>
              </w:rPr>
              <w:tab/>
            </w:r>
            <w:r w:rsidR="00532B67" w:rsidDel="000B5D81">
              <w:rPr>
                <w:noProof/>
                <w:webHidden/>
              </w:rPr>
              <w:delText>9</w:delText>
            </w:r>
          </w:del>
        </w:p>
        <w:p w14:paraId="52D87573" w14:textId="5B137D07" w:rsidR="0030452A" w:rsidDel="000B5D81" w:rsidRDefault="0030452A">
          <w:pPr>
            <w:pStyle w:val="TOC2"/>
            <w:tabs>
              <w:tab w:val="right" w:leader="dot" w:pos="9575"/>
            </w:tabs>
            <w:rPr>
              <w:del w:id="111" w:author="Cox, Gabriel C" w:date="2018-11-09T09:58:00Z"/>
              <w:rFonts w:asciiTheme="minorHAnsi" w:eastAsiaTheme="minorEastAsia" w:hAnsiTheme="minorHAnsi" w:cstheme="minorBidi"/>
              <w:noProof/>
              <w:color w:val="auto"/>
              <w:sz w:val="24"/>
              <w:szCs w:val="24"/>
            </w:rPr>
          </w:pPr>
          <w:del w:id="112" w:author="Cox, Gabriel C" w:date="2018-11-09T09:58:00Z">
            <w:r w:rsidRPr="000B5D81" w:rsidDel="000B5D81">
              <w:rPr>
                <w:rStyle w:val="Hyperlink"/>
                <w:noProof/>
                <w:lang w:val="en"/>
              </w:rPr>
              <w:delText>Self ID ( Message Type 3) JSON Representation</w:delText>
            </w:r>
            <w:r w:rsidDel="000B5D81">
              <w:rPr>
                <w:noProof/>
                <w:webHidden/>
              </w:rPr>
              <w:tab/>
            </w:r>
            <w:r w:rsidR="00532B67" w:rsidDel="000B5D81">
              <w:rPr>
                <w:noProof/>
                <w:webHidden/>
              </w:rPr>
              <w:delText>9</w:delText>
            </w:r>
          </w:del>
        </w:p>
        <w:p w14:paraId="551EAC7F" w14:textId="29048737" w:rsidR="0030452A" w:rsidDel="000B5D81" w:rsidRDefault="0030452A">
          <w:pPr>
            <w:pStyle w:val="TOC2"/>
            <w:tabs>
              <w:tab w:val="right" w:leader="dot" w:pos="9575"/>
            </w:tabs>
            <w:rPr>
              <w:del w:id="113" w:author="Cox, Gabriel C" w:date="2018-11-09T09:58:00Z"/>
              <w:rFonts w:asciiTheme="minorHAnsi" w:eastAsiaTheme="minorEastAsia" w:hAnsiTheme="minorHAnsi" w:cstheme="minorBidi"/>
              <w:noProof/>
              <w:color w:val="auto"/>
              <w:sz w:val="24"/>
              <w:szCs w:val="24"/>
            </w:rPr>
          </w:pPr>
          <w:del w:id="114" w:author="Cox, Gabriel C" w:date="2018-11-09T09:58:00Z">
            <w:r w:rsidRPr="000B5D81" w:rsidDel="000B5D81">
              <w:rPr>
                <w:rStyle w:val="Hyperlink"/>
                <w:noProof/>
                <w:lang w:val="en"/>
              </w:rPr>
              <w:delText>Operator ( Message Type 4) JSON Representation</w:delText>
            </w:r>
            <w:r w:rsidDel="000B5D81">
              <w:rPr>
                <w:noProof/>
                <w:webHidden/>
              </w:rPr>
              <w:tab/>
            </w:r>
            <w:r w:rsidR="00532B67" w:rsidDel="000B5D81">
              <w:rPr>
                <w:noProof/>
                <w:webHidden/>
              </w:rPr>
              <w:delText>9</w:delText>
            </w:r>
          </w:del>
        </w:p>
        <w:p w14:paraId="14CC574F" w14:textId="5384FCFE" w:rsidR="0030452A" w:rsidDel="000B5D81" w:rsidRDefault="0030452A" w:rsidP="007A1486">
          <w:pPr>
            <w:pStyle w:val="TOC1"/>
            <w:rPr>
              <w:del w:id="115" w:author="Cox, Gabriel C" w:date="2018-11-09T09:58:00Z"/>
              <w:rFonts w:asciiTheme="minorHAnsi" w:eastAsiaTheme="minorEastAsia" w:hAnsiTheme="minorHAnsi" w:cstheme="minorBidi"/>
              <w:noProof/>
              <w:color w:val="auto"/>
              <w:sz w:val="24"/>
              <w:szCs w:val="24"/>
            </w:rPr>
          </w:pPr>
          <w:del w:id="116" w:author="Cox, Gabriel C" w:date="2018-11-09T09:58:00Z">
            <w:r w:rsidRPr="000B5D81" w:rsidDel="000B5D81">
              <w:rPr>
                <w:rStyle w:val="Hyperlink"/>
                <w:noProof/>
                <w:lang w:val="en"/>
              </w:rPr>
              <w:delText>5</w:delText>
            </w:r>
            <w:r w:rsidDel="000B5D81">
              <w:rPr>
                <w:rFonts w:asciiTheme="minorHAnsi" w:eastAsiaTheme="minorEastAsia" w:hAnsiTheme="minorHAnsi" w:cstheme="minorBidi"/>
                <w:noProof/>
                <w:color w:val="auto"/>
                <w:sz w:val="24"/>
                <w:szCs w:val="24"/>
              </w:rPr>
              <w:tab/>
            </w:r>
            <w:r w:rsidRPr="000B5D81" w:rsidDel="000B5D81">
              <w:rPr>
                <w:rStyle w:val="Hyperlink"/>
                <w:noProof/>
                <w:lang w:val="en"/>
              </w:rPr>
              <w:delText>Compliance and Interoperability</w:delText>
            </w:r>
            <w:r w:rsidDel="000B5D81">
              <w:rPr>
                <w:noProof/>
                <w:webHidden/>
              </w:rPr>
              <w:tab/>
            </w:r>
            <w:r w:rsidR="00532B67" w:rsidDel="000B5D81">
              <w:rPr>
                <w:noProof/>
                <w:webHidden/>
              </w:rPr>
              <w:delText>10</w:delText>
            </w:r>
          </w:del>
        </w:p>
        <w:p w14:paraId="72A877DD" w14:textId="7CF5AD5C" w:rsidR="00193A64" w:rsidRDefault="00193A64">
          <w:r>
            <w:rPr>
              <w:b/>
              <w:bCs/>
              <w:noProof/>
            </w:rPr>
            <w:fldChar w:fldCharType="end"/>
          </w:r>
        </w:p>
      </w:sdtContent>
    </w:sdt>
    <w:p w14:paraId="440B51FF" w14:textId="77777777" w:rsidR="00193A64" w:rsidRDefault="00193A64" w:rsidP="00193A64">
      <w:pPr>
        <w:spacing w:line="240" w:lineRule="auto"/>
        <w:jc w:val="center"/>
        <w:rPr>
          <w:sz w:val="28"/>
          <w:szCs w:val="28"/>
        </w:rPr>
      </w:pPr>
    </w:p>
    <w:p w14:paraId="01556F18" w14:textId="77777777" w:rsidR="00193A64" w:rsidRDefault="00193A64" w:rsidP="00193A64">
      <w:pPr>
        <w:spacing w:line="240" w:lineRule="auto"/>
        <w:jc w:val="center"/>
        <w:rPr>
          <w:sz w:val="28"/>
          <w:szCs w:val="28"/>
        </w:rPr>
      </w:pPr>
    </w:p>
    <w:p w14:paraId="45939BD3" w14:textId="77777777" w:rsidR="00193A64" w:rsidRDefault="00193A64" w:rsidP="00193A64">
      <w:pPr>
        <w:spacing w:line="240" w:lineRule="auto"/>
        <w:jc w:val="center"/>
        <w:rPr>
          <w:sz w:val="28"/>
          <w:szCs w:val="28"/>
        </w:rPr>
      </w:pPr>
    </w:p>
    <w:p w14:paraId="4ACDB8A8" w14:textId="77777777" w:rsidR="00193A64" w:rsidRDefault="00193A64" w:rsidP="00193A64">
      <w:pPr>
        <w:spacing w:line="240" w:lineRule="auto"/>
        <w:jc w:val="center"/>
        <w:rPr>
          <w:sz w:val="28"/>
          <w:szCs w:val="28"/>
        </w:rPr>
      </w:pPr>
    </w:p>
    <w:p w14:paraId="5131E384" w14:textId="77777777" w:rsidR="00193A64" w:rsidRDefault="00193A64" w:rsidP="00193A64">
      <w:pPr>
        <w:spacing w:line="240" w:lineRule="auto"/>
        <w:jc w:val="center"/>
        <w:rPr>
          <w:sz w:val="28"/>
          <w:szCs w:val="28"/>
        </w:rPr>
      </w:pPr>
    </w:p>
    <w:p w14:paraId="01F21AAB" w14:textId="77777777" w:rsidR="00193A64" w:rsidRDefault="00193A64" w:rsidP="00193A64">
      <w:pPr>
        <w:spacing w:line="240" w:lineRule="auto"/>
        <w:jc w:val="center"/>
        <w:rPr>
          <w:sz w:val="28"/>
          <w:szCs w:val="28"/>
        </w:rPr>
      </w:pPr>
    </w:p>
    <w:p w14:paraId="3FF5D22F" w14:textId="77777777" w:rsidR="00193A64" w:rsidRDefault="00193A64" w:rsidP="00193A64">
      <w:pPr>
        <w:spacing w:line="240" w:lineRule="auto"/>
        <w:jc w:val="center"/>
        <w:rPr>
          <w:sz w:val="28"/>
          <w:szCs w:val="28"/>
        </w:rPr>
      </w:pPr>
    </w:p>
    <w:p w14:paraId="548D3A87" w14:textId="77777777" w:rsidR="00193A64" w:rsidRDefault="00193A64" w:rsidP="00193A64">
      <w:pPr>
        <w:spacing w:line="240" w:lineRule="auto"/>
        <w:jc w:val="center"/>
        <w:rPr>
          <w:sz w:val="28"/>
          <w:szCs w:val="28"/>
        </w:rPr>
      </w:pPr>
    </w:p>
    <w:p w14:paraId="7B8CDCA1" w14:textId="392CDF60" w:rsidR="00464C2F" w:rsidRDefault="00464C2F"/>
    <w:p w14:paraId="3DA1E519" w14:textId="77777777" w:rsidR="004F04AF" w:rsidRDefault="004F04AF">
      <w:pPr>
        <w:rPr>
          <w:rFonts w:asciiTheme="majorHAnsi" w:eastAsiaTheme="majorEastAsia" w:hAnsiTheme="majorHAnsi" w:cstheme="majorBidi"/>
          <w:color w:val="2E74B5" w:themeColor="accent1" w:themeShade="BF"/>
          <w:sz w:val="32"/>
          <w:szCs w:val="32"/>
        </w:rPr>
      </w:pPr>
      <w:r>
        <w:br w:type="page"/>
      </w:r>
    </w:p>
    <w:p w14:paraId="7F619B11" w14:textId="77777777" w:rsidR="009255FA" w:rsidRDefault="00997774" w:rsidP="00757040">
      <w:pPr>
        <w:pStyle w:val="TOCHeading"/>
        <w:rPr>
          <w:ins w:id="117" w:author="Cox, Gabriel C" w:date="2018-11-11T20:42:00Z"/>
        </w:rPr>
      </w:pPr>
      <w:r>
        <w:lastRenderedPageBreak/>
        <w:t>Update History</w:t>
      </w:r>
    </w:p>
    <w:p w14:paraId="7590CE30" w14:textId="5E86CE1D" w:rsidR="00997774" w:rsidRDefault="00D0331C" w:rsidP="00757040">
      <w:pPr>
        <w:pStyle w:val="TOCHeading"/>
      </w:pPr>
      <w:del w:id="118" w:author="Cox, Gabriel C" w:date="2018-11-11T20:42:00Z">
        <w:r w:rsidDel="009255FA">
          <w:br/>
        </w:r>
      </w:del>
    </w:p>
    <w:tbl>
      <w:tblPr>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1081"/>
        <w:gridCol w:w="6450"/>
        <w:gridCol w:w="1372"/>
      </w:tblGrid>
      <w:tr w:rsidR="00011F6D" w:rsidRPr="00997774" w14:paraId="7EAABC1A" w14:textId="77777777" w:rsidTr="00361B8C">
        <w:trPr>
          <w:trHeight w:val="315"/>
        </w:trPr>
        <w:tc>
          <w:tcPr>
            <w:tcW w:w="834" w:type="dxa"/>
            <w:shd w:val="clear" w:color="000000" w:fill="F2F2F2"/>
            <w:noWrap/>
            <w:vAlign w:val="center"/>
            <w:hideMark/>
          </w:tcPr>
          <w:p w14:paraId="3F1503BD" w14:textId="395965DA" w:rsidR="00997774" w:rsidRPr="00997774" w:rsidRDefault="00997774" w:rsidP="00011F6D">
            <w:pPr>
              <w:spacing w:after="0" w:line="240" w:lineRule="auto"/>
              <w:jc w:val="center"/>
              <w:rPr>
                <w:rFonts w:eastAsia="Times New Roman"/>
                <w:sz w:val="20"/>
                <w:szCs w:val="20"/>
              </w:rPr>
            </w:pPr>
            <w:r>
              <w:rPr>
                <w:rFonts w:eastAsia="Times New Roman"/>
                <w:sz w:val="20"/>
                <w:szCs w:val="20"/>
              </w:rPr>
              <w:t>Version</w:t>
            </w:r>
          </w:p>
        </w:tc>
        <w:tc>
          <w:tcPr>
            <w:tcW w:w="1081" w:type="dxa"/>
            <w:shd w:val="clear" w:color="000000" w:fill="F2F2F2"/>
            <w:noWrap/>
            <w:vAlign w:val="center"/>
            <w:hideMark/>
          </w:tcPr>
          <w:p w14:paraId="243D490C" w14:textId="7847D8A8" w:rsidR="00997774" w:rsidRPr="00997774" w:rsidRDefault="00997774" w:rsidP="00011F6D">
            <w:pPr>
              <w:spacing w:after="0" w:line="240" w:lineRule="auto"/>
              <w:jc w:val="center"/>
              <w:rPr>
                <w:rFonts w:eastAsia="Times New Roman"/>
                <w:sz w:val="20"/>
                <w:szCs w:val="20"/>
              </w:rPr>
            </w:pPr>
            <w:r>
              <w:rPr>
                <w:rFonts w:eastAsia="Times New Roman"/>
                <w:sz w:val="20"/>
                <w:szCs w:val="20"/>
              </w:rPr>
              <w:t>Date</w:t>
            </w:r>
          </w:p>
        </w:tc>
        <w:tc>
          <w:tcPr>
            <w:tcW w:w="6450" w:type="dxa"/>
            <w:shd w:val="clear" w:color="000000" w:fill="F2F2F2"/>
            <w:noWrap/>
            <w:vAlign w:val="center"/>
            <w:hideMark/>
          </w:tcPr>
          <w:p w14:paraId="5E280D9A" w14:textId="54DE0F28" w:rsidR="00997774" w:rsidRPr="00997774" w:rsidRDefault="00011F6D" w:rsidP="00011F6D">
            <w:pPr>
              <w:spacing w:after="0" w:line="240" w:lineRule="auto"/>
              <w:jc w:val="center"/>
              <w:rPr>
                <w:rFonts w:eastAsia="Times New Roman"/>
                <w:sz w:val="20"/>
                <w:szCs w:val="20"/>
              </w:rPr>
            </w:pPr>
            <w:r>
              <w:rPr>
                <w:rFonts w:eastAsia="Times New Roman"/>
                <w:sz w:val="20"/>
                <w:szCs w:val="20"/>
              </w:rPr>
              <w:t>Changes</w:t>
            </w:r>
          </w:p>
        </w:tc>
        <w:tc>
          <w:tcPr>
            <w:tcW w:w="1372" w:type="dxa"/>
            <w:shd w:val="clear" w:color="000000" w:fill="F2F2F2"/>
            <w:noWrap/>
            <w:vAlign w:val="center"/>
            <w:hideMark/>
          </w:tcPr>
          <w:p w14:paraId="419EA848" w14:textId="0CFC92EB" w:rsidR="00997774" w:rsidRPr="00997774" w:rsidRDefault="00011F6D" w:rsidP="00011F6D">
            <w:pPr>
              <w:spacing w:after="0" w:line="240" w:lineRule="auto"/>
              <w:jc w:val="center"/>
              <w:rPr>
                <w:rFonts w:eastAsia="Times New Roman"/>
                <w:sz w:val="20"/>
                <w:szCs w:val="20"/>
              </w:rPr>
            </w:pPr>
            <w:r>
              <w:rPr>
                <w:rFonts w:eastAsia="Times New Roman"/>
                <w:sz w:val="20"/>
                <w:szCs w:val="20"/>
              </w:rPr>
              <w:t>Author</w:t>
            </w:r>
          </w:p>
        </w:tc>
      </w:tr>
      <w:tr w:rsidR="00011F6D" w:rsidRPr="00997774" w14:paraId="5D735F0E" w14:textId="77777777" w:rsidTr="00361B8C">
        <w:trPr>
          <w:trHeight w:val="315"/>
        </w:trPr>
        <w:tc>
          <w:tcPr>
            <w:tcW w:w="834" w:type="dxa"/>
            <w:shd w:val="clear" w:color="auto" w:fill="auto"/>
            <w:noWrap/>
            <w:vAlign w:val="center"/>
            <w:hideMark/>
          </w:tcPr>
          <w:p w14:paraId="76FF2B80" w14:textId="4B55F039" w:rsidR="00997774" w:rsidRPr="00997774" w:rsidRDefault="00997774" w:rsidP="00997774">
            <w:pPr>
              <w:spacing w:after="0" w:line="240" w:lineRule="auto"/>
              <w:rPr>
                <w:rFonts w:eastAsia="Times New Roman"/>
                <w:sz w:val="20"/>
                <w:szCs w:val="20"/>
              </w:rPr>
            </w:pPr>
            <w:r>
              <w:rPr>
                <w:rFonts w:eastAsia="Times New Roman"/>
                <w:sz w:val="20"/>
                <w:szCs w:val="20"/>
              </w:rPr>
              <w:t>0.54</w:t>
            </w:r>
          </w:p>
        </w:tc>
        <w:tc>
          <w:tcPr>
            <w:tcW w:w="1081" w:type="dxa"/>
            <w:shd w:val="clear" w:color="auto" w:fill="auto"/>
            <w:noWrap/>
            <w:vAlign w:val="center"/>
            <w:hideMark/>
          </w:tcPr>
          <w:p w14:paraId="3634C9A8" w14:textId="072FABCD" w:rsidR="00997774" w:rsidRPr="00997774" w:rsidRDefault="00011F6D" w:rsidP="00997774">
            <w:pPr>
              <w:spacing w:after="0" w:line="240" w:lineRule="auto"/>
              <w:jc w:val="right"/>
              <w:rPr>
                <w:rFonts w:eastAsia="Times New Roman"/>
                <w:sz w:val="20"/>
                <w:szCs w:val="20"/>
              </w:rPr>
            </w:pPr>
            <w:r>
              <w:rPr>
                <w:rFonts w:eastAsia="Times New Roman"/>
                <w:sz w:val="20"/>
                <w:szCs w:val="20"/>
              </w:rPr>
              <w:t>3/1/2018</w:t>
            </w:r>
          </w:p>
        </w:tc>
        <w:tc>
          <w:tcPr>
            <w:tcW w:w="6450" w:type="dxa"/>
            <w:shd w:val="clear" w:color="auto" w:fill="auto"/>
            <w:noWrap/>
            <w:vAlign w:val="center"/>
            <w:hideMark/>
          </w:tcPr>
          <w:p w14:paraId="22290B20" w14:textId="46AC469C" w:rsidR="00997774" w:rsidRPr="00997774" w:rsidRDefault="00011F6D" w:rsidP="00997774">
            <w:pPr>
              <w:spacing w:after="0" w:line="240" w:lineRule="auto"/>
              <w:rPr>
                <w:rFonts w:eastAsia="Times New Roman"/>
                <w:sz w:val="20"/>
                <w:szCs w:val="20"/>
              </w:rPr>
            </w:pPr>
            <w:r>
              <w:rPr>
                <w:rFonts w:eastAsia="Times New Roman"/>
                <w:sz w:val="20"/>
                <w:szCs w:val="20"/>
              </w:rPr>
              <w:t>Started Change Control (initial version baseline)</w:t>
            </w:r>
          </w:p>
        </w:tc>
        <w:tc>
          <w:tcPr>
            <w:tcW w:w="1372" w:type="dxa"/>
            <w:shd w:val="clear" w:color="auto" w:fill="auto"/>
            <w:noWrap/>
            <w:vAlign w:val="center"/>
            <w:hideMark/>
          </w:tcPr>
          <w:p w14:paraId="1B9C7CFB" w14:textId="65F49513" w:rsidR="00997774" w:rsidRPr="00997774" w:rsidRDefault="00011F6D" w:rsidP="00997774">
            <w:pPr>
              <w:spacing w:after="0" w:line="240" w:lineRule="auto"/>
              <w:rPr>
                <w:rFonts w:eastAsia="Times New Roman"/>
                <w:sz w:val="20"/>
                <w:szCs w:val="20"/>
              </w:rPr>
            </w:pPr>
            <w:r>
              <w:rPr>
                <w:rFonts w:eastAsia="Times New Roman"/>
                <w:sz w:val="20"/>
                <w:szCs w:val="20"/>
              </w:rPr>
              <w:t>G. Cox</w:t>
            </w:r>
            <w:r w:rsidR="00361B8C">
              <w:rPr>
                <w:rFonts w:eastAsia="Times New Roman"/>
                <w:sz w:val="20"/>
                <w:szCs w:val="20"/>
              </w:rPr>
              <w:t>, Jan S.</w:t>
            </w:r>
          </w:p>
        </w:tc>
      </w:tr>
      <w:tr w:rsidR="00011F6D" w:rsidRPr="00997774" w14:paraId="7E124E27" w14:textId="77777777" w:rsidTr="00361B8C">
        <w:trPr>
          <w:trHeight w:val="315"/>
        </w:trPr>
        <w:tc>
          <w:tcPr>
            <w:tcW w:w="834" w:type="dxa"/>
            <w:shd w:val="clear" w:color="auto" w:fill="auto"/>
            <w:noWrap/>
            <w:vAlign w:val="center"/>
          </w:tcPr>
          <w:p w14:paraId="407EAEAF" w14:textId="1F4D1DD0" w:rsidR="00011F6D" w:rsidRDefault="00011F6D" w:rsidP="00997774">
            <w:pPr>
              <w:spacing w:after="0" w:line="240" w:lineRule="auto"/>
              <w:rPr>
                <w:rFonts w:eastAsia="Times New Roman"/>
                <w:sz w:val="20"/>
                <w:szCs w:val="20"/>
              </w:rPr>
            </w:pPr>
            <w:r>
              <w:rPr>
                <w:rFonts w:eastAsia="Times New Roman"/>
                <w:sz w:val="20"/>
                <w:szCs w:val="20"/>
              </w:rPr>
              <w:t>0.55</w:t>
            </w:r>
          </w:p>
        </w:tc>
        <w:tc>
          <w:tcPr>
            <w:tcW w:w="1081" w:type="dxa"/>
            <w:shd w:val="clear" w:color="auto" w:fill="auto"/>
            <w:noWrap/>
            <w:vAlign w:val="center"/>
          </w:tcPr>
          <w:p w14:paraId="57005686" w14:textId="6EE1F293" w:rsidR="00011F6D" w:rsidRDefault="00011F6D" w:rsidP="00997774">
            <w:pPr>
              <w:spacing w:after="0" w:line="240" w:lineRule="auto"/>
              <w:jc w:val="right"/>
              <w:rPr>
                <w:rFonts w:eastAsia="Times New Roman"/>
                <w:sz w:val="20"/>
                <w:szCs w:val="20"/>
              </w:rPr>
            </w:pPr>
            <w:r>
              <w:rPr>
                <w:rFonts w:eastAsia="Times New Roman"/>
                <w:sz w:val="20"/>
                <w:szCs w:val="20"/>
              </w:rPr>
              <w:t>4/3/2018</w:t>
            </w:r>
          </w:p>
        </w:tc>
        <w:tc>
          <w:tcPr>
            <w:tcW w:w="6450" w:type="dxa"/>
            <w:shd w:val="clear" w:color="auto" w:fill="auto"/>
            <w:noWrap/>
            <w:vAlign w:val="center"/>
          </w:tcPr>
          <w:p w14:paraId="73A8E699" w14:textId="77777777" w:rsidR="00011F6D" w:rsidRDefault="00011F6D" w:rsidP="00997774">
            <w:pPr>
              <w:spacing w:after="0" w:line="240" w:lineRule="auto"/>
              <w:rPr>
                <w:rFonts w:eastAsia="Times New Roman"/>
                <w:sz w:val="20"/>
                <w:szCs w:val="20"/>
              </w:rPr>
            </w:pPr>
            <w:r>
              <w:rPr>
                <w:rFonts w:eastAsia="Times New Roman"/>
                <w:sz w:val="20"/>
                <w:szCs w:val="20"/>
              </w:rPr>
              <w:t xml:space="preserve">* Changed all Messages Modes S field from 28 bit, to 32 bit </w:t>
            </w:r>
            <w:proofErr w:type="spellStart"/>
            <w:r>
              <w:rPr>
                <w:rFonts w:eastAsia="Times New Roman"/>
                <w:sz w:val="20"/>
                <w:szCs w:val="20"/>
              </w:rPr>
              <w:t>UniqueID</w:t>
            </w:r>
            <w:proofErr w:type="spellEnd"/>
            <w:r>
              <w:rPr>
                <w:rFonts w:eastAsia="Times New Roman"/>
                <w:sz w:val="20"/>
                <w:szCs w:val="20"/>
              </w:rPr>
              <w:br/>
              <w:t>* Base ID Message: Moved Sub-Type up  to after under Drone Type</w:t>
            </w:r>
          </w:p>
          <w:p w14:paraId="4304428C" w14:textId="08150778" w:rsidR="00245336" w:rsidRDefault="00245336" w:rsidP="00997774">
            <w:pPr>
              <w:spacing w:after="0" w:line="240" w:lineRule="auto"/>
              <w:rPr>
                <w:rFonts w:eastAsia="Times New Roman"/>
                <w:sz w:val="20"/>
                <w:szCs w:val="20"/>
              </w:rPr>
            </w:pPr>
            <w:r>
              <w:rPr>
                <w:rFonts w:eastAsia="Times New Roman"/>
                <w:sz w:val="20"/>
                <w:szCs w:val="20"/>
              </w:rPr>
              <w:t>* Location Message: Changed final reserved field to 4 bits since the Unique ID went from 24 to 32 bits.</w:t>
            </w:r>
          </w:p>
        </w:tc>
        <w:tc>
          <w:tcPr>
            <w:tcW w:w="1372" w:type="dxa"/>
            <w:shd w:val="clear" w:color="auto" w:fill="auto"/>
            <w:noWrap/>
            <w:vAlign w:val="center"/>
          </w:tcPr>
          <w:p w14:paraId="1579D5F8" w14:textId="4B718FA2" w:rsidR="00011F6D" w:rsidRDefault="00011F6D" w:rsidP="00997774">
            <w:pPr>
              <w:spacing w:after="0" w:line="240" w:lineRule="auto"/>
              <w:rPr>
                <w:rFonts w:eastAsia="Times New Roman"/>
                <w:sz w:val="20"/>
                <w:szCs w:val="20"/>
              </w:rPr>
            </w:pPr>
            <w:r>
              <w:rPr>
                <w:rFonts w:eastAsia="Times New Roman"/>
                <w:sz w:val="20"/>
                <w:szCs w:val="20"/>
              </w:rPr>
              <w:t>G. Cox</w:t>
            </w:r>
          </w:p>
        </w:tc>
      </w:tr>
      <w:tr w:rsidR="00011F6D" w:rsidRPr="00997774" w14:paraId="7A52C387" w14:textId="77777777" w:rsidTr="00361B8C">
        <w:trPr>
          <w:trHeight w:val="315"/>
        </w:trPr>
        <w:tc>
          <w:tcPr>
            <w:tcW w:w="834" w:type="dxa"/>
            <w:shd w:val="clear" w:color="auto" w:fill="auto"/>
            <w:noWrap/>
            <w:vAlign w:val="center"/>
          </w:tcPr>
          <w:p w14:paraId="09A01EF1" w14:textId="360675C4" w:rsidR="00011F6D" w:rsidRDefault="00361B8C" w:rsidP="00997774">
            <w:pPr>
              <w:spacing w:after="0" w:line="240" w:lineRule="auto"/>
              <w:rPr>
                <w:rFonts w:eastAsia="Times New Roman"/>
                <w:sz w:val="20"/>
                <w:szCs w:val="20"/>
              </w:rPr>
            </w:pPr>
            <w:r>
              <w:rPr>
                <w:rFonts w:eastAsia="Times New Roman"/>
                <w:sz w:val="20"/>
                <w:szCs w:val="20"/>
              </w:rPr>
              <w:t>0.57</w:t>
            </w:r>
          </w:p>
        </w:tc>
        <w:tc>
          <w:tcPr>
            <w:tcW w:w="1081" w:type="dxa"/>
            <w:shd w:val="clear" w:color="auto" w:fill="auto"/>
            <w:noWrap/>
            <w:vAlign w:val="center"/>
          </w:tcPr>
          <w:p w14:paraId="5ECFC1AA" w14:textId="60007FCB" w:rsidR="00011F6D" w:rsidRDefault="00361B8C" w:rsidP="00997774">
            <w:pPr>
              <w:spacing w:after="0" w:line="240" w:lineRule="auto"/>
              <w:jc w:val="right"/>
              <w:rPr>
                <w:rFonts w:eastAsia="Times New Roman"/>
                <w:sz w:val="20"/>
                <w:szCs w:val="20"/>
              </w:rPr>
            </w:pPr>
            <w:r>
              <w:rPr>
                <w:rFonts w:eastAsia="Times New Roman"/>
                <w:sz w:val="20"/>
                <w:szCs w:val="20"/>
              </w:rPr>
              <w:t>4/24/2018</w:t>
            </w:r>
          </w:p>
        </w:tc>
        <w:tc>
          <w:tcPr>
            <w:tcW w:w="6450" w:type="dxa"/>
            <w:shd w:val="clear" w:color="auto" w:fill="auto"/>
            <w:noWrap/>
            <w:vAlign w:val="center"/>
          </w:tcPr>
          <w:p w14:paraId="634586D9" w14:textId="6159DEB5" w:rsidR="00011F6D" w:rsidRDefault="00361B8C" w:rsidP="00997774">
            <w:pPr>
              <w:spacing w:after="0" w:line="240" w:lineRule="auto"/>
              <w:rPr>
                <w:rFonts w:eastAsia="Times New Roman"/>
                <w:sz w:val="20"/>
                <w:szCs w:val="20"/>
              </w:rPr>
            </w:pPr>
            <w:r>
              <w:rPr>
                <w:rFonts w:eastAsia="Times New Roman"/>
                <w:sz w:val="20"/>
                <w:szCs w:val="20"/>
              </w:rPr>
              <w:t>Added Additional Packet Detail Tables, Moved Message Definitions to end</w:t>
            </w:r>
          </w:p>
        </w:tc>
        <w:tc>
          <w:tcPr>
            <w:tcW w:w="1372" w:type="dxa"/>
            <w:shd w:val="clear" w:color="auto" w:fill="auto"/>
            <w:noWrap/>
            <w:vAlign w:val="center"/>
          </w:tcPr>
          <w:p w14:paraId="7D5328D7" w14:textId="5AE1637A" w:rsidR="00011F6D" w:rsidRDefault="00107118" w:rsidP="00997774">
            <w:pPr>
              <w:spacing w:after="0" w:line="240" w:lineRule="auto"/>
              <w:rPr>
                <w:rFonts w:eastAsia="Times New Roman"/>
                <w:sz w:val="20"/>
                <w:szCs w:val="20"/>
              </w:rPr>
            </w:pPr>
            <w:r>
              <w:rPr>
                <w:rFonts w:eastAsia="Times New Roman"/>
                <w:sz w:val="20"/>
                <w:szCs w:val="20"/>
              </w:rPr>
              <w:t>G. Cox</w:t>
            </w:r>
          </w:p>
        </w:tc>
      </w:tr>
      <w:tr w:rsidR="00011F6D" w:rsidRPr="00997774" w14:paraId="4D4E59FE" w14:textId="77777777" w:rsidTr="00361B8C">
        <w:trPr>
          <w:trHeight w:val="315"/>
        </w:trPr>
        <w:tc>
          <w:tcPr>
            <w:tcW w:w="834" w:type="dxa"/>
            <w:shd w:val="clear" w:color="auto" w:fill="auto"/>
            <w:noWrap/>
            <w:vAlign w:val="center"/>
          </w:tcPr>
          <w:p w14:paraId="32081C75" w14:textId="55F3C397" w:rsidR="00011F6D" w:rsidRDefault="00107118" w:rsidP="00997774">
            <w:pPr>
              <w:spacing w:after="0" w:line="240" w:lineRule="auto"/>
              <w:rPr>
                <w:rFonts w:eastAsia="Times New Roman"/>
                <w:sz w:val="20"/>
                <w:szCs w:val="20"/>
              </w:rPr>
            </w:pPr>
            <w:r>
              <w:rPr>
                <w:rFonts w:eastAsia="Times New Roman"/>
                <w:sz w:val="20"/>
                <w:szCs w:val="20"/>
              </w:rPr>
              <w:t>0.58</w:t>
            </w:r>
          </w:p>
        </w:tc>
        <w:tc>
          <w:tcPr>
            <w:tcW w:w="1081" w:type="dxa"/>
            <w:shd w:val="clear" w:color="auto" w:fill="auto"/>
            <w:noWrap/>
            <w:vAlign w:val="center"/>
          </w:tcPr>
          <w:p w14:paraId="7C388AE5" w14:textId="13F3272E" w:rsidR="00011F6D" w:rsidRDefault="00107118" w:rsidP="00997774">
            <w:pPr>
              <w:spacing w:after="0" w:line="240" w:lineRule="auto"/>
              <w:jc w:val="right"/>
              <w:rPr>
                <w:rFonts w:eastAsia="Times New Roman"/>
                <w:sz w:val="20"/>
                <w:szCs w:val="20"/>
              </w:rPr>
            </w:pPr>
            <w:r>
              <w:rPr>
                <w:rFonts w:eastAsia="Times New Roman"/>
                <w:sz w:val="20"/>
                <w:szCs w:val="20"/>
              </w:rPr>
              <w:t>4/25/2018</w:t>
            </w:r>
          </w:p>
        </w:tc>
        <w:tc>
          <w:tcPr>
            <w:tcW w:w="6450" w:type="dxa"/>
            <w:shd w:val="clear" w:color="auto" w:fill="auto"/>
            <w:noWrap/>
            <w:vAlign w:val="center"/>
          </w:tcPr>
          <w:p w14:paraId="20355D98" w14:textId="6309EE68" w:rsidR="00011F6D" w:rsidRDefault="00107118" w:rsidP="00997774">
            <w:pPr>
              <w:spacing w:after="0" w:line="240" w:lineRule="auto"/>
              <w:rPr>
                <w:rFonts w:eastAsia="Times New Roman"/>
                <w:sz w:val="20"/>
                <w:szCs w:val="20"/>
              </w:rPr>
            </w:pPr>
            <w:r>
              <w:rPr>
                <w:rFonts w:eastAsia="Times New Roman"/>
                <w:sz w:val="20"/>
                <w:szCs w:val="20"/>
              </w:rPr>
              <w:t>Location Message: Moved “Reserved” up to after “Status”</w:t>
            </w:r>
          </w:p>
        </w:tc>
        <w:tc>
          <w:tcPr>
            <w:tcW w:w="1372" w:type="dxa"/>
            <w:shd w:val="clear" w:color="auto" w:fill="auto"/>
            <w:noWrap/>
            <w:vAlign w:val="center"/>
          </w:tcPr>
          <w:p w14:paraId="3A5440FF" w14:textId="364D5F99" w:rsidR="00011F6D" w:rsidRDefault="00107118" w:rsidP="00997774">
            <w:pPr>
              <w:spacing w:after="0" w:line="240" w:lineRule="auto"/>
              <w:rPr>
                <w:rFonts w:eastAsia="Times New Roman"/>
                <w:sz w:val="20"/>
                <w:szCs w:val="20"/>
              </w:rPr>
            </w:pPr>
            <w:r>
              <w:rPr>
                <w:rFonts w:eastAsia="Times New Roman"/>
                <w:sz w:val="20"/>
                <w:szCs w:val="20"/>
              </w:rPr>
              <w:t>G. Cox</w:t>
            </w:r>
          </w:p>
        </w:tc>
      </w:tr>
      <w:tr w:rsidR="003C3EF4" w:rsidRPr="00997774" w14:paraId="386473F0" w14:textId="77777777" w:rsidTr="00096C49">
        <w:trPr>
          <w:trHeight w:val="315"/>
        </w:trPr>
        <w:tc>
          <w:tcPr>
            <w:tcW w:w="834" w:type="dxa"/>
            <w:shd w:val="clear" w:color="auto" w:fill="auto"/>
            <w:noWrap/>
          </w:tcPr>
          <w:p w14:paraId="3AF98F23" w14:textId="00C0860C" w:rsidR="003C3EF4" w:rsidRDefault="003C3EF4" w:rsidP="00096C49">
            <w:pPr>
              <w:spacing w:after="0" w:line="240" w:lineRule="auto"/>
              <w:rPr>
                <w:rFonts w:eastAsia="Times New Roman"/>
                <w:sz w:val="20"/>
                <w:szCs w:val="20"/>
              </w:rPr>
            </w:pPr>
            <w:r>
              <w:rPr>
                <w:rFonts w:eastAsia="Times New Roman"/>
                <w:sz w:val="20"/>
                <w:szCs w:val="20"/>
              </w:rPr>
              <w:t>0.59.0</w:t>
            </w:r>
          </w:p>
        </w:tc>
        <w:tc>
          <w:tcPr>
            <w:tcW w:w="1081" w:type="dxa"/>
            <w:shd w:val="clear" w:color="auto" w:fill="auto"/>
            <w:noWrap/>
          </w:tcPr>
          <w:p w14:paraId="12F5051D" w14:textId="7FD33AFD" w:rsidR="003C3EF4" w:rsidRDefault="003C3EF4" w:rsidP="00096C49">
            <w:pPr>
              <w:spacing w:after="0" w:line="240" w:lineRule="auto"/>
              <w:rPr>
                <w:rFonts w:eastAsia="Times New Roman"/>
                <w:sz w:val="20"/>
                <w:szCs w:val="20"/>
              </w:rPr>
            </w:pPr>
            <w:r>
              <w:rPr>
                <w:rFonts w:eastAsia="Times New Roman"/>
                <w:sz w:val="20"/>
                <w:szCs w:val="20"/>
              </w:rPr>
              <w:t>8/15/2018</w:t>
            </w:r>
          </w:p>
        </w:tc>
        <w:tc>
          <w:tcPr>
            <w:tcW w:w="6450" w:type="dxa"/>
            <w:shd w:val="clear" w:color="auto" w:fill="auto"/>
            <w:noWrap/>
          </w:tcPr>
          <w:p w14:paraId="6F97643E" w14:textId="45A12D6B" w:rsidR="003C3EF4" w:rsidRPr="003C3EF4" w:rsidRDefault="003C3EF4" w:rsidP="00096C49">
            <w:pPr>
              <w:spacing w:after="0" w:line="240" w:lineRule="auto"/>
              <w:rPr>
                <w:rFonts w:eastAsia="Times New Roman"/>
                <w:sz w:val="20"/>
                <w:szCs w:val="20"/>
              </w:rPr>
            </w:pPr>
            <w:r w:rsidRPr="003C3EF4">
              <w:rPr>
                <w:rFonts w:eastAsia="Times New Roman"/>
                <w:sz w:val="20"/>
                <w:szCs w:val="20"/>
              </w:rPr>
              <w:t>**Major field updates**</w:t>
            </w:r>
            <w:r w:rsidR="00096C49">
              <w:rPr>
                <w:rFonts w:eastAsia="Times New Roman"/>
                <w:sz w:val="20"/>
                <w:szCs w:val="20"/>
              </w:rPr>
              <w:br/>
              <w:t>* Note: We are not incrementing protocol version until this specification goes from draft to final and after a change is made to the final version.</w:t>
            </w:r>
            <w:r w:rsidRPr="003C3EF4">
              <w:rPr>
                <w:rFonts w:eastAsia="Times New Roman"/>
                <w:sz w:val="20"/>
                <w:szCs w:val="20"/>
              </w:rPr>
              <w:br/>
              <w:t xml:space="preserve">1.  General:  </w:t>
            </w:r>
          </w:p>
          <w:p w14:paraId="410F745B" w14:textId="3D026D23" w:rsidR="003C3EF4" w:rsidRP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Format of Messages documentation changed to show Offset/Len in 1</w:t>
            </w:r>
            <w:r w:rsidRPr="003C3EF4">
              <w:rPr>
                <w:rFonts w:eastAsia="Times New Roman"/>
                <w:sz w:val="20"/>
                <w:szCs w:val="20"/>
                <w:vertAlign w:val="superscript"/>
              </w:rPr>
              <w:t>st</w:t>
            </w:r>
            <w:r w:rsidRPr="003C3EF4">
              <w:rPr>
                <w:rFonts w:eastAsia="Times New Roman"/>
                <w:sz w:val="20"/>
                <w:szCs w:val="20"/>
              </w:rPr>
              <w:t xml:space="preserve"> 2 columns and more clearly display </w:t>
            </w:r>
            <w:proofErr w:type="spellStart"/>
            <w:r w:rsidRPr="003C3EF4">
              <w:rPr>
                <w:rFonts w:eastAsia="Times New Roman"/>
                <w:sz w:val="20"/>
                <w:szCs w:val="20"/>
              </w:rPr>
              <w:t>bitfields</w:t>
            </w:r>
            <w:proofErr w:type="spellEnd"/>
          </w:p>
          <w:p w14:paraId="7315170F" w14:textId="709E02F8" w:rsid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Clarified that multi-byte IDs shall be expressed in Network Byte Order, and multi-byte numerical values shall be expressed in little endian.</w:t>
            </w:r>
          </w:p>
          <w:p w14:paraId="70C79F2B" w14:textId="68708EB3" w:rsidR="00D6001C" w:rsidRPr="003C3EF4" w:rsidRDefault="00D6001C" w:rsidP="00096C49">
            <w:pPr>
              <w:pStyle w:val="ListParagraph"/>
              <w:numPr>
                <w:ilvl w:val="1"/>
                <w:numId w:val="20"/>
              </w:numPr>
              <w:spacing w:after="0" w:line="240" w:lineRule="auto"/>
              <w:rPr>
                <w:rFonts w:eastAsia="Times New Roman"/>
                <w:sz w:val="20"/>
                <w:szCs w:val="20"/>
              </w:rPr>
            </w:pPr>
            <w:r>
              <w:rPr>
                <w:rFonts w:eastAsia="Times New Roman"/>
                <w:sz w:val="20"/>
                <w:szCs w:val="20"/>
              </w:rPr>
              <w:t>Added DRAFT watermark</w:t>
            </w:r>
          </w:p>
          <w:p w14:paraId="65282380" w14:textId="2E0E852D" w:rsidR="003C3EF4" w:rsidRDefault="003C3EF4" w:rsidP="00096C49">
            <w:pPr>
              <w:pStyle w:val="ListParagraph"/>
              <w:numPr>
                <w:ilvl w:val="0"/>
                <w:numId w:val="20"/>
              </w:numPr>
              <w:spacing w:after="0" w:line="240" w:lineRule="auto"/>
              <w:rPr>
                <w:rFonts w:eastAsia="Times New Roman"/>
                <w:sz w:val="20"/>
                <w:szCs w:val="20"/>
              </w:rPr>
            </w:pPr>
            <w:r w:rsidRPr="003C3EF4">
              <w:rPr>
                <w:rFonts w:eastAsia="Times New Roman"/>
                <w:sz w:val="20"/>
                <w:szCs w:val="20"/>
              </w:rPr>
              <w:t>Basic ID</w:t>
            </w:r>
            <w:r w:rsidR="004B6444">
              <w:rPr>
                <w:rFonts w:eastAsia="Times New Roman"/>
                <w:sz w:val="20"/>
                <w:szCs w:val="20"/>
              </w:rPr>
              <w:t xml:space="preserve"> Message</w:t>
            </w:r>
            <w:r w:rsidRPr="003C3EF4">
              <w:rPr>
                <w:rFonts w:eastAsia="Times New Roman"/>
                <w:sz w:val="20"/>
                <w:szCs w:val="20"/>
              </w:rPr>
              <w:t xml:space="preserve">: </w:t>
            </w:r>
          </w:p>
          <w:p w14:paraId="38669A5F" w14:textId="77777777" w:rsid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Shortened Make/Model to 8 bytes and provided a structured format to supply make/model.</w:t>
            </w:r>
          </w:p>
          <w:p w14:paraId="6B7B4B33" w14:textId="0949C948" w:rsidR="003C3EF4" w:rsidRDefault="003C3EF4" w:rsidP="00096C49">
            <w:pPr>
              <w:pStyle w:val="ListParagraph"/>
              <w:numPr>
                <w:ilvl w:val="1"/>
                <w:numId w:val="20"/>
              </w:numPr>
              <w:spacing w:after="0" w:line="240" w:lineRule="auto"/>
              <w:rPr>
                <w:rFonts w:eastAsia="Times New Roman"/>
                <w:sz w:val="20"/>
                <w:szCs w:val="20"/>
              </w:rPr>
            </w:pPr>
            <w:r w:rsidRPr="003C3EF4">
              <w:rPr>
                <w:rFonts w:eastAsia="Times New Roman"/>
                <w:sz w:val="20"/>
                <w:szCs w:val="20"/>
              </w:rPr>
              <w:t>Added “Flags” byte of which bit 0 represents Weight Multiplier</w:t>
            </w:r>
          </w:p>
          <w:p w14:paraId="6EBB7EF5" w14:textId="2A0278DD" w:rsidR="003C3EF4" w:rsidRDefault="003C3EF4" w:rsidP="00096C49">
            <w:pPr>
              <w:pStyle w:val="ListParagraph"/>
              <w:numPr>
                <w:ilvl w:val="1"/>
                <w:numId w:val="20"/>
              </w:numPr>
              <w:spacing w:after="0" w:line="240" w:lineRule="auto"/>
              <w:rPr>
                <w:rFonts w:eastAsia="Times New Roman"/>
                <w:sz w:val="20"/>
                <w:szCs w:val="20"/>
              </w:rPr>
            </w:pPr>
            <w:r>
              <w:rPr>
                <w:rFonts w:eastAsia="Times New Roman"/>
                <w:sz w:val="20"/>
                <w:szCs w:val="20"/>
              </w:rPr>
              <w:t>Increased Gross weight from 14 to 16 bits.  This (and moving multiplier to Flag byte) is to divide the message fields along even 8bit boundaries so that it may more easily be parsed/processed.</w:t>
            </w:r>
          </w:p>
          <w:p w14:paraId="491F73C4" w14:textId="2D95961B" w:rsidR="004B6444" w:rsidRDefault="004B6444" w:rsidP="00096C49">
            <w:pPr>
              <w:pStyle w:val="ListParagraph"/>
              <w:numPr>
                <w:ilvl w:val="0"/>
                <w:numId w:val="20"/>
              </w:numPr>
              <w:spacing w:after="0" w:line="240" w:lineRule="auto"/>
              <w:rPr>
                <w:rFonts w:eastAsia="Times New Roman"/>
                <w:sz w:val="20"/>
                <w:szCs w:val="20"/>
              </w:rPr>
            </w:pPr>
            <w:r>
              <w:rPr>
                <w:rFonts w:eastAsia="Times New Roman"/>
                <w:sz w:val="20"/>
                <w:szCs w:val="20"/>
              </w:rPr>
              <w:t>Location Message: (lots of refactoring to split fields and offsets on even byte boundaries)</w:t>
            </w:r>
          </w:p>
          <w:p w14:paraId="7E17DADF" w14:textId="3677C3C9"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Move Multipliers (V-Speed, H-Speed into common byte with Status)</w:t>
            </w:r>
          </w:p>
          <w:p w14:paraId="2B9EC239" w14:textId="373F84B4"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Increased speed fields from 6 to 8 bits</w:t>
            </w:r>
          </w:p>
          <w:p w14:paraId="1AD2AE6E" w14:textId="2BA23331"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 xml:space="preserve">Increased </w:t>
            </w:r>
            <w:proofErr w:type="spellStart"/>
            <w:r>
              <w:rPr>
                <w:rFonts w:eastAsia="Times New Roman"/>
                <w:sz w:val="20"/>
                <w:szCs w:val="20"/>
              </w:rPr>
              <w:t>Lat</w:t>
            </w:r>
            <w:proofErr w:type="spellEnd"/>
            <w:r>
              <w:rPr>
                <w:rFonts w:eastAsia="Times New Roman"/>
                <w:sz w:val="20"/>
                <w:szCs w:val="20"/>
              </w:rPr>
              <w:t xml:space="preserve">/Lon fields from 26 to 32 bits.  Not only does this provide 10^7 precision, but it also allows for an easy/common 32bit </w:t>
            </w:r>
            <w:proofErr w:type="spellStart"/>
            <w:r>
              <w:rPr>
                <w:rFonts w:eastAsia="Times New Roman"/>
                <w:sz w:val="20"/>
                <w:szCs w:val="20"/>
              </w:rPr>
              <w:t>Int</w:t>
            </w:r>
            <w:proofErr w:type="spellEnd"/>
            <w:r>
              <w:rPr>
                <w:rFonts w:eastAsia="Times New Roman"/>
                <w:sz w:val="20"/>
                <w:szCs w:val="20"/>
              </w:rPr>
              <w:t xml:space="preserve"> processing.</w:t>
            </w:r>
          </w:p>
          <w:p w14:paraId="36EA757E" w14:textId="77777777"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Increased MSL and AGL Altitude fields to 16bit and removed multipliers.</w:t>
            </w:r>
          </w:p>
          <w:p w14:paraId="0892B965" w14:textId="217218E8"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Added Horizontal/Vertical precision confidence values</w:t>
            </w:r>
          </w:p>
          <w:p w14:paraId="31325226" w14:textId="67E60206" w:rsidR="004B6444" w:rsidRDefault="004B6444" w:rsidP="00096C49">
            <w:pPr>
              <w:pStyle w:val="ListParagraph"/>
              <w:numPr>
                <w:ilvl w:val="1"/>
                <w:numId w:val="20"/>
              </w:numPr>
              <w:spacing w:after="0" w:line="240" w:lineRule="auto"/>
              <w:rPr>
                <w:rFonts w:eastAsia="Times New Roman"/>
                <w:sz w:val="20"/>
                <w:szCs w:val="20"/>
              </w:rPr>
            </w:pPr>
            <w:r>
              <w:rPr>
                <w:rFonts w:eastAsia="Times New Roman"/>
                <w:sz w:val="20"/>
                <w:szCs w:val="20"/>
              </w:rPr>
              <w:t>Removed all references to “heading” fields since this can be derived from the speed vector components.</w:t>
            </w:r>
          </w:p>
          <w:p w14:paraId="19FCF727" w14:textId="18A25482" w:rsidR="006606B2" w:rsidRDefault="006606B2" w:rsidP="00096C49">
            <w:pPr>
              <w:pStyle w:val="ListParagraph"/>
              <w:numPr>
                <w:ilvl w:val="1"/>
                <w:numId w:val="20"/>
              </w:numPr>
              <w:spacing w:after="0" w:line="240" w:lineRule="auto"/>
              <w:rPr>
                <w:rFonts w:eastAsia="Times New Roman"/>
                <w:sz w:val="20"/>
                <w:szCs w:val="20"/>
              </w:rPr>
            </w:pPr>
            <w:r>
              <w:rPr>
                <w:rFonts w:eastAsia="Times New Roman"/>
                <w:sz w:val="20"/>
                <w:szCs w:val="20"/>
              </w:rPr>
              <w:t>Removed operator location (this is how we made all the space) and moved to a separate dedicated Operator Message.</w:t>
            </w:r>
          </w:p>
          <w:p w14:paraId="2690C1B1" w14:textId="77777777" w:rsidR="006606B2" w:rsidRDefault="006606B2" w:rsidP="00096C49">
            <w:pPr>
              <w:pStyle w:val="ListParagraph"/>
              <w:numPr>
                <w:ilvl w:val="1"/>
                <w:numId w:val="20"/>
              </w:numPr>
              <w:spacing w:after="0" w:line="240" w:lineRule="auto"/>
              <w:rPr>
                <w:rFonts w:eastAsia="Times New Roman"/>
                <w:sz w:val="20"/>
                <w:szCs w:val="20"/>
              </w:rPr>
            </w:pPr>
            <w:r>
              <w:rPr>
                <w:rFonts w:eastAsia="Times New Roman"/>
                <w:sz w:val="20"/>
                <w:szCs w:val="20"/>
              </w:rPr>
              <w:t>Allocated 4 bytes as reserved</w:t>
            </w:r>
          </w:p>
          <w:p w14:paraId="0EC9DB03" w14:textId="3765C512" w:rsidR="006606B2" w:rsidRDefault="006606B2" w:rsidP="00096C49">
            <w:pPr>
              <w:pStyle w:val="ListParagraph"/>
              <w:numPr>
                <w:ilvl w:val="1"/>
                <w:numId w:val="20"/>
              </w:numPr>
              <w:spacing w:after="0" w:line="240" w:lineRule="auto"/>
              <w:rPr>
                <w:rFonts w:eastAsia="Times New Roman"/>
                <w:sz w:val="20"/>
                <w:szCs w:val="20"/>
              </w:rPr>
            </w:pPr>
            <w:r>
              <w:rPr>
                <w:rFonts w:eastAsia="Times New Roman"/>
                <w:sz w:val="20"/>
                <w:szCs w:val="20"/>
              </w:rPr>
              <w:t>Moved enumerated status list to “Enumerated Field Definitions”</w:t>
            </w:r>
          </w:p>
          <w:p w14:paraId="70AE7A55" w14:textId="1284E174" w:rsidR="006606B2" w:rsidRPr="003C3EF4" w:rsidRDefault="006606B2" w:rsidP="00096C49">
            <w:pPr>
              <w:pStyle w:val="ListParagraph"/>
              <w:numPr>
                <w:ilvl w:val="0"/>
                <w:numId w:val="20"/>
              </w:numPr>
              <w:spacing w:after="0" w:line="240" w:lineRule="auto"/>
              <w:rPr>
                <w:rFonts w:eastAsia="Times New Roman"/>
                <w:sz w:val="20"/>
                <w:szCs w:val="20"/>
              </w:rPr>
            </w:pPr>
            <w:r>
              <w:rPr>
                <w:rFonts w:eastAsia="Times New Roman"/>
                <w:sz w:val="20"/>
                <w:szCs w:val="20"/>
              </w:rPr>
              <w:t xml:space="preserve">Added Operator Message that includes </w:t>
            </w:r>
            <w:proofErr w:type="spellStart"/>
            <w:r>
              <w:rPr>
                <w:rFonts w:eastAsia="Times New Roman"/>
                <w:sz w:val="20"/>
                <w:szCs w:val="20"/>
              </w:rPr>
              <w:t>lat</w:t>
            </w:r>
            <w:proofErr w:type="spellEnd"/>
            <w:r>
              <w:rPr>
                <w:rFonts w:eastAsia="Times New Roman"/>
                <w:sz w:val="20"/>
                <w:szCs w:val="20"/>
              </w:rPr>
              <w:t xml:space="preserve">, </w:t>
            </w:r>
            <w:proofErr w:type="spellStart"/>
            <w:r>
              <w:rPr>
                <w:rFonts w:eastAsia="Times New Roman"/>
                <w:sz w:val="20"/>
                <w:szCs w:val="20"/>
              </w:rPr>
              <w:t>lon</w:t>
            </w:r>
            <w:proofErr w:type="spellEnd"/>
            <w:r>
              <w:rPr>
                <w:rFonts w:eastAsia="Times New Roman"/>
                <w:sz w:val="20"/>
                <w:szCs w:val="20"/>
              </w:rPr>
              <w:t xml:space="preserve">, </w:t>
            </w:r>
            <w:proofErr w:type="gramStart"/>
            <w:r>
              <w:rPr>
                <w:rFonts w:eastAsia="Times New Roman"/>
                <w:sz w:val="20"/>
                <w:szCs w:val="20"/>
              </w:rPr>
              <w:t>source</w:t>
            </w:r>
            <w:proofErr w:type="gramEnd"/>
            <w:r>
              <w:rPr>
                <w:rFonts w:eastAsia="Times New Roman"/>
                <w:sz w:val="20"/>
                <w:szCs w:val="20"/>
              </w:rPr>
              <w:t>.</w:t>
            </w:r>
          </w:p>
          <w:p w14:paraId="5CD1E361" w14:textId="1560E3CA" w:rsidR="003C3EF4" w:rsidRDefault="003C3EF4" w:rsidP="00096C49">
            <w:pPr>
              <w:spacing w:after="0" w:line="240" w:lineRule="auto"/>
              <w:rPr>
                <w:rFonts w:eastAsia="Times New Roman"/>
                <w:sz w:val="20"/>
                <w:szCs w:val="20"/>
              </w:rPr>
            </w:pPr>
          </w:p>
        </w:tc>
        <w:tc>
          <w:tcPr>
            <w:tcW w:w="1372" w:type="dxa"/>
            <w:shd w:val="clear" w:color="auto" w:fill="auto"/>
            <w:noWrap/>
          </w:tcPr>
          <w:p w14:paraId="7B0CE2C4" w14:textId="53584C91" w:rsidR="003C3EF4" w:rsidRDefault="00096C49" w:rsidP="00096C49">
            <w:pPr>
              <w:spacing w:after="0" w:line="240" w:lineRule="auto"/>
              <w:rPr>
                <w:rFonts w:eastAsia="Times New Roman"/>
                <w:sz w:val="20"/>
                <w:szCs w:val="20"/>
              </w:rPr>
            </w:pPr>
            <w:r>
              <w:rPr>
                <w:rFonts w:eastAsia="Times New Roman"/>
                <w:sz w:val="20"/>
                <w:szCs w:val="20"/>
              </w:rPr>
              <w:t>G. Cox</w:t>
            </w:r>
          </w:p>
        </w:tc>
      </w:tr>
      <w:tr w:rsidR="003C3EF4" w:rsidRPr="00997774" w14:paraId="39E08BB9" w14:textId="77777777" w:rsidTr="004F04AF">
        <w:trPr>
          <w:trHeight w:val="315"/>
        </w:trPr>
        <w:tc>
          <w:tcPr>
            <w:tcW w:w="834" w:type="dxa"/>
            <w:shd w:val="clear" w:color="auto" w:fill="auto"/>
            <w:noWrap/>
          </w:tcPr>
          <w:p w14:paraId="0CCF1668" w14:textId="164EE61C" w:rsidR="003C3EF4" w:rsidRDefault="004F04AF" w:rsidP="004F04AF">
            <w:pPr>
              <w:spacing w:after="0" w:line="240" w:lineRule="auto"/>
              <w:rPr>
                <w:rFonts w:eastAsia="Times New Roman"/>
                <w:sz w:val="20"/>
                <w:szCs w:val="20"/>
              </w:rPr>
            </w:pPr>
            <w:r>
              <w:rPr>
                <w:rFonts w:eastAsia="Times New Roman"/>
                <w:sz w:val="20"/>
                <w:szCs w:val="20"/>
              </w:rPr>
              <w:t>0.60.0</w:t>
            </w:r>
          </w:p>
        </w:tc>
        <w:tc>
          <w:tcPr>
            <w:tcW w:w="1081" w:type="dxa"/>
            <w:shd w:val="clear" w:color="auto" w:fill="auto"/>
            <w:noWrap/>
          </w:tcPr>
          <w:p w14:paraId="7F9B4BAD" w14:textId="7CC999C0" w:rsidR="003C3EF4" w:rsidRDefault="004F04AF" w:rsidP="004F04AF">
            <w:pPr>
              <w:spacing w:after="0" w:line="240" w:lineRule="auto"/>
              <w:rPr>
                <w:rFonts w:eastAsia="Times New Roman"/>
                <w:sz w:val="20"/>
                <w:szCs w:val="20"/>
              </w:rPr>
            </w:pPr>
            <w:r>
              <w:rPr>
                <w:rFonts w:eastAsia="Times New Roman"/>
                <w:sz w:val="20"/>
                <w:szCs w:val="20"/>
              </w:rPr>
              <w:t>8/23/2018</w:t>
            </w:r>
          </w:p>
        </w:tc>
        <w:tc>
          <w:tcPr>
            <w:tcW w:w="6450" w:type="dxa"/>
            <w:shd w:val="clear" w:color="auto" w:fill="auto"/>
            <w:noWrap/>
          </w:tcPr>
          <w:p w14:paraId="3D63C748" w14:textId="77777777" w:rsidR="004F04AF" w:rsidRDefault="004F04AF" w:rsidP="004F04AF">
            <w:pPr>
              <w:pStyle w:val="ListParagraph"/>
              <w:numPr>
                <w:ilvl w:val="0"/>
                <w:numId w:val="22"/>
              </w:numPr>
              <w:spacing w:after="0" w:line="240" w:lineRule="auto"/>
              <w:rPr>
                <w:rFonts w:eastAsia="Times New Roman"/>
                <w:sz w:val="20"/>
                <w:szCs w:val="20"/>
              </w:rPr>
            </w:pPr>
            <w:r w:rsidRPr="004F04AF">
              <w:rPr>
                <w:rFonts w:eastAsia="Times New Roman"/>
                <w:sz w:val="20"/>
                <w:szCs w:val="20"/>
              </w:rPr>
              <w:t>Extracted Data to a sta</w:t>
            </w:r>
            <w:r>
              <w:rPr>
                <w:rFonts w:eastAsia="Times New Roman"/>
                <w:sz w:val="20"/>
                <w:szCs w:val="20"/>
              </w:rPr>
              <w:t>nd-</w:t>
            </w:r>
            <w:r w:rsidRPr="004F04AF">
              <w:rPr>
                <w:rFonts w:eastAsia="Times New Roman"/>
                <w:sz w:val="20"/>
                <w:szCs w:val="20"/>
              </w:rPr>
              <w:t>alone document</w:t>
            </w:r>
          </w:p>
          <w:p w14:paraId="03B31906" w14:textId="591933F0" w:rsidR="004F04AF" w:rsidRPr="004F04AF" w:rsidRDefault="004F04AF" w:rsidP="004F04AF">
            <w:pPr>
              <w:pStyle w:val="ListParagraph"/>
              <w:numPr>
                <w:ilvl w:val="0"/>
                <w:numId w:val="22"/>
              </w:numPr>
              <w:spacing w:after="0" w:line="240" w:lineRule="auto"/>
              <w:rPr>
                <w:rFonts w:eastAsia="Times New Roman"/>
                <w:sz w:val="20"/>
                <w:szCs w:val="20"/>
              </w:rPr>
            </w:pPr>
            <w:r>
              <w:rPr>
                <w:rFonts w:eastAsia="Times New Roman"/>
                <w:sz w:val="20"/>
                <w:szCs w:val="20"/>
              </w:rPr>
              <w:t xml:space="preserve">Corrected Location Flags to be NS, EW Multipliers (removed Vertical </w:t>
            </w:r>
            <w:proofErr w:type="spellStart"/>
            <w:r>
              <w:rPr>
                <w:rFonts w:eastAsia="Times New Roman"/>
                <w:sz w:val="20"/>
                <w:szCs w:val="20"/>
              </w:rPr>
              <w:t>Mult</w:t>
            </w:r>
            <w:proofErr w:type="spellEnd"/>
            <w:r>
              <w:rPr>
                <w:rFonts w:eastAsia="Times New Roman"/>
                <w:sz w:val="20"/>
                <w:szCs w:val="20"/>
              </w:rPr>
              <w:t>).</w:t>
            </w:r>
          </w:p>
        </w:tc>
        <w:tc>
          <w:tcPr>
            <w:tcW w:w="1372" w:type="dxa"/>
            <w:shd w:val="clear" w:color="auto" w:fill="auto"/>
            <w:noWrap/>
          </w:tcPr>
          <w:p w14:paraId="08D3A152" w14:textId="06B255BE" w:rsidR="003C3EF4" w:rsidRDefault="002E42E9" w:rsidP="004F04AF">
            <w:pPr>
              <w:spacing w:after="0" w:line="240" w:lineRule="auto"/>
              <w:rPr>
                <w:rFonts w:eastAsia="Times New Roman"/>
                <w:sz w:val="20"/>
                <w:szCs w:val="20"/>
              </w:rPr>
            </w:pPr>
            <w:ins w:id="119" w:author="Cox, Gabriel C" w:date="2018-11-11T20:37:00Z">
              <w:r>
                <w:rPr>
                  <w:rFonts w:eastAsia="Times New Roman"/>
                  <w:sz w:val="20"/>
                  <w:szCs w:val="20"/>
                </w:rPr>
                <w:t>G. Cox</w:t>
              </w:r>
            </w:ins>
          </w:p>
        </w:tc>
      </w:tr>
      <w:tr w:rsidR="000B5D81" w:rsidRPr="00997774" w14:paraId="3CB60655" w14:textId="77777777" w:rsidTr="004F04AF">
        <w:trPr>
          <w:trHeight w:val="315"/>
          <w:ins w:id="120" w:author="Cox, Gabriel C" w:date="2018-11-09T09:59:00Z"/>
        </w:trPr>
        <w:tc>
          <w:tcPr>
            <w:tcW w:w="834" w:type="dxa"/>
            <w:shd w:val="clear" w:color="auto" w:fill="auto"/>
            <w:noWrap/>
          </w:tcPr>
          <w:p w14:paraId="6DA82166" w14:textId="384AF560" w:rsidR="000B5D81" w:rsidRDefault="000B5D81" w:rsidP="004F04AF">
            <w:pPr>
              <w:spacing w:after="0" w:line="240" w:lineRule="auto"/>
              <w:rPr>
                <w:ins w:id="121" w:author="Cox, Gabriel C" w:date="2018-11-09T09:59:00Z"/>
                <w:rFonts w:eastAsia="Times New Roman"/>
                <w:sz w:val="20"/>
                <w:szCs w:val="20"/>
              </w:rPr>
            </w:pPr>
            <w:ins w:id="122" w:author="Cox, Gabriel C" w:date="2018-11-09T09:59:00Z">
              <w:r>
                <w:rPr>
                  <w:rFonts w:eastAsia="Times New Roman"/>
                  <w:sz w:val="20"/>
                  <w:szCs w:val="20"/>
                </w:rPr>
                <w:t>0.61.0</w:t>
              </w:r>
            </w:ins>
          </w:p>
        </w:tc>
        <w:tc>
          <w:tcPr>
            <w:tcW w:w="1081" w:type="dxa"/>
            <w:shd w:val="clear" w:color="auto" w:fill="auto"/>
            <w:noWrap/>
          </w:tcPr>
          <w:p w14:paraId="661640DC" w14:textId="2A3AF435" w:rsidR="000B5D81" w:rsidRDefault="000B5D81" w:rsidP="004F04AF">
            <w:pPr>
              <w:spacing w:after="0" w:line="240" w:lineRule="auto"/>
              <w:rPr>
                <w:ins w:id="123" w:author="Cox, Gabriel C" w:date="2018-11-09T09:59:00Z"/>
                <w:rFonts w:eastAsia="Times New Roman"/>
                <w:sz w:val="20"/>
                <w:szCs w:val="20"/>
              </w:rPr>
            </w:pPr>
            <w:ins w:id="124" w:author="Cox, Gabriel C" w:date="2018-11-09T09:59:00Z">
              <w:r>
                <w:rPr>
                  <w:rFonts w:eastAsia="Times New Roman"/>
                  <w:sz w:val="20"/>
                  <w:szCs w:val="20"/>
                </w:rPr>
                <w:t>11/9/2018</w:t>
              </w:r>
            </w:ins>
          </w:p>
        </w:tc>
        <w:tc>
          <w:tcPr>
            <w:tcW w:w="6450" w:type="dxa"/>
            <w:shd w:val="clear" w:color="auto" w:fill="auto"/>
            <w:noWrap/>
          </w:tcPr>
          <w:p w14:paraId="2B77751D" w14:textId="76B36792" w:rsidR="000B5D81" w:rsidRDefault="000B5D81">
            <w:pPr>
              <w:pStyle w:val="ListParagraph"/>
              <w:numPr>
                <w:ilvl w:val="0"/>
                <w:numId w:val="23"/>
              </w:numPr>
              <w:spacing w:after="0" w:line="240" w:lineRule="auto"/>
              <w:rPr>
                <w:ins w:id="125" w:author="Cox, Gabriel C" w:date="2018-11-09T09:59:00Z"/>
                <w:rFonts w:eastAsia="Times New Roman"/>
                <w:sz w:val="20"/>
                <w:szCs w:val="20"/>
              </w:rPr>
              <w:pPrChange w:id="126" w:author="Cox, Gabriel C" w:date="2018-11-09T09:59:00Z">
                <w:pPr>
                  <w:pStyle w:val="ListParagraph"/>
                  <w:numPr>
                    <w:numId w:val="22"/>
                  </w:numPr>
                  <w:spacing w:after="0" w:line="240" w:lineRule="auto"/>
                  <w:ind w:left="360" w:hanging="360"/>
                </w:pPr>
              </w:pPrChange>
            </w:pPr>
            <w:ins w:id="127" w:author="Cox, Gabriel C" w:date="2018-11-09T09:59:00Z">
              <w:r>
                <w:rPr>
                  <w:rFonts w:eastAsia="Times New Roman"/>
                  <w:sz w:val="20"/>
                  <w:szCs w:val="20"/>
                </w:rPr>
                <w:t xml:space="preserve">Major Updates to </w:t>
              </w:r>
            </w:ins>
            <w:ins w:id="128" w:author="Cox, Gabriel C" w:date="2018-11-09T10:00:00Z">
              <w:r>
                <w:rPr>
                  <w:rFonts w:eastAsia="Times New Roman"/>
                  <w:sz w:val="20"/>
                  <w:szCs w:val="20"/>
                </w:rPr>
                <w:t xml:space="preserve">consensus </w:t>
              </w:r>
            </w:ins>
            <w:ins w:id="129" w:author="Cox, Gabriel C" w:date="2018-11-09T09:59:00Z">
              <w:r>
                <w:rPr>
                  <w:rFonts w:eastAsia="Times New Roman"/>
                  <w:sz w:val="20"/>
                  <w:szCs w:val="20"/>
                </w:rPr>
                <w:t>agreed field list</w:t>
              </w:r>
            </w:ins>
          </w:p>
          <w:p w14:paraId="647F09B7" w14:textId="3CF74483" w:rsidR="000B5D81" w:rsidRDefault="000B5D81">
            <w:pPr>
              <w:pStyle w:val="ListParagraph"/>
              <w:numPr>
                <w:ilvl w:val="0"/>
                <w:numId w:val="23"/>
              </w:numPr>
              <w:spacing w:after="0" w:line="240" w:lineRule="auto"/>
              <w:rPr>
                <w:ins w:id="130" w:author="Cox, Gabriel C" w:date="2018-11-09T10:00:00Z"/>
                <w:rFonts w:eastAsia="Times New Roman"/>
                <w:sz w:val="20"/>
                <w:szCs w:val="20"/>
              </w:rPr>
              <w:pPrChange w:id="131" w:author="Cox, Gabriel C" w:date="2018-11-09T09:59:00Z">
                <w:pPr>
                  <w:pStyle w:val="ListParagraph"/>
                  <w:numPr>
                    <w:numId w:val="22"/>
                  </w:numPr>
                  <w:spacing w:after="0" w:line="240" w:lineRule="auto"/>
                  <w:ind w:left="360" w:hanging="360"/>
                </w:pPr>
              </w:pPrChange>
            </w:pPr>
            <w:ins w:id="132" w:author="Cox, Gabriel C" w:date="2018-11-09T10:00:00Z">
              <w:r>
                <w:rPr>
                  <w:rFonts w:eastAsia="Times New Roman"/>
                  <w:sz w:val="20"/>
                  <w:szCs w:val="20"/>
                </w:rPr>
                <w:lastRenderedPageBreak/>
                <w:t xml:space="preserve">Header: Removed </w:t>
              </w:r>
              <w:proofErr w:type="spellStart"/>
              <w:r>
                <w:rPr>
                  <w:rFonts w:eastAsia="Times New Roman"/>
                  <w:sz w:val="20"/>
                  <w:szCs w:val="20"/>
                </w:rPr>
                <w:t>UniqueID</w:t>
              </w:r>
              <w:proofErr w:type="spellEnd"/>
              <w:r>
                <w:rPr>
                  <w:rFonts w:eastAsia="Times New Roman"/>
                  <w:sz w:val="20"/>
                  <w:szCs w:val="20"/>
                </w:rPr>
                <w:t xml:space="preserve"> (moved to </w:t>
              </w:r>
              <w:proofErr w:type="spellStart"/>
              <w:r>
                <w:rPr>
                  <w:rFonts w:eastAsia="Times New Roman"/>
                  <w:sz w:val="20"/>
                  <w:szCs w:val="20"/>
                </w:rPr>
                <w:t>BasicID</w:t>
              </w:r>
              <w:proofErr w:type="spellEnd"/>
              <w:r>
                <w:rPr>
                  <w:rFonts w:eastAsia="Times New Roman"/>
                  <w:sz w:val="20"/>
                  <w:szCs w:val="20"/>
                </w:rPr>
                <w:t>).  Unique HW address will need to be used as a “session key”.</w:t>
              </w:r>
            </w:ins>
            <w:ins w:id="133" w:author="Cox, Gabriel C" w:date="2018-11-09T10:40:00Z">
              <w:r w:rsidR="00532281">
                <w:rPr>
                  <w:rFonts w:eastAsia="Times New Roman"/>
                  <w:sz w:val="20"/>
                  <w:szCs w:val="20"/>
                </w:rPr>
                <w:t xml:space="preserve">  Message size has gone from 21 to 25 bytes.</w:t>
              </w:r>
            </w:ins>
          </w:p>
          <w:p w14:paraId="6FE511CF" w14:textId="77777777" w:rsidR="000B5D81" w:rsidRDefault="000B5D81">
            <w:pPr>
              <w:pStyle w:val="ListParagraph"/>
              <w:numPr>
                <w:ilvl w:val="0"/>
                <w:numId w:val="23"/>
              </w:numPr>
              <w:spacing w:after="0" w:line="240" w:lineRule="auto"/>
              <w:rPr>
                <w:ins w:id="134" w:author="Cox, Gabriel C" w:date="2018-11-09T10:03:00Z"/>
                <w:rFonts w:eastAsia="Times New Roman"/>
                <w:sz w:val="20"/>
                <w:szCs w:val="20"/>
              </w:rPr>
              <w:pPrChange w:id="135" w:author="Cox, Gabriel C" w:date="2018-11-09T09:59:00Z">
                <w:pPr>
                  <w:pStyle w:val="ListParagraph"/>
                  <w:numPr>
                    <w:numId w:val="22"/>
                  </w:numPr>
                  <w:spacing w:after="0" w:line="240" w:lineRule="auto"/>
                  <w:ind w:left="360" w:hanging="360"/>
                </w:pPr>
              </w:pPrChange>
            </w:pPr>
            <w:ins w:id="136" w:author="Cox, Gabriel C" w:date="2018-11-09T10:01:00Z">
              <w:r>
                <w:rPr>
                  <w:rFonts w:eastAsia="Times New Roman"/>
                  <w:sz w:val="20"/>
                  <w:szCs w:val="20"/>
                </w:rPr>
                <w:t xml:space="preserve">Basic ID: </w:t>
              </w:r>
            </w:ins>
            <w:ins w:id="137" w:author="Cox, Gabriel C" w:date="2018-11-09T10:02:00Z">
              <w:r w:rsidR="00E87ABD">
                <w:rPr>
                  <w:rFonts w:eastAsia="Times New Roman"/>
                  <w:sz w:val="20"/>
                  <w:szCs w:val="20"/>
                </w:rPr>
                <w:br/>
                <w:t xml:space="preserve">Removed: Flags, Weight, </w:t>
              </w:r>
              <w:proofErr w:type="spellStart"/>
              <w:r w:rsidR="00E87ABD">
                <w:rPr>
                  <w:rFonts w:eastAsia="Times New Roman"/>
                  <w:sz w:val="20"/>
                  <w:szCs w:val="20"/>
                </w:rPr>
                <w:t>Reg</w:t>
              </w:r>
              <w:proofErr w:type="spellEnd"/>
              <w:r w:rsidR="00E87ABD">
                <w:rPr>
                  <w:rFonts w:eastAsia="Times New Roman"/>
                  <w:sz w:val="20"/>
                  <w:szCs w:val="20"/>
                </w:rPr>
                <w:t xml:space="preserve"> ID, Make/Model</w:t>
              </w:r>
              <w:r w:rsidR="00E87ABD">
                <w:rPr>
                  <w:rFonts w:eastAsia="Times New Roman"/>
                  <w:sz w:val="20"/>
                  <w:szCs w:val="20"/>
                </w:rPr>
                <w:br/>
              </w:r>
            </w:ins>
            <w:ins w:id="138" w:author="Cox, Gabriel C" w:date="2018-11-09T10:03:00Z">
              <w:r w:rsidR="00E87ABD">
                <w:rPr>
                  <w:rFonts w:eastAsia="Times New Roman"/>
                  <w:sz w:val="20"/>
                  <w:szCs w:val="20"/>
                </w:rPr>
                <w:t>Added: Single Byte of ID Type + Drone Type</w:t>
              </w:r>
              <w:r w:rsidR="00E87ABD">
                <w:rPr>
                  <w:rFonts w:eastAsia="Times New Roman"/>
                  <w:sz w:val="20"/>
                  <w:szCs w:val="20"/>
                </w:rPr>
                <w:br/>
                <w:t>Added: General 24 Byte ID Field (of ID type)</w:t>
              </w:r>
            </w:ins>
          </w:p>
          <w:p w14:paraId="62AEA8D4" w14:textId="77777777" w:rsidR="00E87ABD" w:rsidRDefault="00E87ABD">
            <w:pPr>
              <w:pStyle w:val="ListParagraph"/>
              <w:numPr>
                <w:ilvl w:val="0"/>
                <w:numId w:val="23"/>
              </w:numPr>
              <w:spacing w:after="0" w:line="240" w:lineRule="auto"/>
              <w:rPr>
                <w:ins w:id="139" w:author="Cox, Gabriel C" w:date="2018-11-09T10:38:00Z"/>
                <w:rFonts w:eastAsia="Times New Roman"/>
                <w:sz w:val="20"/>
                <w:szCs w:val="20"/>
              </w:rPr>
              <w:pPrChange w:id="140" w:author="Cox, Gabriel C" w:date="2018-11-09T09:59:00Z">
                <w:pPr>
                  <w:pStyle w:val="ListParagraph"/>
                  <w:numPr>
                    <w:numId w:val="22"/>
                  </w:numPr>
                  <w:spacing w:after="0" w:line="240" w:lineRule="auto"/>
                  <w:ind w:left="360" w:hanging="360"/>
                </w:pPr>
              </w:pPrChange>
            </w:pPr>
            <w:ins w:id="141" w:author="Cox, Gabriel C" w:date="2018-11-09T10:04:00Z">
              <w:r>
                <w:rPr>
                  <w:rFonts w:eastAsia="Times New Roman"/>
                  <w:sz w:val="20"/>
                  <w:szCs w:val="20"/>
                </w:rPr>
                <w:t xml:space="preserve">Location Message: </w:t>
              </w:r>
            </w:ins>
          </w:p>
          <w:p w14:paraId="348B3F49" w14:textId="77777777" w:rsidR="00532281" w:rsidRDefault="00532281">
            <w:pPr>
              <w:pStyle w:val="ListParagraph"/>
              <w:spacing w:after="0" w:line="240" w:lineRule="auto"/>
              <w:ind w:left="360"/>
              <w:rPr>
                <w:ins w:id="142" w:author="Cox, Gabriel C" w:date="2018-11-09T10:39:00Z"/>
                <w:rFonts w:eastAsia="Times New Roman"/>
                <w:sz w:val="20"/>
                <w:szCs w:val="20"/>
              </w:rPr>
              <w:pPrChange w:id="143" w:author="Cox, Gabriel C" w:date="2018-11-09T10:38:00Z">
                <w:pPr>
                  <w:pStyle w:val="ListParagraph"/>
                  <w:numPr>
                    <w:numId w:val="22"/>
                  </w:numPr>
                  <w:spacing w:after="0" w:line="240" w:lineRule="auto"/>
                  <w:ind w:left="360" w:hanging="360"/>
                </w:pPr>
              </w:pPrChange>
            </w:pPr>
            <w:ins w:id="144" w:author="Cox, Gabriel C" w:date="2018-11-09T10:38:00Z">
              <w:r>
                <w:rPr>
                  <w:rFonts w:eastAsia="Times New Roman"/>
                  <w:sz w:val="20"/>
                  <w:szCs w:val="20"/>
                </w:rPr>
                <w:t>Replaced AGL with Ge</w:t>
              </w:r>
            </w:ins>
            <w:ins w:id="145" w:author="Cox, Gabriel C" w:date="2018-11-09T10:39:00Z">
              <w:r>
                <w:rPr>
                  <w:rFonts w:eastAsia="Times New Roman"/>
                  <w:sz w:val="20"/>
                  <w:szCs w:val="20"/>
                </w:rPr>
                <w:t>odetic Alt</w:t>
              </w:r>
            </w:ins>
          </w:p>
          <w:p w14:paraId="0FFB744F" w14:textId="77777777" w:rsidR="00532281" w:rsidRDefault="00532281">
            <w:pPr>
              <w:pStyle w:val="ListParagraph"/>
              <w:spacing w:after="0" w:line="240" w:lineRule="auto"/>
              <w:ind w:left="360"/>
              <w:rPr>
                <w:ins w:id="146" w:author="Cox, Gabriel C" w:date="2018-11-09T10:40:00Z"/>
                <w:rFonts w:eastAsia="Times New Roman"/>
                <w:sz w:val="20"/>
                <w:szCs w:val="20"/>
              </w:rPr>
              <w:pPrChange w:id="147" w:author="Cox, Gabriel C" w:date="2018-11-09T10:40:00Z">
                <w:pPr>
                  <w:pStyle w:val="ListParagraph"/>
                  <w:numPr>
                    <w:numId w:val="22"/>
                  </w:numPr>
                  <w:spacing w:after="0" w:line="240" w:lineRule="auto"/>
                  <w:ind w:left="360" w:hanging="360"/>
                </w:pPr>
              </w:pPrChange>
            </w:pPr>
            <w:ins w:id="148" w:author="Cox, Gabriel C" w:date="2018-11-09T10:39:00Z">
              <w:r>
                <w:rPr>
                  <w:rFonts w:eastAsia="Times New Roman"/>
                  <w:sz w:val="20"/>
                  <w:szCs w:val="20"/>
                </w:rPr>
                <w:t>Added Age of Data (in 10ms)</w:t>
              </w:r>
            </w:ins>
          </w:p>
          <w:p w14:paraId="782E62B3" w14:textId="77777777" w:rsidR="00532281" w:rsidRDefault="00532281">
            <w:pPr>
              <w:pStyle w:val="ListParagraph"/>
              <w:numPr>
                <w:ilvl w:val="0"/>
                <w:numId w:val="23"/>
              </w:numPr>
              <w:spacing w:after="0" w:line="240" w:lineRule="auto"/>
              <w:rPr>
                <w:ins w:id="149" w:author="Cox, Gabriel C" w:date="2018-11-09T10:41:00Z"/>
                <w:rFonts w:eastAsia="Times New Roman"/>
                <w:sz w:val="20"/>
                <w:szCs w:val="20"/>
              </w:rPr>
              <w:pPrChange w:id="150" w:author="Cox, Gabriel C" w:date="2018-11-09T10:41:00Z">
                <w:pPr>
                  <w:pStyle w:val="ListParagraph"/>
                  <w:numPr>
                    <w:numId w:val="22"/>
                  </w:numPr>
                  <w:spacing w:after="0" w:line="240" w:lineRule="auto"/>
                  <w:ind w:left="360" w:hanging="360"/>
                </w:pPr>
              </w:pPrChange>
            </w:pPr>
            <w:ins w:id="151" w:author="Cox, Gabriel C" w:date="2018-11-09T10:40:00Z">
              <w:r>
                <w:rPr>
                  <w:rFonts w:eastAsia="Times New Roman"/>
                  <w:sz w:val="20"/>
                  <w:szCs w:val="20"/>
                </w:rPr>
                <w:t>Authent</w:t>
              </w:r>
            </w:ins>
            <w:ins w:id="152" w:author="Cox, Gabriel C" w:date="2018-11-09T10:41:00Z">
              <w:r>
                <w:rPr>
                  <w:rFonts w:eastAsia="Times New Roman"/>
                  <w:sz w:val="20"/>
                  <w:szCs w:val="20"/>
                </w:rPr>
                <w:t>ication Message:</w:t>
              </w:r>
              <w:r>
                <w:rPr>
                  <w:rFonts w:eastAsia="Times New Roman"/>
                  <w:sz w:val="20"/>
                  <w:szCs w:val="20"/>
                </w:rPr>
                <w:br/>
                <w:t xml:space="preserve">Added </w:t>
              </w:r>
              <w:proofErr w:type="spellStart"/>
              <w:r>
                <w:rPr>
                  <w:rFonts w:eastAsia="Times New Roman"/>
                  <w:sz w:val="20"/>
                  <w:szCs w:val="20"/>
                </w:rPr>
                <w:t>Auth</w:t>
              </w:r>
              <w:proofErr w:type="spellEnd"/>
              <w:r>
                <w:rPr>
                  <w:rFonts w:eastAsia="Times New Roman"/>
                  <w:sz w:val="20"/>
                  <w:szCs w:val="20"/>
                </w:rPr>
                <w:t xml:space="preserve"> Type/Page Number</w:t>
              </w:r>
              <w:r>
                <w:rPr>
                  <w:rFonts w:eastAsia="Times New Roman"/>
                  <w:sz w:val="20"/>
                  <w:szCs w:val="20"/>
                </w:rPr>
                <w:br/>
              </w:r>
              <w:proofErr w:type="spellStart"/>
              <w:r>
                <w:rPr>
                  <w:rFonts w:eastAsia="Times New Roman"/>
                  <w:sz w:val="20"/>
                  <w:szCs w:val="20"/>
                </w:rPr>
                <w:t>Auth</w:t>
              </w:r>
              <w:proofErr w:type="spellEnd"/>
              <w:r>
                <w:rPr>
                  <w:rFonts w:eastAsia="Times New Roman"/>
                  <w:sz w:val="20"/>
                  <w:szCs w:val="20"/>
                </w:rPr>
                <w:t xml:space="preserve"> Type will drive Format of Message</w:t>
              </w:r>
            </w:ins>
          </w:p>
          <w:p w14:paraId="39CFAA22" w14:textId="77777777" w:rsidR="00532281" w:rsidRDefault="00532281">
            <w:pPr>
              <w:pStyle w:val="ListParagraph"/>
              <w:numPr>
                <w:ilvl w:val="0"/>
                <w:numId w:val="23"/>
              </w:numPr>
              <w:spacing w:after="0" w:line="240" w:lineRule="auto"/>
              <w:rPr>
                <w:ins w:id="153" w:author="Cox, Gabriel C" w:date="2018-11-09T10:45:00Z"/>
                <w:rFonts w:eastAsia="Times New Roman"/>
                <w:sz w:val="20"/>
                <w:szCs w:val="20"/>
              </w:rPr>
              <w:pPrChange w:id="154" w:author="Cox, Gabriel C" w:date="2018-11-09T10:41:00Z">
                <w:pPr>
                  <w:pStyle w:val="ListParagraph"/>
                  <w:numPr>
                    <w:numId w:val="22"/>
                  </w:numPr>
                  <w:spacing w:after="0" w:line="240" w:lineRule="auto"/>
                  <w:ind w:left="360" w:hanging="360"/>
                </w:pPr>
              </w:pPrChange>
            </w:pPr>
            <w:proofErr w:type="spellStart"/>
            <w:ins w:id="155" w:author="Cox, Gabriel C" w:date="2018-11-09T10:45:00Z">
              <w:r>
                <w:rPr>
                  <w:rFonts w:eastAsia="Times New Roman"/>
                  <w:sz w:val="20"/>
                  <w:szCs w:val="20"/>
                </w:rPr>
                <w:t>Self ID</w:t>
              </w:r>
              <w:proofErr w:type="spellEnd"/>
              <w:r>
                <w:rPr>
                  <w:rFonts w:eastAsia="Times New Roman"/>
                  <w:sz w:val="20"/>
                  <w:szCs w:val="20"/>
                </w:rPr>
                <w:t xml:space="preserve"> Message: </w:t>
              </w:r>
              <w:proofErr w:type="spellStart"/>
              <w:r>
                <w:rPr>
                  <w:rFonts w:eastAsia="Times New Roman"/>
                  <w:sz w:val="20"/>
                  <w:szCs w:val="20"/>
                </w:rPr>
                <w:t>Incresed</w:t>
              </w:r>
              <w:proofErr w:type="spellEnd"/>
              <w:r>
                <w:rPr>
                  <w:rFonts w:eastAsia="Times New Roman"/>
                  <w:sz w:val="20"/>
                  <w:szCs w:val="20"/>
                </w:rPr>
                <w:t xml:space="preserve"> to 25 bytes (see item 2)</w:t>
              </w:r>
            </w:ins>
          </w:p>
          <w:p w14:paraId="1BC1C7A7" w14:textId="77777777" w:rsidR="00532281" w:rsidRDefault="00532281">
            <w:pPr>
              <w:pStyle w:val="ListParagraph"/>
              <w:numPr>
                <w:ilvl w:val="0"/>
                <w:numId w:val="23"/>
              </w:numPr>
              <w:spacing w:after="0" w:line="240" w:lineRule="auto"/>
              <w:rPr>
                <w:ins w:id="156" w:author="Cox, Gabriel C" w:date="2018-11-09T10:46:00Z"/>
                <w:rFonts w:eastAsia="Times New Roman"/>
                <w:sz w:val="20"/>
                <w:szCs w:val="20"/>
              </w:rPr>
              <w:pPrChange w:id="157" w:author="Cox, Gabriel C" w:date="2018-11-09T10:41:00Z">
                <w:pPr>
                  <w:pStyle w:val="ListParagraph"/>
                  <w:numPr>
                    <w:numId w:val="22"/>
                  </w:numPr>
                  <w:spacing w:after="0" w:line="240" w:lineRule="auto"/>
                  <w:ind w:left="360" w:hanging="360"/>
                </w:pPr>
              </w:pPrChange>
            </w:pPr>
            <w:ins w:id="158" w:author="Cox, Gabriel C" w:date="2018-11-09T10:45:00Z">
              <w:r>
                <w:rPr>
                  <w:rFonts w:eastAsia="Times New Roman"/>
                  <w:sz w:val="20"/>
                  <w:szCs w:val="20"/>
                </w:rPr>
                <w:t>Added Formation info to Operator message</w:t>
              </w:r>
            </w:ins>
          </w:p>
          <w:p w14:paraId="7EC32D08" w14:textId="2D2318D5" w:rsidR="00532281" w:rsidRPr="00532281" w:rsidRDefault="00532281">
            <w:pPr>
              <w:pStyle w:val="ListParagraph"/>
              <w:numPr>
                <w:ilvl w:val="0"/>
                <w:numId w:val="23"/>
              </w:numPr>
              <w:spacing w:after="0" w:line="240" w:lineRule="auto"/>
              <w:rPr>
                <w:ins w:id="159" w:author="Cox, Gabriel C" w:date="2018-11-09T09:59:00Z"/>
                <w:rFonts w:eastAsia="Times New Roman"/>
                <w:sz w:val="20"/>
                <w:szCs w:val="20"/>
                <w:rPrChange w:id="160" w:author="Cox, Gabriel C" w:date="2018-11-09T10:41:00Z">
                  <w:rPr>
                    <w:ins w:id="161" w:author="Cox, Gabriel C" w:date="2018-11-09T09:59:00Z"/>
                  </w:rPr>
                </w:rPrChange>
              </w:rPr>
              <w:pPrChange w:id="162" w:author="Cox, Gabriel C" w:date="2018-11-09T10:41:00Z">
                <w:pPr>
                  <w:pStyle w:val="ListParagraph"/>
                  <w:numPr>
                    <w:numId w:val="22"/>
                  </w:numPr>
                  <w:spacing w:after="0" w:line="240" w:lineRule="auto"/>
                  <w:ind w:left="360" w:hanging="360"/>
                </w:pPr>
              </w:pPrChange>
            </w:pPr>
            <w:ins w:id="163" w:author="Cox, Gabriel C" w:date="2018-11-09T10:46:00Z">
              <w:r>
                <w:rPr>
                  <w:rFonts w:eastAsia="Times New Roman"/>
                  <w:sz w:val="20"/>
                  <w:szCs w:val="20"/>
                </w:rPr>
                <w:t>Added Horizontal and Vertical Accuracies to E</w:t>
              </w:r>
            </w:ins>
            <w:ins w:id="164" w:author="Cox, Gabriel C" w:date="2018-11-09T10:47:00Z">
              <w:r>
                <w:rPr>
                  <w:rFonts w:eastAsia="Times New Roman"/>
                  <w:sz w:val="20"/>
                  <w:szCs w:val="20"/>
                </w:rPr>
                <w:t>numerated Field Definitions</w:t>
              </w:r>
            </w:ins>
          </w:p>
        </w:tc>
        <w:tc>
          <w:tcPr>
            <w:tcW w:w="1372" w:type="dxa"/>
            <w:shd w:val="clear" w:color="auto" w:fill="auto"/>
            <w:noWrap/>
          </w:tcPr>
          <w:p w14:paraId="20A38870" w14:textId="3DCDEDCC" w:rsidR="000B5D81" w:rsidRDefault="002E42E9" w:rsidP="004F04AF">
            <w:pPr>
              <w:spacing w:after="0" w:line="240" w:lineRule="auto"/>
              <w:rPr>
                <w:ins w:id="165" w:author="Cox, Gabriel C" w:date="2018-11-09T09:59:00Z"/>
                <w:rFonts w:eastAsia="Times New Roman"/>
                <w:sz w:val="20"/>
                <w:szCs w:val="20"/>
              </w:rPr>
            </w:pPr>
            <w:ins w:id="166" w:author="Cox, Gabriel C" w:date="2018-11-11T20:37:00Z">
              <w:r>
                <w:rPr>
                  <w:rFonts w:eastAsia="Times New Roman"/>
                  <w:sz w:val="20"/>
                  <w:szCs w:val="20"/>
                </w:rPr>
                <w:lastRenderedPageBreak/>
                <w:t>G. Cox</w:t>
              </w:r>
            </w:ins>
          </w:p>
        </w:tc>
      </w:tr>
    </w:tbl>
    <w:p w14:paraId="2FEB032B" w14:textId="7400DB4C" w:rsidR="00997774" w:rsidRDefault="00997774" w:rsidP="00997774">
      <w:pPr>
        <w:pStyle w:val="Heading1"/>
      </w:pPr>
      <w:r>
        <w:br w:type="page"/>
      </w:r>
    </w:p>
    <w:p w14:paraId="13FEEF19" w14:textId="445FF29B" w:rsidR="00193A64" w:rsidRDefault="00193A64" w:rsidP="00757040">
      <w:pPr>
        <w:pStyle w:val="Heading1"/>
        <w:numPr>
          <w:ilvl w:val="0"/>
          <w:numId w:val="13"/>
        </w:numPr>
        <w:ind w:left="360"/>
      </w:pPr>
      <w:bookmarkStart w:id="167" w:name="_Toc529731879"/>
      <w:r w:rsidRPr="00D0331C">
        <w:lastRenderedPageBreak/>
        <w:t>Introduction</w:t>
      </w:r>
      <w:bookmarkEnd w:id="167"/>
    </w:p>
    <w:p w14:paraId="3627439C" w14:textId="1BC376AA" w:rsidR="008E48B8" w:rsidRDefault="008E48B8" w:rsidP="00E46EE6">
      <w:pPr>
        <w:rPr>
          <w:lang w:val="en"/>
        </w:rPr>
      </w:pPr>
      <w:r>
        <w:rPr>
          <w:lang w:val="en"/>
        </w:rPr>
        <w:t>On December 19</w:t>
      </w:r>
      <w:r w:rsidRPr="008E48B8">
        <w:rPr>
          <w:vertAlign w:val="superscript"/>
          <w:lang w:val="en"/>
        </w:rPr>
        <w:t>th</w:t>
      </w:r>
      <w:r>
        <w:rPr>
          <w:lang w:val="en"/>
        </w:rPr>
        <w:t xml:space="preserve"> 2017 the </w:t>
      </w:r>
      <w:r w:rsidR="00CE5E7C">
        <w:rPr>
          <w:lang w:val="en"/>
        </w:rPr>
        <w:t>Federal Aviation Administration (</w:t>
      </w:r>
      <w:r>
        <w:rPr>
          <w:lang w:val="en"/>
        </w:rPr>
        <w:t>FAA</w:t>
      </w:r>
      <w:r w:rsidR="00CE5E7C">
        <w:rPr>
          <w:lang w:val="en"/>
        </w:rPr>
        <w:t>)</w:t>
      </w:r>
      <w:r w:rsidR="00155524">
        <w:rPr>
          <w:lang w:val="en"/>
        </w:rPr>
        <w:t xml:space="preserve"> published the </w:t>
      </w:r>
      <w:r>
        <w:rPr>
          <w:lang w:val="en"/>
        </w:rPr>
        <w:t>UAS Remote Tracking &amp; ID ARC Report</w:t>
      </w:r>
      <w:r w:rsidR="00155524">
        <w:rPr>
          <w:rStyle w:val="FootnoteReference"/>
          <w:lang w:val="en"/>
        </w:rPr>
        <w:footnoteReference w:id="1"/>
      </w:r>
      <w:r>
        <w:rPr>
          <w:lang w:val="en"/>
        </w:rPr>
        <w:t xml:space="preserve"> to update the public about the latest results from the Aviation Rulemaking Committee (ARC) chartered by the FAA. </w:t>
      </w:r>
    </w:p>
    <w:p w14:paraId="568EFBFE" w14:textId="1982C893" w:rsidR="00BA160E" w:rsidRDefault="00261268" w:rsidP="00E46EE6">
      <w:pPr>
        <w:rPr>
          <w:lang w:val="en"/>
        </w:rPr>
      </w:pPr>
      <w:r>
        <w:rPr>
          <w:lang w:val="en"/>
        </w:rPr>
        <w:t xml:space="preserve">This specification is designed to meet </w:t>
      </w:r>
      <w:r w:rsidR="00043601">
        <w:rPr>
          <w:lang w:val="en"/>
        </w:rPr>
        <w:t>such</w:t>
      </w:r>
      <w:r>
        <w:rPr>
          <w:lang w:val="en"/>
        </w:rPr>
        <w:t xml:space="preserve"> needs expressed in the ARC Report.</w:t>
      </w:r>
    </w:p>
    <w:p w14:paraId="34AC1773" w14:textId="3A38DB06" w:rsidR="001343D8" w:rsidRDefault="001343D8" w:rsidP="00E46EE6">
      <w:pPr>
        <w:rPr>
          <w:lang w:val="en"/>
        </w:rPr>
      </w:pPr>
      <w:r>
        <w:rPr>
          <w:lang w:val="en"/>
        </w:rPr>
        <w:t>This document is part of a group of documents to meet the total solution requirements of Remote ID</w:t>
      </w:r>
      <w:r w:rsidR="003152EE">
        <w:rPr>
          <w:lang w:val="en"/>
        </w:rPr>
        <w:t>.</w:t>
      </w:r>
    </w:p>
    <w:p w14:paraId="6D9A9079" w14:textId="29E7F56A" w:rsidR="003E120D" w:rsidRPr="000F0A78" w:rsidRDefault="00760BDF" w:rsidP="003E120D">
      <w:pPr>
        <w:rPr>
          <w:b/>
          <w:lang w:val="en"/>
        </w:rPr>
      </w:pPr>
      <w:r w:rsidRPr="00A263AD">
        <w:rPr>
          <w:b/>
          <w:lang w:val="en"/>
        </w:rPr>
        <w:t>This document is currently in *DRAFT* and is under a standardization process within the ASTM F38 Remote ID Workgroup.  The outcome of this collaboration will most certainly result in many cha</w:t>
      </w:r>
      <w:bookmarkStart w:id="168" w:name="_Ref512345817"/>
      <w:bookmarkStart w:id="169" w:name="_Ref512345873"/>
      <w:bookmarkStart w:id="170" w:name="_Ref512345883"/>
      <w:bookmarkStart w:id="171" w:name="_Ref512345917"/>
      <w:bookmarkStart w:id="172" w:name="_Ref512345923"/>
      <w:bookmarkStart w:id="173" w:name="_Ref512352338"/>
      <w:bookmarkStart w:id="174" w:name="_Ref512352346"/>
      <w:bookmarkStart w:id="175" w:name="_Ref515950827"/>
      <w:r w:rsidR="000F0A78">
        <w:rPr>
          <w:b/>
          <w:lang w:val="en"/>
        </w:rPr>
        <w:t>nges as a part of this process.</w:t>
      </w:r>
    </w:p>
    <w:p w14:paraId="446D9286" w14:textId="7BCBE7FF" w:rsidR="003E120D" w:rsidRDefault="001343D8" w:rsidP="001343D8">
      <w:pPr>
        <w:pStyle w:val="Heading1"/>
        <w:rPr>
          <w:lang w:val="en"/>
        </w:rPr>
      </w:pPr>
      <w:bookmarkStart w:id="176" w:name="_Toc529731880"/>
      <w:r>
        <w:rPr>
          <w:lang w:val="en"/>
        </w:rPr>
        <w:t>Related Documents</w:t>
      </w:r>
      <w:bookmarkEnd w:id="176"/>
    </w:p>
    <w:p w14:paraId="57CC12DB" w14:textId="1ECB4D31" w:rsidR="001343D8" w:rsidRDefault="001343D8" w:rsidP="001343D8">
      <w:pPr>
        <w:rPr>
          <w:lang w:val="en"/>
        </w:rPr>
      </w:pPr>
      <w:r>
        <w:rPr>
          <w:lang w:val="en"/>
        </w:rPr>
        <w:t xml:space="preserve">Open Drone ID - Bluetooth </w:t>
      </w:r>
      <w:r w:rsidR="00C44B46">
        <w:rPr>
          <w:lang w:val="en"/>
        </w:rPr>
        <w:t xml:space="preserve">Broadcast </w:t>
      </w:r>
      <w:r>
        <w:rPr>
          <w:lang w:val="en"/>
        </w:rPr>
        <w:t>Specification</w:t>
      </w:r>
    </w:p>
    <w:p w14:paraId="1CA0F4AC" w14:textId="5D5D5F82" w:rsidR="001343D8" w:rsidRPr="001343D8" w:rsidRDefault="001343D8" w:rsidP="001343D8">
      <w:pPr>
        <w:rPr>
          <w:lang w:val="en"/>
        </w:rPr>
      </w:pPr>
      <w:r>
        <w:rPr>
          <w:lang w:val="en"/>
        </w:rPr>
        <w:t xml:space="preserve">Open Drone ID - </w:t>
      </w:r>
      <w:proofErr w:type="spellStart"/>
      <w:r>
        <w:rPr>
          <w:lang w:val="en"/>
        </w:rPr>
        <w:t>WiFi</w:t>
      </w:r>
      <w:proofErr w:type="spellEnd"/>
      <w:r>
        <w:rPr>
          <w:lang w:val="en"/>
        </w:rPr>
        <w:t xml:space="preserve"> </w:t>
      </w:r>
      <w:r w:rsidR="00C44B46">
        <w:rPr>
          <w:lang w:val="en"/>
        </w:rPr>
        <w:t xml:space="preserve">Broadcast </w:t>
      </w:r>
      <w:r>
        <w:rPr>
          <w:lang w:val="en"/>
        </w:rPr>
        <w:t>Specification</w:t>
      </w:r>
    </w:p>
    <w:p w14:paraId="58902655" w14:textId="14A17A98" w:rsidR="001343D8" w:rsidRPr="003E120D" w:rsidRDefault="001343D8" w:rsidP="003E120D">
      <w:pPr>
        <w:rPr>
          <w:lang w:val="en"/>
        </w:rPr>
      </w:pPr>
      <w:r>
        <w:rPr>
          <w:lang w:val="en"/>
        </w:rPr>
        <w:t>Open Drone ID - Network Access Specification</w:t>
      </w:r>
    </w:p>
    <w:p w14:paraId="0981044B" w14:textId="414C57A7" w:rsidR="00D5614D" w:rsidRPr="001343D8" w:rsidRDefault="001343D8" w:rsidP="00D5614D">
      <w:pPr>
        <w:pStyle w:val="Heading1"/>
        <w:rPr>
          <w:lang w:val="en"/>
        </w:rPr>
      </w:pPr>
      <w:bookmarkStart w:id="177" w:name="_Toc529731881"/>
      <w:r>
        <w:rPr>
          <w:lang w:val="en"/>
        </w:rPr>
        <w:t xml:space="preserve">Block </w:t>
      </w:r>
      <w:r w:rsidR="00D5614D">
        <w:rPr>
          <w:lang w:val="en"/>
        </w:rPr>
        <w:t>Message Definitions</w:t>
      </w:r>
      <w:bookmarkEnd w:id="168"/>
      <w:bookmarkEnd w:id="169"/>
      <w:bookmarkEnd w:id="170"/>
      <w:bookmarkEnd w:id="171"/>
      <w:bookmarkEnd w:id="172"/>
      <w:bookmarkEnd w:id="173"/>
      <w:bookmarkEnd w:id="174"/>
      <w:bookmarkEnd w:id="175"/>
      <w:bookmarkEnd w:id="177"/>
    </w:p>
    <w:p w14:paraId="4DC48A5D" w14:textId="67F8C842" w:rsidR="00556ACB" w:rsidRDefault="00556ACB" w:rsidP="00556ACB">
      <w:pPr>
        <w:pStyle w:val="Heading2"/>
        <w:rPr>
          <w:lang w:val="en"/>
        </w:rPr>
      </w:pPr>
      <w:bookmarkStart w:id="178" w:name="_Toc529731882"/>
      <w:r>
        <w:rPr>
          <w:lang w:val="en"/>
        </w:rPr>
        <w:t>General</w:t>
      </w:r>
      <w:bookmarkEnd w:id="178"/>
    </w:p>
    <w:p w14:paraId="6168F0EA" w14:textId="34809F3B" w:rsidR="001343D8" w:rsidRDefault="001343D8" w:rsidP="00556ACB">
      <w:pPr>
        <w:rPr>
          <w:lang w:val="en"/>
        </w:rPr>
      </w:pPr>
      <w:r>
        <w:rPr>
          <w:lang w:val="en"/>
        </w:rPr>
        <w:t xml:space="preserve">The “Block” messages are intended to be packed into lightweight direct broadcast packets that are designed to fit into </w:t>
      </w:r>
      <w:proofErr w:type="spellStart"/>
      <w:r>
        <w:rPr>
          <w:lang w:val="en"/>
        </w:rPr>
        <w:t>WiFi</w:t>
      </w:r>
      <w:proofErr w:type="spellEnd"/>
      <w:r>
        <w:rPr>
          <w:lang w:val="en"/>
        </w:rPr>
        <w:t xml:space="preserve"> or Bluetooth “Beacon Advertisements”.</w:t>
      </w:r>
    </w:p>
    <w:p w14:paraId="24944A72" w14:textId="7647EE51" w:rsidR="00556ACB" w:rsidRPr="00556ACB" w:rsidRDefault="00556ACB" w:rsidP="00556ACB">
      <w:pPr>
        <w:rPr>
          <w:lang w:val="en"/>
        </w:rPr>
      </w:pPr>
      <w:r>
        <w:rPr>
          <w:lang w:val="en"/>
        </w:rPr>
        <w:t>Each 26 byte message shall begin with a 5 byte header followed by 21 bytes of data.  Numerical (such as the Unique ID) shall be expressed in Network Byte Order (MSB First).  Other numerical values that represent a magnitude</w:t>
      </w:r>
      <w:r w:rsidR="00F550C8">
        <w:rPr>
          <w:lang w:val="en"/>
        </w:rPr>
        <w:t xml:space="preserve"> (such as </w:t>
      </w:r>
      <w:proofErr w:type="spellStart"/>
      <w:r w:rsidR="00F550C8">
        <w:rPr>
          <w:lang w:val="en"/>
        </w:rPr>
        <w:t>Lat</w:t>
      </w:r>
      <w:proofErr w:type="spellEnd"/>
      <w:r w:rsidR="00F550C8">
        <w:rPr>
          <w:lang w:val="en"/>
        </w:rPr>
        <w:t>, Lon, Weight, Alt, etc.)</w:t>
      </w:r>
      <w:r>
        <w:rPr>
          <w:lang w:val="en"/>
        </w:rPr>
        <w:t xml:space="preserve"> shall be expressed as “little endian”</w:t>
      </w:r>
      <w:r w:rsidR="00F550C8">
        <w:rPr>
          <w:lang w:val="en"/>
        </w:rPr>
        <w:t xml:space="preserve"> (LSB First).</w:t>
      </w:r>
    </w:p>
    <w:p w14:paraId="358E6C37" w14:textId="77777777" w:rsidR="00D5614D" w:rsidRDefault="00D5614D" w:rsidP="00D5614D">
      <w:pPr>
        <w:pStyle w:val="Heading2"/>
        <w:rPr>
          <w:lang w:val="en"/>
        </w:rPr>
      </w:pPr>
      <w:bookmarkStart w:id="179" w:name="_Toc529731883"/>
      <w:r>
        <w:rPr>
          <w:lang w:val="en"/>
        </w:rPr>
        <w:t>Message Header</w:t>
      </w:r>
      <w:bookmarkEnd w:id="179"/>
    </w:p>
    <w:p w14:paraId="33DA51F3" w14:textId="255F4EFE" w:rsidR="00D5614D" w:rsidRPr="00200747" w:rsidRDefault="00556ACB" w:rsidP="00D5614D">
      <w:pPr>
        <w:rPr>
          <w:lang w:val="en"/>
        </w:rPr>
      </w:pPr>
      <w:r>
        <w:rPr>
          <w:lang w:val="en"/>
        </w:rPr>
        <w:t>The message header includes</w:t>
      </w:r>
      <w:r w:rsidR="00D5614D">
        <w:rPr>
          <w:lang w:val="en"/>
        </w:rPr>
        <w:t xml:space="preserve"> the Message Type</w:t>
      </w:r>
      <w:ins w:id="180" w:author="Cox, Gabriel C" w:date="2018-11-11T21:56:00Z">
        <w:r w:rsidR="00F54FD5">
          <w:rPr>
            <w:lang w:val="en"/>
          </w:rPr>
          <w:t xml:space="preserve"> and</w:t>
        </w:r>
      </w:ins>
      <w:del w:id="181" w:author="Cox, Gabriel C" w:date="2018-11-11T21:56:00Z">
        <w:r w:rsidR="00D5614D" w:rsidDel="00F54FD5">
          <w:rPr>
            <w:lang w:val="en"/>
          </w:rPr>
          <w:delText>,</w:delText>
        </w:r>
      </w:del>
      <w:r w:rsidR="00D5614D">
        <w:rPr>
          <w:lang w:val="en"/>
        </w:rPr>
        <w:t xml:space="preserve"> Protocol Version </w:t>
      </w:r>
      <w:del w:id="182" w:author="Cox, Gabriel C" w:date="2018-11-11T21:56:00Z">
        <w:r w:rsidR="00D5614D" w:rsidDel="00F54FD5">
          <w:rPr>
            <w:lang w:val="en"/>
          </w:rPr>
          <w:delText>and Unique ID</w:delText>
        </w:r>
        <w:r w:rsidDel="00F54FD5">
          <w:rPr>
            <w:lang w:val="en"/>
          </w:rPr>
          <w:delText xml:space="preserve"> </w:delText>
        </w:r>
      </w:del>
      <w:r>
        <w:rPr>
          <w:lang w:val="en"/>
        </w:rPr>
        <w:t>and must be sent in each message</w:t>
      </w:r>
      <w:r w:rsidR="00D5614D">
        <w:rPr>
          <w:lang w:val="en"/>
        </w:rPr>
        <w:t xml:space="preserve">. </w:t>
      </w:r>
      <w:del w:id="183" w:author="Cox, Gabriel C" w:date="2018-11-09T10:58:00Z">
        <w:r w:rsidR="00D5614D" w:rsidDel="00E2246B">
          <w:rPr>
            <w:lang w:val="en"/>
          </w:rPr>
          <w:delText xml:space="preserve"> If the first byte of the Unique ID is 0x00, then the remaining 3 bytes shall be the ICAO 24-Bit Aircraft Address (Mode-S Code).</w:delText>
        </w:r>
      </w:del>
    </w:p>
    <w:tbl>
      <w:tblPr>
        <w:tblW w:w="9560" w:type="dxa"/>
        <w:tblLook w:val="04A0" w:firstRow="1" w:lastRow="0" w:firstColumn="1" w:lastColumn="0" w:noHBand="0" w:noVBand="1"/>
        <w:tblPrChange w:id="184" w:author="Cox, Gabriel C" w:date="2018-11-09T08:47:00Z">
          <w:tblPr>
            <w:tblW w:w="9560" w:type="dxa"/>
            <w:tblLook w:val="04A0" w:firstRow="1" w:lastRow="0" w:firstColumn="1" w:lastColumn="0" w:noHBand="0" w:noVBand="1"/>
          </w:tblPr>
        </w:tblPrChange>
      </w:tblPr>
      <w:tblGrid>
        <w:gridCol w:w="1364"/>
        <w:gridCol w:w="2175"/>
        <w:gridCol w:w="6021"/>
        <w:tblGridChange w:id="185">
          <w:tblGrid>
            <w:gridCol w:w="1364"/>
            <w:gridCol w:w="3165"/>
            <w:gridCol w:w="5031"/>
          </w:tblGrid>
        </w:tblGridChange>
      </w:tblGrid>
      <w:tr w:rsidR="00D5614D" w:rsidRPr="00CE5E7C" w14:paraId="068F19A3" w14:textId="77777777" w:rsidTr="00A03542">
        <w:trPr>
          <w:trHeight w:val="294"/>
          <w:trPrChange w:id="186" w:author="Cox, Gabriel C" w:date="2018-11-09T08:47:00Z">
            <w:trPr>
              <w:trHeight w:val="294"/>
            </w:trPr>
          </w:trPrChange>
        </w:trPr>
        <w:tc>
          <w:tcPr>
            <w:tcW w:w="3539"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tcPrChange w:id="187" w:author="Cox, Gabriel C" w:date="2018-11-09T08:47:00Z">
              <w:tcPr>
                <w:tcW w:w="4529"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tcPr>
            </w:tcPrChange>
          </w:tcPr>
          <w:p w14:paraId="59869431" w14:textId="60470C73" w:rsidR="00D5614D" w:rsidRDefault="00D5614D" w:rsidP="00CD3E0F">
            <w:pPr>
              <w:spacing w:after="0" w:line="240" w:lineRule="auto"/>
              <w:jc w:val="center"/>
              <w:rPr>
                <w:rFonts w:eastAsia="Times New Roman"/>
                <w:sz w:val="20"/>
                <w:szCs w:val="20"/>
              </w:rPr>
            </w:pPr>
            <w:r>
              <w:rPr>
                <w:rFonts w:eastAsia="Times New Roman"/>
                <w:sz w:val="20"/>
                <w:szCs w:val="20"/>
              </w:rPr>
              <w:t xml:space="preserve">Header </w:t>
            </w:r>
            <w:ins w:id="188" w:author="Cox, Gabriel C" w:date="2018-11-09T09:31:00Z">
              <w:r w:rsidR="00CD3E0F">
                <w:rPr>
                  <w:rFonts w:eastAsia="Times New Roman"/>
                  <w:sz w:val="20"/>
                  <w:szCs w:val="20"/>
                </w:rPr>
                <w:t>(</w:t>
              </w:r>
            </w:ins>
            <w:del w:id="189" w:author="Cox, Gabriel C" w:date="2018-11-09T09:31:00Z">
              <w:r w:rsidDel="00CD3E0F">
                <w:rPr>
                  <w:rFonts w:eastAsia="Times New Roman"/>
                  <w:sz w:val="20"/>
                  <w:szCs w:val="20"/>
                </w:rPr>
                <w:delText>(5</w:delText>
              </w:r>
            </w:del>
            <w:ins w:id="190" w:author="Cox, Gabriel C" w:date="2018-11-09T09:31:00Z">
              <w:r w:rsidR="00CD3E0F">
                <w:rPr>
                  <w:rFonts w:eastAsia="Times New Roman"/>
                  <w:sz w:val="20"/>
                  <w:szCs w:val="20"/>
                </w:rPr>
                <w:t>1</w:t>
              </w:r>
            </w:ins>
            <w:r>
              <w:rPr>
                <w:rFonts w:eastAsia="Times New Roman"/>
                <w:sz w:val="20"/>
                <w:szCs w:val="20"/>
              </w:rPr>
              <w:t xml:space="preserve"> byte</w:t>
            </w:r>
            <w:del w:id="191" w:author="Cox, Gabriel C" w:date="2018-11-09T09:31:00Z">
              <w:r w:rsidDel="00CD3E0F">
                <w:rPr>
                  <w:rFonts w:eastAsia="Times New Roman"/>
                  <w:sz w:val="20"/>
                  <w:szCs w:val="20"/>
                </w:rPr>
                <w:delText>s</w:delText>
              </w:r>
            </w:del>
            <w:r>
              <w:rPr>
                <w:rFonts w:eastAsia="Times New Roman"/>
                <w:sz w:val="20"/>
                <w:szCs w:val="20"/>
              </w:rPr>
              <w:t>)</w:t>
            </w:r>
          </w:p>
        </w:tc>
        <w:tc>
          <w:tcPr>
            <w:tcW w:w="6021" w:type="dxa"/>
            <w:tcBorders>
              <w:top w:val="single" w:sz="4" w:space="0" w:color="auto"/>
              <w:left w:val="nil"/>
              <w:bottom w:val="single" w:sz="4" w:space="0" w:color="auto"/>
              <w:right w:val="single" w:sz="4" w:space="0" w:color="auto"/>
            </w:tcBorders>
            <w:shd w:val="clear" w:color="auto" w:fill="auto"/>
            <w:noWrap/>
            <w:vAlign w:val="bottom"/>
            <w:tcPrChange w:id="192" w:author="Cox, Gabriel C" w:date="2018-11-09T08:47:00Z">
              <w:tcPr>
                <w:tcW w:w="5031" w:type="dxa"/>
                <w:tcBorders>
                  <w:top w:val="single" w:sz="4" w:space="0" w:color="auto"/>
                  <w:left w:val="nil"/>
                  <w:bottom w:val="single" w:sz="4" w:space="0" w:color="auto"/>
                  <w:right w:val="single" w:sz="4" w:space="0" w:color="auto"/>
                </w:tcBorders>
                <w:shd w:val="clear" w:color="auto" w:fill="auto"/>
                <w:noWrap/>
                <w:vAlign w:val="bottom"/>
              </w:tcPr>
            </w:tcPrChange>
          </w:tcPr>
          <w:p w14:paraId="1AF00F7E" w14:textId="6DF8B607" w:rsidR="00D5614D" w:rsidRDefault="00556ACB" w:rsidP="00D5614D">
            <w:pPr>
              <w:spacing w:after="0" w:line="240" w:lineRule="auto"/>
              <w:jc w:val="center"/>
              <w:rPr>
                <w:rFonts w:eastAsia="Times New Roman"/>
                <w:sz w:val="20"/>
                <w:szCs w:val="20"/>
              </w:rPr>
            </w:pPr>
            <w:r>
              <w:rPr>
                <w:rFonts w:eastAsia="Times New Roman"/>
                <w:sz w:val="20"/>
                <w:szCs w:val="20"/>
              </w:rPr>
              <w:t>Message (2</w:t>
            </w:r>
            <w:ins w:id="193" w:author="Cox, Gabriel C" w:date="2018-11-09T08:43:00Z">
              <w:r w:rsidR="00A03542">
                <w:rPr>
                  <w:rFonts w:eastAsia="Times New Roman"/>
                  <w:sz w:val="20"/>
                  <w:szCs w:val="20"/>
                </w:rPr>
                <w:t>5</w:t>
              </w:r>
            </w:ins>
            <w:del w:id="194" w:author="Cox, Gabriel C" w:date="2018-11-09T08:43:00Z">
              <w:r w:rsidDel="00A03542">
                <w:rPr>
                  <w:rFonts w:eastAsia="Times New Roman"/>
                  <w:sz w:val="20"/>
                  <w:szCs w:val="20"/>
                </w:rPr>
                <w:delText>1</w:delText>
              </w:r>
            </w:del>
            <w:r>
              <w:rPr>
                <w:rFonts w:eastAsia="Times New Roman"/>
                <w:sz w:val="20"/>
                <w:szCs w:val="20"/>
              </w:rPr>
              <w:t xml:space="preserve"> b</w:t>
            </w:r>
            <w:r w:rsidR="00D5614D">
              <w:rPr>
                <w:rFonts w:eastAsia="Times New Roman"/>
                <w:sz w:val="20"/>
                <w:szCs w:val="20"/>
              </w:rPr>
              <w:t>ytes)</w:t>
            </w:r>
          </w:p>
        </w:tc>
      </w:tr>
      <w:tr w:rsidR="00A03542" w:rsidRPr="00CE5E7C" w14:paraId="72023A9F" w14:textId="77777777" w:rsidTr="00A03542">
        <w:trPr>
          <w:trHeight w:val="294"/>
          <w:trPrChange w:id="195" w:author="Cox, Gabriel C" w:date="2018-11-09T08:47:00Z">
            <w:trPr>
              <w:trHeight w:val="294"/>
            </w:trPr>
          </w:trPrChange>
        </w:trPr>
        <w:tc>
          <w:tcPr>
            <w:tcW w:w="13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Change w:id="196" w:author="Cox, Gabriel C" w:date="2018-11-09T08:47:00Z">
              <w:tcPr>
                <w:tcW w:w="13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tcPrChange>
          </w:tcPr>
          <w:p w14:paraId="3AD732EB" w14:textId="77777777" w:rsidR="00A03542" w:rsidRPr="00CE5E7C" w:rsidRDefault="00A03542" w:rsidP="00D5614D">
            <w:pPr>
              <w:spacing w:after="0" w:line="240" w:lineRule="auto"/>
              <w:jc w:val="center"/>
              <w:rPr>
                <w:rFonts w:eastAsia="Times New Roman"/>
                <w:sz w:val="20"/>
                <w:szCs w:val="20"/>
              </w:rPr>
            </w:pPr>
            <w:r>
              <w:rPr>
                <w:rFonts w:eastAsia="Times New Roman"/>
                <w:sz w:val="20"/>
                <w:szCs w:val="20"/>
              </w:rPr>
              <w:t>Message Type</w:t>
            </w:r>
            <w:r>
              <w:rPr>
                <w:rFonts w:eastAsia="Times New Roman"/>
                <w:sz w:val="20"/>
                <w:szCs w:val="20"/>
              </w:rPr>
              <w:br/>
              <w:t>(4bits)</w:t>
            </w:r>
          </w:p>
        </w:tc>
        <w:tc>
          <w:tcPr>
            <w:tcW w:w="2175" w:type="dxa"/>
            <w:tcBorders>
              <w:top w:val="single" w:sz="4" w:space="0" w:color="auto"/>
              <w:left w:val="nil"/>
              <w:bottom w:val="single" w:sz="4" w:space="0" w:color="auto"/>
              <w:right w:val="single" w:sz="4" w:space="0" w:color="auto"/>
            </w:tcBorders>
            <w:shd w:val="clear" w:color="000000" w:fill="F2F2F2"/>
            <w:noWrap/>
            <w:vAlign w:val="bottom"/>
            <w:hideMark/>
            <w:tcPrChange w:id="197" w:author="Cox, Gabriel C" w:date="2018-11-09T08:47:00Z">
              <w:tcPr>
                <w:tcW w:w="3165" w:type="dxa"/>
                <w:tcBorders>
                  <w:top w:val="single" w:sz="4" w:space="0" w:color="auto"/>
                  <w:left w:val="nil"/>
                  <w:bottom w:val="single" w:sz="4" w:space="0" w:color="auto"/>
                  <w:right w:val="single" w:sz="4" w:space="0" w:color="auto"/>
                </w:tcBorders>
                <w:shd w:val="clear" w:color="000000" w:fill="F2F2F2"/>
                <w:noWrap/>
                <w:vAlign w:val="bottom"/>
                <w:hideMark/>
              </w:tcPr>
            </w:tcPrChange>
          </w:tcPr>
          <w:p w14:paraId="404EDD76" w14:textId="77777777" w:rsidR="00A03542" w:rsidRPr="00CE5E7C" w:rsidRDefault="00A03542" w:rsidP="00D5614D">
            <w:pPr>
              <w:spacing w:after="0" w:line="240" w:lineRule="auto"/>
              <w:jc w:val="center"/>
              <w:rPr>
                <w:rFonts w:eastAsia="Times New Roman"/>
                <w:sz w:val="20"/>
                <w:szCs w:val="20"/>
              </w:rPr>
            </w:pPr>
            <w:r>
              <w:rPr>
                <w:rFonts w:eastAsia="Times New Roman"/>
                <w:sz w:val="20"/>
                <w:szCs w:val="20"/>
              </w:rPr>
              <w:t>Protocol Version</w:t>
            </w:r>
            <w:r>
              <w:rPr>
                <w:rFonts w:eastAsia="Times New Roman"/>
                <w:sz w:val="20"/>
                <w:szCs w:val="20"/>
              </w:rPr>
              <w:br/>
              <w:t>(4bits)</w:t>
            </w:r>
          </w:p>
          <w:p w14:paraId="7F5313E3" w14:textId="70532211" w:rsidR="00A03542" w:rsidRPr="00CE5E7C" w:rsidRDefault="00A03542" w:rsidP="00D5614D">
            <w:pPr>
              <w:spacing w:after="0" w:line="240" w:lineRule="auto"/>
              <w:jc w:val="center"/>
              <w:rPr>
                <w:rFonts w:eastAsia="Times New Roman"/>
                <w:sz w:val="20"/>
                <w:szCs w:val="20"/>
              </w:rPr>
            </w:pPr>
            <w:del w:id="198" w:author="Cox, Gabriel C" w:date="2018-11-09T08:46:00Z">
              <w:r w:rsidDel="00A03542">
                <w:rPr>
                  <w:rFonts w:eastAsia="Times New Roman"/>
                  <w:sz w:val="20"/>
                  <w:szCs w:val="20"/>
                </w:rPr>
                <w:delText>Unique ID</w:delText>
              </w:r>
              <w:r w:rsidDel="00A03542">
                <w:rPr>
                  <w:rFonts w:eastAsia="Times New Roman"/>
                  <w:sz w:val="20"/>
                  <w:szCs w:val="20"/>
                </w:rPr>
                <w:br/>
                <w:delText>(4 Bytes)</w:delText>
              </w:r>
            </w:del>
          </w:p>
        </w:tc>
        <w:tc>
          <w:tcPr>
            <w:tcW w:w="6021" w:type="dxa"/>
            <w:tcBorders>
              <w:top w:val="single" w:sz="4" w:space="0" w:color="auto"/>
              <w:left w:val="nil"/>
              <w:bottom w:val="single" w:sz="4" w:space="0" w:color="auto"/>
              <w:right w:val="single" w:sz="4" w:space="0" w:color="auto"/>
            </w:tcBorders>
            <w:shd w:val="clear" w:color="auto" w:fill="auto"/>
            <w:noWrap/>
            <w:vAlign w:val="center"/>
            <w:hideMark/>
            <w:tcPrChange w:id="199" w:author="Cox, Gabriel C" w:date="2018-11-09T08:47:00Z">
              <w:tcPr>
                <w:tcW w:w="5031"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12EF88E" w14:textId="77777777" w:rsidR="00A03542" w:rsidRPr="00CE5E7C" w:rsidRDefault="00A03542" w:rsidP="00D5614D">
            <w:pPr>
              <w:spacing w:after="0" w:line="240" w:lineRule="auto"/>
              <w:jc w:val="center"/>
              <w:rPr>
                <w:rFonts w:eastAsia="Times New Roman"/>
                <w:sz w:val="20"/>
                <w:szCs w:val="20"/>
              </w:rPr>
            </w:pPr>
            <w:r>
              <w:rPr>
                <w:rFonts w:eastAsia="Times New Roman"/>
                <w:sz w:val="20"/>
                <w:szCs w:val="20"/>
              </w:rPr>
              <w:t>Message Fields based on Message Type</w:t>
            </w:r>
          </w:p>
        </w:tc>
      </w:tr>
      <w:tr w:rsidR="00A03542" w:rsidRPr="00CE5E7C" w14:paraId="4DA9F9E6" w14:textId="77777777" w:rsidTr="00A03542">
        <w:trPr>
          <w:trHeight w:val="70"/>
          <w:trPrChange w:id="200" w:author="Cox, Gabriel C" w:date="2018-11-09T08:47:00Z">
            <w:trPr>
              <w:trHeight w:val="294"/>
            </w:trPr>
          </w:trPrChange>
        </w:trPr>
        <w:tc>
          <w:tcPr>
            <w:tcW w:w="1364" w:type="dxa"/>
            <w:tcBorders>
              <w:top w:val="single" w:sz="4" w:space="0" w:color="auto"/>
              <w:left w:val="single" w:sz="4" w:space="0" w:color="auto"/>
              <w:bottom w:val="single" w:sz="4" w:space="0" w:color="auto"/>
              <w:right w:val="single" w:sz="4" w:space="0" w:color="auto"/>
            </w:tcBorders>
            <w:shd w:val="clear" w:color="000000" w:fill="F2F2F2"/>
            <w:noWrap/>
            <w:vAlign w:val="bottom"/>
            <w:tcPrChange w:id="201" w:author="Cox, Gabriel C" w:date="2018-11-09T08:47:00Z">
              <w:tcPr>
                <w:tcW w:w="1364" w:type="dxa"/>
                <w:tcBorders>
                  <w:top w:val="single" w:sz="4" w:space="0" w:color="auto"/>
                  <w:left w:val="single" w:sz="4" w:space="0" w:color="auto"/>
                  <w:bottom w:val="single" w:sz="4" w:space="0" w:color="auto"/>
                  <w:right w:val="single" w:sz="4" w:space="0" w:color="auto"/>
                </w:tcBorders>
                <w:shd w:val="clear" w:color="000000" w:fill="F2F2F2"/>
                <w:noWrap/>
                <w:vAlign w:val="bottom"/>
              </w:tcPr>
            </w:tcPrChange>
          </w:tcPr>
          <w:p w14:paraId="5A8FDA33" w14:textId="77777777" w:rsidR="00A03542" w:rsidRDefault="00A03542" w:rsidP="00D5614D">
            <w:pPr>
              <w:spacing w:after="0" w:line="240" w:lineRule="auto"/>
              <w:jc w:val="center"/>
              <w:rPr>
                <w:rFonts w:eastAsia="Times New Roman"/>
                <w:sz w:val="20"/>
                <w:szCs w:val="20"/>
              </w:rPr>
            </w:pPr>
            <w:r>
              <w:rPr>
                <w:rFonts w:eastAsia="Times New Roman"/>
                <w:sz w:val="20"/>
                <w:szCs w:val="20"/>
              </w:rPr>
              <w:t>0x1-0xF</w:t>
            </w:r>
          </w:p>
        </w:tc>
        <w:tc>
          <w:tcPr>
            <w:tcW w:w="2175" w:type="dxa"/>
            <w:tcBorders>
              <w:top w:val="single" w:sz="4" w:space="0" w:color="auto"/>
              <w:left w:val="nil"/>
              <w:bottom w:val="single" w:sz="4" w:space="0" w:color="auto"/>
              <w:right w:val="single" w:sz="4" w:space="0" w:color="auto"/>
            </w:tcBorders>
            <w:shd w:val="clear" w:color="000000" w:fill="F2F2F2"/>
            <w:noWrap/>
            <w:vAlign w:val="bottom"/>
            <w:tcPrChange w:id="202" w:author="Cox, Gabriel C" w:date="2018-11-09T08:47:00Z">
              <w:tcPr>
                <w:tcW w:w="3165" w:type="dxa"/>
                <w:tcBorders>
                  <w:top w:val="single" w:sz="4" w:space="0" w:color="auto"/>
                  <w:left w:val="nil"/>
                  <w:bottom w:val="single" w:sz="4" w:space="0" w:color="auto"/>
                  <w:right w:val="single" w:sz="4" w:space="0" w:color="auto"/>
                </w:tcBorders>
                <w:shd w:val="clear" w:color="000000" w:fill="F2F2F2"/>
                <w:noWrap/>
                <w:vAlign w:val="bottom"/>
              </w:tcPr>
            </w:tcPrChange>
          </w:tcPr>
          <w:p w14:paraId="55B4453F" w14:textId="77777777" w:rsidR="00A03542" w:rsidRDefault="00A03542" w:rsidP="00D5614D">
            <w:pPr>
              <w:spacing w:after="0" w:line="240" w:lineRule="auto"/>
              <w:jc w:val="center"/>
              <w:rPr>
                <w:rFonts w:eastAsia="Times New Roman"/>
                <w:sz w:val="20"/>
                <w:szCs w:val="20"/>
              </w:rPr>
            </w:pPr>
            <w:r>
              <w:rPr>
                <w:rFonts w:eastAsia="Times New Roman"/>
                <w:sz w:val="20"/>
                <w:szCs w:val="20"/>
              </w:rPr>
              <w:t>0x0</w:t>
            </w:r>
          </w:p>
          <w:p w14:paraId="72B745B6" w14:textId="04BCAFE3" w:rsidR="00A03542" w:rsidRDefault="00A03542" w:rsidP="00D5614D">
            <w:pPr>
              <w:spacing w:after="0" w:line="240" w:lineRule="auto"/>
              <w:jc w:val="center"/>
              <w:rPr>
                <w:rFonts w:eastAsia="Times New Roman"/>
                <w:sz w:val="20"/>
                <w:szCs w:val="20"/>
              </w:rPr>
            </w:pPr>
            <w:del w:id="203" w:author="Cox, Gabriel C" w:date="2018-11-09T08:46:00Z">
              <w:r w:rsidDel="00A03542">
                <w:rPr>
                  <w:rFonts w:eastAsia="Times New Roman"/>
                  <w:sz w:val="20"/>
                  <w:szCs w:val="20"/>
                </w:rPr>
                <w:delText>Ex: 0x00</w:delText>
              </w:r>
              <w:r w:rsidRPr="00200747" w:rsidDel="00A03542">
                <w:rPr>
                  <w:rFonts w:eastAsia="Times New Roman"/>
                  <w:sz w:val="20"/>
                  <w:szCs w:val="20"/>
                </w:rPr>
                <w:delText>A79E9F</w:delText>
              </w:r>
            </w:del>
          </w:p>
        </w:tc>
        <w:tc>
          <w:tcPr>
            <w:tcW w:w="6021" w:type="dxa"/>
            <w:tcBorders>
              <w:top w:val="single" w:sz="4" w:space="0" w:color="auto"/>
              <w:left w:val="nil"/>
              <w:bottom w:val="single" w:sz="4" w:space="0" w:color="auto"/>
              <w:right w:val="single" w:sz="4" w:space="0" w:color="auto"/>
            </w:tcBorders>
            <w:shd w:val="clear" w:color="auto" w:fill="auto"/>
            <w:noWrap/>
            <w:vAlign w:val="bottom"/>
            <w:tcPrChange w:id="204" w:author="Cox, Gabriel C" w:date="2018-11-09T08:47:00Z">
              <w:tcPr>
                <w:tcW w:w="5031" w:type="dxa"/>
                <w:tcBorders>
                  <w:top w:val="single" w:sz="4" w:space="0" w:color="auto"/>
                  <w:left w:val="nil"/>
                  <w:bottom w:val="single" w:sz="4" w:space="0" w:color="auto"/>
                  <w:right w:val="single" w:sz="4" w:space="0" w:color="auto"/>
                </w:tcBorders>
                <w:shd w:val="clear" w:color="auto" w:fill="auto"/>
                <w:noWrap/>
                <w:vAlign w:val="bottom"/>
              </w:tcPr>
            </w:tcPrChange>
          </w:tcPr>
          <w:p w14:paraId="7BFA555E" w14:textId="77777777" w:rsidR="00A03542" w:rsidRDefault="00A03542" w:rsidP="00D5614D">
            <w:pPr>
              <w:keepNext/>
              <w:spacing w:after="0" w:line="240" w:lineRule="auto"/>
              <w:jc w:val="center"/>
              <w:rPr>
                <w:rFonts w:eastAsia="Times New Roman"/>
                <w:sz w:val="20"/>
                <w:szCs w:val="20"/>
              </w:rPr>
            </w:pPr>
            <w:r>
              <w:rPr>
                <w:rFonts w:eastAsia="Times New Roman"/>
                <w:sz w:val="20"/>
                <w:szCs w:val="20"/>
              </w:rPr>
              <w:t>&lt; Message Data &gt;</w:t>
            </w:r>
          </w:p>
        </w:tc>
      </w:tr>
    </w:tbl>
    <w:p w14:paraId="0CE4C50C" w14:textId="66C13B06" w:rsidR="00D5614D" w:rsidRDefault="00D5614D" w:rsidP="00D5614D">
      <w:pPr>
        <w:pStyle w:val="Caption"/>
        <w:jc w:val="center"/>
        <w:rPr>
          <w:lang w:val="en"/>
        </w:rPr>
      </w:pPr>
      <w:r>
        <w:t xml:space="preserve">Figure </w:t>
      </w:r>
      <w:fldSimple w:instr=" SEQ Figure \* ARABIC ">
        <w:r w:rsidR="00F008D8">
          <w:rPr>
            <w:noProof/>
          </w:rPr>
          <w:t>1</w:t>
        </w:r>
      </w:fldSimple>
      <w:r>
        <w:t xml:space="preserve"> - Message Format</w:t>
      </w:r>
    </w:p>
    <w:p w14:paraId="2912C005" w14:textId="77777777" w:rsidR="009255FA" w:rsidRDefault="009255FA">
      <w:pPr>
        <w:rPr>
          <w:ins w:id="205" w:author="Cox, Gabriel C" w:date="2018-11-11T20:42:00Z"/>
          <w:rFonts w:asciiTheme="majorHAnsi" w:eastAsiaTheme="majorEastAsia" w:hAnsiTheme="majorHAnsi" w:cstheme="majorBidi"/>
          <w:color w:val="2E74B5" w:themeColor="accent1" w:themeShade="BF"/>
          <w:sz w:val="26"/>
          <w:szCs w:val="26"/>
          <w:lang w:val="en"/>
        </w:rPr>
      </w:pPr>
      <w:ins w:id="206" w:author="Cox, Gabriel C" w:date="2018-11-11T20:42:00Z">
        <w:r>
          <w:rPr>
            <w:lang w:val="en"/>
          </w:rPr>
          <w:br w:type="page"/>
        </w:r>
      </w:ins>
    </w:p>
    <w:p w14:paraId="684F72C0" w14:textId="5C2596B0" w:rsidR="000F0A78" w:rsidDel="000B5D81" w:rsidRDefault="000F0A78">
      <w:pPr>
        <w:rPr>
          <w:del w:id="207" w:author="Cox, Gabriel C" w:date="2018-11-09T10:01:00Z"/>
          <w:rFonts w:asciiTheme="majorHAnsi" w:eastAsiaTheme="majorEastAsia" w:hAnsiTheme="majorHAnsi" w:cstheme="majorBidi"/>
          <w:color w:val="2E74B5" w:themeColor="accent1" w:themeShade="BF"/>
          <w:sz w:val="26"/>
          <w:szCs w:val="26"/>
          <w:lang w:val="en"/>
        </w:rPr>
      </w:pPr>
      <w:del w:id="208" w:author="Cox, Gabriel C" w:date="2018-11-09T10:01:00Z">
        <w:r w:rsidDel="000B5D81">
          <w:rPr>
            <w:lang w:val="en"/>
          </w:rPr>
          <w:lastRenderedPageBreak/>
          <w:br w:type="page"/>
        </w:r>
      </w:del>
    </w:p>
    <w:p w14:paraId="3F6824B1" w14:textId="52DC4BA9" w:rsidR="00D5614D" w:rsidRDefault="00D5614D" w:rsidP="00D5614D">
      <w:pPr>
        <w:pStyle w:val="Heading2"/>
        <w:rPr>
          <w:lang w:val="en"/>
        </w:rPr>
      </w:pPr>
      <w:bookmarkStart w:id="209" w:name="_Toc529731884"/>
      <w:r>
        <w:rPr>
          <w:lang w:val="en"/>
        </w:rPr>
        <w:t>Basic ID Message</w:t>
      </w:r>
      <w:bookmarkEnd w:id="209"/>
      <w:r>
        <w:rPr>
          <w:lang w:val="en"/>
        </w:rPr>
        <w:t xml:space="preserve"> </w:t>
      </w:r>
    </w:p>
    <w:p w14:paraId="19547125" w14:textId="77777777" w:rsidR="00D5614D" w:rsidRDefault="00D5614D" w:rsidP="00D5614D">
      <w:pPr>
        <w:rPr>
          <w:lang w:val="en"/>
        </w:rPr>
      </w:pPr>
      <w:r>
        <w:rPr>
          <w:lang w:val="en"/>
        </w:rPr>
        <w:t>Message Type: 0x0, Static</w:t>
      </w:r>
    </w:p>
    <w:p w14:paraId="57855FEC" w14:textId="34933E2E" w:rsidR="00D5614D" w:rsidRDefault="00D5614D" w:rsidP="00D5614D">
      <w:pPr>
        <w:rPr>
          <w:lang w:val="en"/>
        </w:rPr>
      </w:pPr>
      <w:r>
        <w:rPr>
          <w:lang w:val="en"/>
        </w:rPr>
        <w:t xml:space="preserve">The </w:t>
      </w:r>
      <w:proofErr w:type="spellStart"/>
      <w:r>
        <w:rPr>
          <w:lang w:val="en"/>
        </w:rPr>
        <w:t>BasicID</w:t>
      </w:r>
      <w:proofErr w:type="spellEnd"/>
      <w:r>
        <w:rPr>
          <w:lang w:val="en"/>
        </w:rPr>
        <w:t xml:space="preserve"> message includes </w:t>
      </w:r>
      <w:del w:id="210" w:author="Cox, Gabriel C" w:date="2018-11-11T20:43:00Z">
        <w:r w:rsidDel="009255FA">
          <w:rPr>
            <w:lang w:val="en"/>
          </w:rPr>
          <w:delText>the ICAO registration (eg: N-Number) as well as a 32bit unique ID.  Additionally, other static data about the aircraft (Make/Model, Type, etc)</w:delText>
        </w:r>
      </w:del>
      <w:ins w:id="211" w:author="Cox, Gabriel C" w:date="2018-11-11T20:43:00Z">
        <w:r w:rsidR="009255FA">
          <w:rPr>
            <w:lang w:val="en"/>
          </w:rPr>
          <w:t xml:space="preserve">the </w:t>
        </w:r>
      </w:ins>
      <w:ins w:id="212" w:author="Cox, Gabriel C" w:date="2018-11-11T20:44:00Z">
        <w:r w:rsidR="009255FA">
          <w:rPr>
            <w:lang w:val="en"/>
          </w:rPr>
          <w:t xml:space="preserve">Drone Type and the </w:t>
        </w:r>
        <w:proofErr w:type="spellStart"/>
        <w:r w:rsidR="009255FA">
          <w:rPr>
            <w:lang w:val="en"/>
          </w:rPr>
          <w:t>Unqiue</w:t>
        </w:r>
        <w:proofErr w:type="spellEnd"/>
        <w:r w:rsidR="009255FA">
          <w:rPr>
            <w:lang w:val="en"/>
          </w:rPr>
          <w:t xml:space="preserve"> ID.  This Unique ID would default to the Manufacturers Serial number expressed in the ANSI/CT</w:t>
        </w:r>
      </w:ins>
      <w:ins w:id="213" w:author="Cox, Gabriel C" w:date="2018-11-11T20:45:00Z">
        <w:r w:rsidR="009255FA">
          <w:rPr>
            <w:lang w:val="en"/>
          </w:rPr>
          <w:t>A-2063 Physical Serial Number format</w:t>
        </w:r>
      </w:ins>
      <w:r>
        <w:rPr>
          <w:lang w:val="en"/>
        </w:rPr>
        <w:t>.</w:t>
      </w:r>
      <w:ins w:id="214" w:author="Cox, Gabriel C" w:date="2018-11-11T20:45:00Z">
        <w:r w:rsidR="00260B05">
          <w:rPr>
            <w:lang w:val="en"/>
          </w:rPr>
          <w:t xml:space="preserve">   If a Civil Aviation Authority (CAA) has issued </w:t>
        </w:r>
      </w:ins>
      <w:ins w:id="215" w:author="Cox, Gabriel C" w:date="2018-11-11T20:46:00Z">
        <w:r w:rsidR="00260B05">
          <w:rPr>
            <w:lang w:val="en"/>
          </w:rPr>
          <w:t xml:space="preserve">ID for the UAV, then that ID </w:t>
        </w:r>
      </w:ins>
      <w:ins w:id="216" w:author="Cox, Gabriel C" w:date="2018-11-11T20:47:00Z">
        <w:r w:rsidR="00260B05">
          <w:rPr>
            <w:lang w:val="en"/>
          </w:rPr>
          <w:t>or a UTM Assigned ID must be sent in this message.</w:t>
        </w:r>
      </w:ins>
      <w:r>
        <w:rPr>
          <w:lang w:val="en"/>
        </w:rPr>
        <w:t xml:space="preserve">  It is sent at a low frequency.  This message is </w:t>
      </w:r>
      <w:r w:rsidRPr="007479A4">
        <w:rPr>
          <w:b/>
          <w:lang w:val="en"/>
        </w:rPr>
        <w:t>mandatory</w:t>
      </w:r>
      <w:r>
        <w:rPr>
          <w:lang w:val="en"/>
        </w:rPr>
        <w:t>.</w:t>
      </w:r>
    </w:p>
    <w:tbl>
      <w:tblPr>
        <w:tblW w:w="9580" w:type="dxa"/>
        <w:tblInd w:w="-5" w:type="dxa"/>
        <w:tblLayout w:type="fixed"/>
        <w:tblLook w:val="04A0" w:firstRow="1" w:lastRow="0" w:firstColumn="1" w:lastColumn="0" w:noHBand="0" w:noVBand="1"/>
        <w:tblPrChange w:id="217" w:author="Cox, Gabriel C" w:date="2018-11-09T09:40:00Z">
          <w:tblPr>
            <w:tblW w:w="9580" w:type="dxa"/>
            <w:tblInd w:w="-5" w:type="dxa"/>
            <w:tblLook w:val="04A0" w:firstRow="1" w:lastRow="0" w:firstColumn="1" w:lastColumn="0" w:noHBand="0" w:noVBand="1"/>
          </w:tblPr>
        </w:tblPrChange>
      </w:tblPr>
      <w:tblGrid>
        <w:gridCol w:w="851"/>
        <w:gridCol w:w="931"/>
        <w:gridCol w:w="1267"/>
        <w:gridCol w:w="3330"/>
        <w:gridCol w:w="1725"/>
        <w:gridCol w:w="1476"/>
        <w:tblGridChange w:id="218">
          <w:tblGrid>
            <w:gridCol w:w="712"/>
            <w:gridCol w:w="1070"/>
            <w:gridCol w:w="1267"/>
            <w:gridCol w:w="3183"/>
            <w:gridCol w:w="1872"/>
            <w:gridCol w:w="1476"/>
          </w:tblGrid>
        </w:tblGridChange>
      </w:tblGrid>
      <w:tr w:rsidR="00B17311" w:rsidRPr="00CE5E7C" w14:paraId="1941CB70" w14:textId="77777777" w:rsidTr="0081396E">
        <w:trPr>
          <w:trHeight w:val="255"/>
          <w:trPrChange w:id="219" w:author="Cox, Gabriel C" w:date="2018-11-09T09:40:00Z">
            <w:trPr>
              <w:trHeight w:val="255"/>
            </w:trPr>
          </w:trPrChange>
        </w:trPr>
        <w:tc>
          <w:tcPr>
            <w:tcW w:w="851" w:type="dxa"/>
            <w:tcBorders>
              <w:top w:val="single" w:sz="4" w:space="0" w:color="auto"/>
              <w:left w:val="single" w:sz="4" w:space="0" w:color="auto"/>
              <w:bottom w:val="single" w:sz="4" w:space="0" w:color="auto"/>
              <w:right w:val="single" w:sz="4" w:space="0" w:color="auto"/>
            </w:tcBorders>
            <w:shd w:val="clear" w:color="000000" w:fill="F2F2F2"/>
            <w:tcPrChange w:id="220" w:author="Cox, Gabriel C" w:date="2018-11-09T09:40:00Z">
              <w:tcPr>
                <w:tcW w:w="691" w:type="dxa"/>
                <w:tcBorders>
                  <w:top w:val="single" w:sz="4" w:space="0" w:color="auto"/>
                  <w:left w:val="single" w:sz="4" w:space="0" w:color="auto"/>
                  <w:bottom w:val="single" w:sz="4" w:space="0" w:color="auto"/>
                  <w:right w:val="single" w:sz="4" w:space="0" w:color="auto"/>
                </w:tcBorders>
                <w:shd w:val="clear" w:color="000000" w:fill="F2F2F2"/>
              </w:tcPr>
            </w:tcPrChange>
          </w:tcPr>
          <w:p w14:paraId="5BA7E82D" w14:textId="1EECA3F4" w:rsidR="00F06778" w:rsidRPr="00CE5E7C" w:rsidRDefault="00F06778" w:rsidP="00F06778">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931" w:type="dxa"/>
            <w:tcBorders>
              <w:top w:val="single" w:sz="4" w:space="0" w:color="auto"/>
              <w:left w:val="single" w:sz="4" w:space="0" w:color="auto"/>
              <w:bottom w:val="single" w:sz="4" w:space="0" w:color="auto"/>
              <w:right w:val="single" w:sz="4" w:space="0" w:color="auto"/>
            </w:tcBorders>
            <w:shd w:val="clear" w:color="000000" w:fill="F2F2F2"/>
            <w:vAlign w:val="bottom"/>
            <w:tcPrChange w:id="221" w:author="Cox, Gabriel C" w:date="2018-11-09T09:40:00Z">
              <w:tcPr>
                <w:tcW w:w="1035" w:type="dxa"/>
                <w:tcBorders>
                  <w:top w:val="single" w:sz="4" w:space="0" w:color="auto"/>
                  <w:left w:val="single" w:sz="4" w:space="0" w:color="auto"/>
                  <w:bottom w:val="single" w:sz="4" w:space="0" w:color="auto"/>
                  <w:right w:val="single" w:sz="4" w:space="0" w:color="auto"/>
                </w:tcBorders>
                <w:shd w:val="clear" w:color="000000" w:fill="F2F2F2"/>
                <w:vAlign w:val="bottom"/>
              </w:tcPr>
            </w:tcPrChange>
          </w:tcPr>
          <w:p w14:paraId="102CE853" w14:textId="0C1C69EA" w:rsidR="00F06778" w:rsidRPr="00CE5E7C" w:rsidRDefault="00F06778" w:rsidP="00F06778">
            <w:pPr>
              <w:spacing w:after="0" w:line="240" w:lineRule="auto"/>
              <w:rPr>
                <w:rFonts w:eastAsia="Times New Roman"/>
                <w:sz w:val="20"/>
                <w:szCs w:val="20"/>
              </w:rPr>
            </w:pPr>
            <w:r>
              <w:rPr>
                <w:rFonts w:eastAsia="Times New Roman"/>
                <w:sz w:val="20"/>
                <w:szCs w:val="20"/>
              </w:rPr>
              <w:t>Len</w:t>
            </w:r>
            <w:r>
              <w:rPr>
                <w:rFonts w:eastAsia="Times New Roman"/>
                <w:sz w:val="20"/>
                <w:szCs w:val="20"/>
              </w:rPr>
              <w:br/>
              <w:t>(</w:t>
            </w:r>
            <w:ins w:id="222" w:author="Cox, Gabriel C" w:date="2018-11-09T09:13:00Z">
              <w:r w:rsidR="00B17311">
                <w:rPr>
                  <w:rFonts w:eastAsia="Times New Roman"/>
                  <w:sz w:val="20"/>
                  <w:szCs w:val="20"/>
                </w:rPr>
                <w:t>Bytes</w:t>
              </w:r>
            </w:ins>
            <w:del w:id="223" w:author="Cox, Gabriel C" w:date="2018-11-09T09:13:00Z">
              <w:r w:rsidDel="00B17311">
                <w:rPr>
                  <w:rFonts w:eastAsia="Times New Roman"/>
                  <w:sz w:val="20"/>
                  <w:szCs w:val="20"/>
                </w:rPr>
                <w:delText>bits</w:delText>
              </w:r>
            </w:del>
            <w:r w:rsidRPr="00CE5E7C">
              <w:rPr>
                <w:rFonts w:eastAsia="Times New Roman"/>
                <w:sz w:val="20"/>
                <w:szCs w:val="20"/>
              </w:rPr>
              <w:t>)</w:t>
            </w:r>
          </w:p>
        </w:tc>
        <w:tc>
          <w:tcPr>
            <w:tcW w:w="126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Change w:id="224" w:author="Cox, Gabriel C" w:date="2018-11-09T09:40:00Z">
              <w:tcPr>
                <w:tcW w:w="126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tcPrChange>
          </w:tcPr>
          <w:p w14:paraId="32BDC584" w14:textId="78528107" w:rsidR="00F06778" w:rsidRPr="00CE5E7C" w:rsidRDefault="00F06778" w:rsidP="00F06778">
            <w:pPr>
              <w:spacing w:after="0" w:line="240" w:lineRule="auto"/>
              <w:rPr>
                <w:rFonts w:eastAsia="Times New Roman"/>
                <w:sz w:val="20"/>
                <w:szCs w:val="20"/>
              </w:rPr>
            </w:pPr>
            <w:r w:rsidRPr="00CE5E7C">
              <w:rPr>
                <w:rFonts w:eastAsia="Times New Roman"/>
                <w:sz w:val="20"/>
                <w:szCs w:val="20"/>
              </w:rPr>
              <w:t>Data Field</w:t>
            </w:r>
          </w:p>
        </w:tc>
        <w:tc>
          <w:tcPr>
            <w:tcW w:w="3330" w:type="dxa"/>
            <w:tcBorders>
              <w:top w:val="single" w:sz="4" w:space="0" w:color="auto"/>
              <w:left w:val="nil"/>
              <w:bottom w:val="single" w:sz="4" w:space="0" w:color="auto"/>
              <w:right w:val="single" w:sz="4" w:space="0" w:color="auto"/>
            </w:tcBorders>
            <w:shd w:val="clear" w:color="000000" w:fill="F2F2F2"/>
            <w:noWrap/>
            <w:vAlign w:val="bottom"/>
            <w:hideMark/>
            <w:tcPrChange w:id="225" w:author="Cox, Gabriel C" w:date="2018-11-09T09:40:00Z">
              <w:tcPr>
                <w:tcW w:w="3213" w:type="dxa"/>
                <w:tcBorders>
                  <w:top w:val="single" w:sz="4" w:space="0" w:color="auto"/>
                  <w:left w:val="nil"/>
                  <w:bottom w:val="single" w:sz="4" w:space="0" w:color="auto"/>
                  <w:right w:val="single" w:sz="4" w:space="0" w:color="auto"/>
                </w:tcBorders>
                <w:shd w:val="clear" w:color="000000" w:fill="F2F2F2"/>
                <w:noWrap/>
                <w:vAlign w:val="bottom"/>
                <w:hideMark/>
              </w:tcPr>
            </w:tcPrChange>
          </w:tcPr>
          <w:p w14:paraId="354F1832"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Details</w:t>
            </w:r>
          </w:p>
        </w:tc>
        <w:tc>
          <w:tcPr>
            <w:tcW w:w="1725" w:type="dxa"/>
            <w:tcBorders>
              <w:top w:val="single" w:sz="4" w:space="0" w:color="auto"/>
              <w:left w:val="nil"/>
              <w:bottom w:val="single" w:sz="4" w:space="0" w:color="auto"/>
              <w:right w:val="single" w:sz="4" w:space="0" w:color="auto"/>
            </w:tcBorders>
            <w:shd w:val="clear" w:color="000000" w:fill="F2F2F2"/>
            <w:noWrap/>
            <w:vAlign w:val="bottom"/>
            <w:hideMark/>
            <w:tcPrChange w:id="226" w:author="Cox, Gabriel C" w:date="2018-11-09T09:40:00Z">
              <w:tcPr>
                <w:tcW w:w="1889" w:type="dxa"/>
                <w:tcBorders>
                  <w:top w:val="single" w:sz="4" w:space="0" w:color="auto"/>
                  <w:left w:val="nil"/>
                  <w:bottom w:val="single" w:sz="4" w:space="0" w:color="auto"/>
                  <w:right w:val="single" w:sz="4" w:space="0" w:color="auto"/>
                </w:tcBorders>
                <w:shd w:val="clear" w:color="000000" w:fill="F2F2F2"/>
                <w:noWrap/>
                <w:vAlign w:val="bottom"/>
                <w:hideMark/>
              </w:tcPr>
            </w:tcPrChange>
          </w:tcPr>
          <w:p w14:paraId="1A537614"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Limitations</w:t>
            </w:r>
          </w:p>
        </w:tc>
        <w:tc>
          <w:tcPr>
            <w:tcW w:w="1476" w:type="dxa"/>
            <w:tcBorders>
              <w:top w:val="single" w:sz="4" w:space="0" w:color="auto"/>
              <w:left w:val="nil"/>
              <w:bottom w:val="single" w:sz="4" w:space="0" w:color="auto"/>
              <w:right w:val="single" w:sz="4" w:space="0" w:color="auto"/>
            </w:tcBorders>
            <w:shd w:val="clear" w:color="000000" w:fill="F2F2F2"/>
            <w:noWrap/>
            <w:vAlign w:val="bottom"/>
            <w:hideMark/>
            <w:tcPrChange w:id="227" w:author="Cox, Gabriel C" w:date="2018-11-09T09:40:00Z">
              <w:tcPr>
                <w:tcW w:w="1489" w:type="dxa"/>
                <w:tcBorders>
                  <w:top w:val="single" w:sz="4" w:space="0" w:color="auto"/>
                  <w:left w:val="nil"/>
                  <w:bottom w:val="single" w:sz="4" w:space="0" w:color="auto"/>
                  <w:right w:val="single" w:sz="4" w:space="0" w:color="auto"/>
                </w:tcBorders>
                <w:shd w:val="clear" w:color="000000" w:fill="F2F2F2"/>
                <w:noWrap/>
                <w:vAlign w:val="bottom"/>
                <w:hideMark/>
              </w:tcPr>
            </w:tcPrChange>
          </w:tcPr>
          <w:p w14:paraId="0EE59996"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rPr>
              <w:t>Example</w:t>
            </w:r>
          </w:p>
        </w:tc>
      </w:tr>
      <w:tr w:rsidR="00B17311" w:rsidRPr="00CE5E7C" w:rsidDel="00B60E12" w14:paraId="50A963EB" w14:textId="508C88A9" w:rsidTr="0081396E">
        <w:trPr>
          <w:trHeight w:val="255"/>
          <w:del w:id="228" w:author="Cox, Gabriel C" w:date="2018-11-09T09:00:00Z"/>
          <w:trPrChange w:id="229" w:author="Cox, Gabriel C" w:date="2018-11-09T09:40:00Z">
            <w:trPr>
              <w:trHeight w:val="255"/>
            </w:trPr>
          </w:trPrChange>
        </w:trPr>
        <w:tc>
          <w:tcPr>
            <w:tcW w:w="851" w:type="dxa"/>
            <w:tcBorders>
              <w:top w:val="nil"/>
              <w:left w:val="single" w:sz="4" w:space="0" w:color="auto"/>
              <w:bottom w:val="single" w:sz="4" w:space="0" w:color="auto"/>
              <w:right w:val="single" w:sz="4" w:space="0" w:color="auto"/>
            </w:tcBorders>
            <w:tcPrChange w:id="230" w:author="Cox, Gabriel C" w:date="2018-11-09T09:40:00Z">
              <w:tcPr>
                <w:tcW w:w="691" w:type="dxa"/>
                <w:tcBorders>
                  <w:top w:val="nil"/>
                  <w:left w:val="single" w:sz="4" w:space="0" w:color="auto"/>
                  <w:bottom w:val="single" w:sz="4" w:space="0" w:color="auto"/>
                  <w:right w:val="single" w:sz="4" w:space="0" w:color="auto"/>
                </w:tcBorders>
              </w:tcPr>
            </w:tcPrChange>
          </w:tcPr>
          <w:p w14:paraId="6177653C" w14:textId="675AB5D1" w:rsidR="00F06778" w:rsidRPr="00CE5E7C" w:rsidDel="00B60E12" w:rsidRDefault="00F06778" w:rsidP="00F06778">
            <w:pPr>
              <w:spacing w:after="0" w:line="240" w:lineRule="auto"/>
              <w:rPr>
                <w:del w:id="231" w:author="Cox, Gabriel C" w:date="2018-11-09T09:00:00Z"/>
                <w:rFonts w:eastAsia="Times New Roman"/>
                <w:sz w:val="20"/>
                <w:szCs w:val="20"/>
              </w:rPr>
            </w:pPr>
            <w:del w:id="232" w:author="Cox, Gabriel C" w:date="2018-11-09T08:49:00Z">
              <w:r w:rsidDel="00A03542">
                <w:rPr>
                  <w:rFonts w:eastAsia="Times New Roman"/>
                  <w:sz w:val="20"/>
                  <w:szCs w:val="20"/>
                </w:rPr>
                <w:delText>5</w:delText>
              </w:r>
            </w:del>
          </w:p>
        </w:tc>
        <w:tc>
          <w:tcPr>
            <w:tcW w:w="931" w:type="dxa"/>
            <w:tcBorders>
              <w:top w:val="nil"/>
              <w:left w:val="single" w:sz="4" w:space="0" w:color="auto"/>
              <w:bottom w:val="single" w:sz="4" w:space="0" w:color="auto"/>
              <w:right w:val="single" w:sz="4" w:space="0" w:color="auto"/>
            </w:tcBorders>
            <w:vAlign w:val="bottom"/>
            <w:tcPrChange w:id="233" w:author="Cox, Gabriel C" w:date="2018-11-09T09:40:00Z">
              <w:tcPr>
                <w:tcW w:w="1035" w:type="dxa"/>
                <w:tcBorders>
                  <w:top w:val="nil"/>
                  <w:left w:val="single" w:sz="4" w:space="0" w:color="auto"/>
                  <w:bottom w:val="single" w:sz="4" w:space="0" w:color="auto"/>
                  <w:right w:val="single" w:sz="4" w:space="0" w:color="auto"/>
                </w:tcBorders>
                <w:vAlign w:val="bottom"/>
              </w:tcPr>
            </w:tcPrChange>
          </w:tcPr>
          <w:p w14:paraId="22F13AEB" w14:textId="1DFE0B90" w:rsidR="00F06778" w:rsidRPr="00CE5E7C" w:rsidDel="00B60E12" w:rsidRDefault="00F06778" w:rsidP="00F06778">
            <w:pPr>
              <w:spacing w:after="0" w:line="240" w:lineRule="auto"/>
              <w:rPr>
                <w:del w:id="234" w:author="Cox, Gabriel C" w:date="2018-11-09T09:00:00Z"/>
                <w:rFonts w:eastAsia="Times New Roman"/>
                <w:sz w:val="20"/>
                <w:szCs w:val="20"/>
              </w:rPr>
            </w:pPr>
            <w:del w:id="235" w:author="Cox, Gabriel C" w:date="2018-11-09T09:00:00Z">
              <w:r w:rsidRPr="00CE5E7C" w:rsidDel="00B60E12">
                <w:rPr>
                  <w:rFonts w:eastAsia="Times New Roman"/>
                  <w:sz w:val="20"/>
                  <w:szCs w:val="20"/>
                </w:rPr>
                <w:delText>64</w:delText>
              </w:r>
            </w:del>
          </w:p>
        </w:tc>
        <w:tc>
          <w:tcPr>
            <w:tcW w:w="1267" w:type="dxa"/>
            <w:tcBorders>
              <w:top w:val="nil"/>
              <w:left w:val="single" w:sz="4" w:space="0" w:color="auto"/>
              <w:bottom w:val="single" w:sz="4" w:space="0" w:color="auto"/>
              <w:right w:val="single" w:sz="4" w:space="0" w:color="auto"/>
            </w:tcBorders>
            <w:shd w:val="clear" w:color="auto" w:fill="auto"/>
            <w:noWrap/>
            <w:vAlign w:val="bottom"/>
            <w:hideMark/>
            <w:tcPrChange w:id="236" w:author="Cox, Gabriel C" w:date="2018-11-09T09:40:00Z">
              <w:tcPr>
                <w:tcW w:w="126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264728" w14:textId="360E57B9" w:rsidR="00F06778" w:rsidRPr="00CE5E7C" w:rsidDel="00B60E12" w:rsidRDefault="00F06778" w:rsidP="00F06778">
            <w:pPr>
              <w:spacing w:after="0" w:line="240" w:lineRule="auto"/>
              <w:rPr>
                <w:del w:id="237" w:author="Cox, Gabriel C" w:date="2018-11-09T09:00:00Z"/>
                <w:rFonts w:eastAsia="Times New Roman"/>
                <w:sz w:val="20"/>
                <w:szCs w:val="20"/>
              </w:rPr>
            </w:pPr>
            <w:del w:id="238" w:author="Cox, Gabriel C" w:date="2018-11-09T09:00:00Z">
              <w:r w:rsidRPr="00CE5E7C" w:rsidDel="00B60E12">
                <w:rPr>
                  <w:rFonts w:eastAsia="Times New Roman"/>
                  <w:sz w:val="20"/>
                  <w:szCs w:val="20"/>
                </w:rPr>
                <w:delText>RegID</w:delText>
              </w:r>
            </w:del>
          </w:p>
        </w:tc>
        <w:tc>
          <w:tcPr>
            <w:tcW w:w="3330" w:type="dxa"/>
            <w:tcBorders>
              <w:top w:val="nil"/>
              <w:left w:val="nil"/>
              <w:bottom w:val="single" w:sz="4" w:space="0" w:color="auto"/>
              <w:right w:val="single" w:sz="4" w:space="0" w:color="auto"/>
            </w:tcBorders>
            <w:shd w:val="clear" w:color="auto" w:fill="auto"/>
            <w:noWrap/>
            <w:vAlign w:val="bottom"/>
            <w:hideMark/>
            <w:tcPrChange w:id="239" w:author="Cox, Gabriel C" w:date="2018-11-09T09:40:00Z">
              <w:tcPr>
                <w:tcW w:w="3213" w:type="dxa"/>
                <w:tcBorders>
                  <w:top w:val="nil"/>
                  <w:left w:val="nil"/>
                  <w:bottom w:val="single" w:sz="4" w:space="0" w:color="auto"/>
                  <w:right w:val="single" w:sz="4" w:space="0" w:color="auto"/>
                </w:tcBorders>
                <w:shd w:val="clear" w:color="auto" w:fill="auto"/>
                <w:noWrap/>
                <w:vAlign w:val="bottom"/>
                <w:hideMark/>
              </w:tcPr>
            </w:tcPrChange>
          </w:tcPr>
          <w:p w14:paraId="3384773D" w14:textId="459F3B5F" w:rsidR="00F06778" w:rsidRPr="00CE5E7C" w:rsidDel="00B60E12" w:rsidRDefault="00F06778" w:rsidP="00F06778">
            <w:pPr>
              <w:spacing w:after="0" w:line="240" w:lineRule="auto"/>
              <w:rPr>
                <w:del w:id="240" w:author="Cox, Gabriel C" w:date="2018-11-09T09:00:00Z"/>
                <w:rFonts w:eastAsia="Times New Roman"/>
                <w:sz w:val="20"/>
                <w:szCs w:val="20"/>
              </w:rPr>
            </w:pPr>
            <w:del w:id="241" w:author="Cox, Gabriel C" w:date="2018-11-09T09:00:00Z">
              <w:r w:rsidRPr="00CE5E7C" w:rsidDel="00B60E12">
                <w:rPr>
                  <w:rFonts w:eastAsia="Times New Roman"/>
                  <w:sz w:val="20"/>
                  <w:szCs w:val="20"/>
                </w:rPr>
                <w:delText>ICAO Registration ID</w:delText>
              </w:r>
              <w:r w:rsidR="005C22F3" w:rsidDel="00B60E12">
                <w:rPr>
                  <w:rFonts w:eastAsia="Times New Roman"/>
                  <w:sz w:val="20"/>
                  <w:szCs w:val="20"/>
                </w:rPr>
                <w:delText>/Callsign</w:delText>
              </w:r>
            </w:del>
          </w:p>
        </w:tc>
        <w:tc>
          <w:tcPr>
            <w:tcW w:w="1725" w:type="dxa"/>
            <w:tcBorders>
              <w:top w:val="nil"/>
              <w:left w:val="nil"/>
              <w:bottom w:val="single" w:sz="4" w:space="0" w:color="auto"/>
              <w:right w:val="single" w:sz="4" w:space="0" w:color="auto"/>
            </w:tcBorders>
            <w:shd w:val="clear" w:color="auto" w:fill="auto"/>
            <w:noWrap/>
            <w:vAlign w:val="bottom"/>
            <w:hideMark/>
            <w:tcPrChange w:id="242" w:author="Cox, Gabriel C" w:date="2018-11-09T09:40:00Z">
              <w:tcPr>
                <w:tcW w:w="1889" w:type="dxa"/>
                <w:tcBorders>
                  <w:top w:val="nil"/>
                  <w:left w:val="nil"/>
                  <w:bottom w:val="single" w:sz="4" w:space="0" w:color="auto"/>
                  <w:right w:val="single" w:sz="4" w:space="0" w:color="auto"/>
                </w:tcBorders>
                <w:shd w:val="clear" w:color="auto" w:fill="auto"/>
                <w:noWrap/>
                <w:vAlign w:val="bottom"/>
                <w:hideMark/>
              </w:tcPr>
            </w:tcPrChange>
          </w:tcPr>
          <w:p w14:paraId="3C7553DD" w14:textId="08B58129" w:rsidR="00F06778" w:rsidRPr="00CE5E7C" w:rsidDel="00B60E12" w:rsidRDefault="00F06778" w:rsidP="00F06778">
            <w:pPr>
              <w:spacing w:after="0" w:line="240" w:lineRule="auto"/>
              <w:rPr>
                <w:del w:id="243" w:author="Cox, Gabriel C" w:date="2018-11-09T09:00:00Z"/>
                <w:rFonts w:eastAsia="Times New Roman"/>
                <w:sz w:val="20"/>
                <w:szCs w:val="20"/>
              </w:rPr>
            </w:pPr>
            <w:del w:id="244" w:author="Cox, Gabriel C" w:date="2018-11-09T09:00:00Z">
              <w:r w:rsidRPr="00CE5E7C" w:rsidDel="00B60E12">
                <w:rPr>
                  <w:rFonts w:eastAsia="Times New Roman"/>
                  <w:sz w:val="20"/>
                  <w:szCs w:val="20"/>
                </w:rPr>
                <w:delText>8 Byte Reg#/N#</w:delText>
              </w:r>
            </w:del>
          </w:p>
        </w:tc>
        <w:tc>
          <w:tcPr>
            <w:tcW w:w="1476" w:type="dxa"/>
            <w:tcBorders>
              <w:top w:val="nil"/>
              <w:left w:val="nil"/>
              <w:bottom w:val="single" w:sz="4" w:space="0" w:color="auto"/>
              <w:right w:val="single" w:sz="4" w:space="0" w:color="auto"/>
            </w:tcBorders>
            <w:shd w:val="clear" w:color="auto" w:fill="auto"/>
            <w:noWrap/>
            <w:vAlign w:val="bottom"/>
            <w:hideMark/>
            <w:tcPrChange w:id="245" w:author="Cox, Gabriel C" w:date="2018-11-09T09:40:00Z">
              <w:tcPr>
                <w:tcW w:w="1489" w:type="dxa"/>
                <w:tcBorders>
                  <w:top w:val="nil"/>
                  <w:left w:val="nil"/>
                  <w:bottom w:val="single" w:sz="4" w:space="0" w:color="auto"/>
                  <w:right w:val="single" w:sz="4" w:space="0" w:color="auto"/>
                </w:tcBorders>
                <w:shd w:val="clear" w:color="auto" w:fill="auto"/>
                <w:noWrap/>
                <w:vAlign w:val="bottom"/>
                <w:hideMark/>
              </w:tcPr>
            </w:tcPrChange>
          </w:tcPr>
          <w:p w14:paraId="7C1F1D06" w14:textId="3628A69C" w:rsidR="00F06778" w:rsidRPr="00CE5E7C" w:rsidDel="00B60E12" w:rsidRDefault="00F06778" w:rsidP="00F06778">
            <w:pPr>
              <w:spacing w:after="0" w:line="240" w:lineRule="auto"/>
              <w:rPr>
                <w:del w:id="246" w:author="Cox, Gabriel C" w:date="2018-11-09T09:00:00Z"/>
                <w:rFonts w:eastAsia="Times New Roman"/>
                <w:sz w:val="20"/>
                <w:szCs w:val="20"/>
              </w:rPr>
            </w:pPr>
            <w:del w:id="247" w:author="Cox, Gabriel C" w:date="2018-11-09T09:00:00Z">
              <w:r w:rsidRPr="00CE5E7C" w:rsidDel="00B60E12">
                <w:rPr>
                  <w:rFonts w:eastAsia="Times New Roman"/>
                  <w:sz w:val="20"/>
                  <w:szCs w:val="20"/>
                </w:rPr>
                <w:delText>N590NM</w:delText>
              </w:r>
            </w:del>
          </w:p>
        </w:tc>
      </w:tr>
      <w:tr w:rsidR="00B17311" w:rsidRPr="00CE5E7C" w:rsidDel="00B60E12" w14:paraId="2E2E3700" w14:textId="20AB453C" w:rsidTr="0081396E">
        <w:trPr>
          <w:trHeight w:val="255"/>
          <w:del w:id="248" w:author="Cox, Gabriel C" w:date="2018-11-09T09:00:00Z"/>
          <w:trPrChange w:id="249" w:author="Cox, Gabriel C" w:date="2018-11-09T09:40:00Z">
            <w:trPr>
              <w:trHeight w:val="255"/>
            </w:trPr>
          </w:trPrChange>
        </w:trPr>
        <w:tc>
          <w:tcPr>
            <w:tcW w:w="851" w:type="dxa"/>
            <w:tcBorders>
              <w:top w:val="nil"/>
              <w:left w:val="single" w:sz="4" w:space="0" w:color="auto"/>
              <w:bottom w:val="single" w:sz="4" w:space="0" w:color="auto"/>
              <w:right w:val="single" w:sz="4" w:space="0" w:color="auto"/>
            </w:tcBorders>
            <w:tcPrChange w:id="250" w:author="Cox, Gabriel C" w:date="2018-11-09T09:40:00Z">
              <w:tcPr>
                <w:tcW w:w="691" w:type="dxa"/>
                <w:tcBorders>
                  <w:top w:val="nil"/>
                  <w:left w:val="single" w:sz="4" w:space="0" w:color="auto"/>
                  <w:bottom w:val="single" w:sz="4" w:space="0" w:color="auto"/>
                  <w:right w:val="single" w:sz="4" w:space="0" w:color="auto"/>
                </w:tcBorders>
              </w:tcPr>
            </w:tcPrChange>
          </w:tcPr>
          <w:p w14:paraId="384D7B61" w14:textId="1A3E4683" w:rsidR="00F06778" w:rsidDel="00B60E12" w:rsidRDefault="00016A26" w:rsidP="00F550C8">
            <w:pPr>
              <w:spacing w:after="0" w:line="240" w:lineRule="auto"/>
              <w:rPr>
                <w:del w:id="251" w:author="Cox, Gabriel C" w:date="2018-11-09T09:00:00Z"/>
                <w:rFonts w:eastAsia="Times New Roman"/>
                <w:sz w:val="20"/>
                <w:szCs w:val="20"/>
              </w:rPr>
            </w:pPr>
            <w:del w:id="252" w:author="Cox, Gabriel C" w:date="2018-11-09T09:00:00Z">
              <w:r w:rsidDel="00B60E12">
                <w:rPr>
                  <w:rFonts w:eastAsia="Times New Roman"/>
                  <w:sz w:val="20"/>
                  <w:szCs w:val="20"/>
                </w:rPr>
                <w:delText>13</w:delText>
              </w:r>
            </w:del>
          </w:p>
        </w:tc>
        <w:tc>
          <w:tcPr>
            <w:tcW w:w="931" w:type="dxa"/>
            <w:tcBorders>
              <w:top w:val="nil"/>
              <w:left w:val="single" w:sz="4" w:space="0" w:color="auto"/>
              <w:bottom w:val="single" w:sz="4" w:space="0" w:color="auto"/>
              <w:right w:val="single" w:sz="4" w:space="0" w:color="auto"/>
            </w:tcBorders>
            <w:tcPrChange w:id="253" w:author="Cox, Gabriel C" w:date="2018-11-09T09:40:00Z">
              <w:tcPr>
                <w:tcW w:w="1035" w:type="dxa"/>
                <w:tcBorders>
                  <w:top w:val="nil"/>
                  <w:left w:val="single" w:sz="4" w:space="0" w:color="auto"/>
                  <w:bottom w:val="single" w:sz="4" w:space="0" w:color="auto"/>
                  <w:right w:val="single" w:sz="4" w:space="0" w:color="auto"/>
                </w:tcBorders>
              </w:tcPr>
            </w:tcPrChange>
          </w:tcPr>
          <w:p w14:paraId="687B009E" w14:textId="151E2563" w:rsidR="00F06778" w:rsidRPr="00CE5E7C" w:rsidDel="00B60E12" w:rsidRDefault="00F550C8" w:rsidP="00F550C8">
            <w:pPr>
              <w:spacing w:after="0" w:line="240" w:lineRule="auto"/>
              <w:rPr>
                <w:del w:id="254" w:author="Cox, Gabriel C" w:date="2018-11-09T09:00:00Z"/>
                <w:rFonts w:eastAsia="Times New Roman"/>
                <w:sz w:val="20"/>
                <w:szCs w:val="20"/>
              </w:rPr>
            </w:pPr>
            <w:del w:id="255" w:author="Cox, Gabriel C" w:date="2018-11-09T09:00:00Z">
              <w:r w:rsidDel="00B60E12">
                <w:rPr>
                  <w:rFonts w:eastAsia="Times New Roman"/>
                  <w:sz w:val="20"/>
                  <w:szCs w:val="20"/>
                </w:rPr>
                <w:delText>64</w:delText>
              </w:r>
            </w:del>
          </w:p>
        </w:tc>
        <w:tc>
          <w:tcPr>
            <w:tcW w:w="1267" w:type="dxa"/>
            <w:tcBorders>
              <w:top w:val="nil"/>
              <w:left w:val="single" w:sz="4" w:space="0" w:color="auto"/>
              <w:bottom w:val="single" w:sz="4" w:space="0" w:color="auto"/>
              <w:right w:val="single" w:sz="4" w:space="0" w:color="auto"/>
            </w:tcBorders>
            <w:shd w:val="clear" w:color="auto" w:fill="auto"/>
            <w:noWrap/>
            <w:hideMark/>
            <w:tcPrChange w:id="256" w:author="Cox, Gabriel C" w:date="2018-11-09T09:40:00Z">
              <w:tcPr>
                <w:tcW w:w="1263" w:type="dxa"/>
                <w:tcBorders>
                  <w:top w:val="nil"/>
                  <w:left w:val="single" w:sz="4" w:space="0" w:color="auto"/>
                  <w:bottom w:val="single" w:sz="4" w:space="0" w:color="auto"/>
                  <w:right w:val="single" w:sz="4" w:space="0" w:color="auto"/>
                </w:tcBorders>
                <w:shd w:val="clear" w:color="auto" w:fill="auto"/>
                <w:noWrap/>
                <w:hideMark/>
              </w:tcPr>
            </w:tcPrChange>
          </w:tcPr>
          <w:p w14:paraId="0D6B0837" w14:textId="408D1018" w:rsidR="00F06778" w:rsidRPr="00CE5E7C" w:rsidDel="00B60E12" w:rsidRDefault="00F06778" w:rsidP="00F550C8">
            <w:pPr>
              <w:spacing w:after="0" w:line="240" w:lineRule="auto"/>
              <w:rPr>
                <w:del w:id="257" w:author="Cox, Gabriel C" w:date="2018-11-09T09:00:00Z"/>
                <w:rFonts w:eastAsia="Times New Roman"/>
                <w:sz w:val="20"/>
                <w:szCs w:val="20"/>
              </w:rPr>
            </w:pPr>
            <w:del w:id="258" w:author="Cox, Gabriel C" w:date="2018-11-09T09:00:00Z">
              <w:r w:rsidRPr="00CE5E7C" w:rsidDel="00B60E12">
                <w:rPr>
                  <w:rFonts w:eastAsia="Times New Roman"/>
                  <w:sz w:val="20"/>
                  <w:szCs w:val="20"/>
                </w:rPr>
                <w:delText>Make/Model</w:delText>
              </w:r>
            </w:del>
          </w:p>
        </w:tc>
        <w:tc>
          <w:tcPr>
            <w:tcW w:w="3330" w:type="dxa"/>
            <w:tcBorders>
              <w:top w:val="nil"/>
              <w:left w:val="nil"/>
              <w:bottom w:val="single" w:sz="4" w:space="0" w:color="auto"/>
              <w:right w:val="single" w:sz="4" w:space="0" w:color="auto"/>
            </w:tcBorders>
            <w:shd w:val="clear" w:color="auto" w:fill="auto"/>
            <w:noWrap/>
            <w:hideMark/>
            <w:tcPrChange w:id="259" w:author="Cox, Gabriel C" w:date="2018-11-09T09:40:00Z">
              <w:tcPr>
                <w:tcW w:w="3213" w:type="dxa"/>
                <w:tcBorders>
                  <w:top w:val="nil"/>
                  <w:left w:val="nil"/>
                  <w:bottom w:val="single" w:sz="4" w:space="0" w:color="auto"/>
                  <w:right w:val="single" w:sz="4" w:space="0" w:color="auto"/>
                </w:tcBorders>
                <w:shd w:val="clear" w:color="auto" w:fill="auto"/>
                <w:noWrap/>
                <w:hideMark/>
              </w:tcPr>
            </w:tcPrChange>
          </w:tcPr>
          <w:p w14:paraId="334FA63A" w14:textId="2CDFF28F" w:rsidR="00F06778" w:rsidDel="00B60E12" w:rsidRDefault="00F550C8" w:rsidP="00F550C8">
            <w:pPr>
              <w:spacing w:after="0" w:line="240" w:lineRule="auto"/>
              <w:rPr>
                <w:del w:id="260" w:author="Cox, Gabriel C" w:date="2018-11-09T09:00:00Z"/>
                <w:rFonts w:eastAsia="Times New Roman"/>
                <w:sz w:val="20"/>
                <w:szCs w:val="20"/>
              </w:rPr>
            </w:pPr>
            <w:del w:id="261" w:author="Cox, Gabriel C" w:date="2018-11-09T09:00:00Z">
              <w:r w:rsidRPr="00F550C8" w:rsidDel="00B60E12">
                <w:rPr>
                  <w:rFonts w:eastAsia="Times New Roman"/>
                  <w:noProof/>
                  <w:sz w:val="20"/>
                  <w:szCs w:val="20"/>
                </w:rPr>
                <mc:AlternateContent>
                  <mc:Choice Requires="wps">
                    <w:drawing>
                      <wp:anchor distT="0" distB="0" distL="114300" distR="114300" simplePos="0" relativeHeight="251696128" behindDoc="0" locked="0" layoutInCell="1" allowOverlap="1" wp14:anchorId="223C9A0C" wp14:editId="0066C5BF">
                        <wp:simplePos x="0" y="0"/>
                        <wp:positionH relativeFrom="column">
                          <wp:posOffset>1389148</wp:posOffset>
                        </wp:positionH>
                        <wp:positionV relativeFrom="paragraph">
                          <wp:posOffset>91280</wp:posOffset>
                        </wp:positionV>
                        <wp:extent cx="65679" cy="533828"/>
                        <wp:effectExtent l="0" t="5397" r="18097" b="18098"/>
                        <wp:wrapNone/>
                        <wp:docPr id="31" name="Left Bracket 31"/>
                        <wp:cNvGraphicFramePr/>
                        <a:graphic xmlns:a="http://schemas.openxmlformats.org/drawingml/2006/main">
                          <a:graphicData uri="http://schemas.microsoft.com/office/word/2010/wordprocessingShape">
                            <wps:wsp>
                              <wps:cNvSpPr/>
                              <wps:spPr>
                                <a:xfrm rot="16200000">
                                  <a:off x="0" y="0"/>
                                  <a:ext cx="65679" cy="533828"/>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774779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26" type="#_x0000_t85" style="position:absolute;margin-left:109.4pt;margin-top:7.2pt;width:5.15pt;height:42.0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" adj="221" strokecolor="black [3213]" strokeweight="1pt">
                        <v:stroke joinstyle="miter"/>
                      </v:shape>
                    </w:pict>
                  </mc:Fallback>
                </mc:AlternateContent>
              </w:r>
              <w:r w:rsidR="00F06778" w:rsidRPr="00CE5E7C" w:rsidDel="00B60E12">
                <w:rPr>
                  <w:rFonts w:eastAsia="Times New Roman"/>
                  <w:sz w:val="20"/>
                  <w:szCs w:val="20"/>
                </w:rPr>
                <w:delText>Make/Model AC  (Abbreviated)</w:delText>
              </w:r>
            </w:del>
          </w:p>
          <w:p w14:paraId="24B1650D" w14:textId="423D7D31" w:rsidR="00F550C8" w:rsidDel="00B60E12" w:rsidRDefault="00F550C8" w:rsidP="00F550C8">
            <w:pPr>
              <w:spacing w:after="0" w:line="240" w:lineRule="auto"/>
              <w:rPr>
                <w:del w:id="262" w:author="Cox, Gabriel C" w:date="2018-11-09T09:00:00Z"/>
                <w:rFonts w:eastAsia="Times New Roman"/>
                <w:sz w:val="20"/>
                <w:szCs w:val="20"/>
              </w:rPr>
            </w:pPr>
            <w:del w:id="263" w:author="Cox, Gabriel C" w:date="2018-11-09T09:00:00Z">
              <w:r w:rsidRPr="00F550C8" w:rsidDel="00B60E12">
                <w:rPr>
                  <w:rFonts w:eastAsia="Times New Roman"/>
                  <w:noProof/>
                  <w:sz w:val="20"/>
                  <w:szCs w:val="20"/>
                </w:rPr>
                <mc:AlternateContent>
                  <mc:Choice Requires="wps">
                    <w:drawing>
                      <wp:anchor distT="0" distB="0" distL="114300" distR="114300" simplePos="0" relativeHeight="251693056" behindDoc="0" locked="0" layoutInCell="1" allowOverlap="1" wp14:anchorId="6AD5D483" wp14:editId="24D1F807">
                        <wp:simplePos x="0" y="0"/>
                        <wp:positionH relativeFrom="column">
                          <wp:posOffset>950116</wp:posOffset>
                        </wp:positionH>
                        <wp:positionV relativeFrom="paragraph">
                          <wp:posOffset>102870</wp:posOffset>
                        </wp:positionV>
                        <wp:extent cx="55762" cy="198574"/>
                        <wp:effectExtent l="4763" t="0" r="13017" b="13018"/>
                        <wp:wrapNone/>
                        <wp:docPr id="29" name="Left Bracket 29"/>
                        <wp:cNvGraphicFramePr/>
                        <a:graphic xmlns:a="http://schemas.openxmlformats.org/drawingml/2006/main">
                          <a:graphicData uri="http://schemas.microsoft.com/office/word/2010/wordprocessingShape">
                            <wps:wsp>
                              <wps:cNvSpPr/>
                              <wps:spPr>
                                <a:xfrm rot="16200000">
                                  <a:off x="0" y="0"/>
                                  <a:ext cx="55762" cy="198574"/>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3AB957" id="Left Bracket 29" o:spid="_x0000_s1026" type="#_x0000_t85" style="position:absolute;margin-left:74.8pt;margin-top:8.1pt;width:4.4pt;height:15.6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" adj="505" strokecolor="black [3213]" strokeweight="1pt">
                        <v:stroke joinstyle="miter"/>
                      </v:shape>
                    </w:pict>
                  </mc:Fallback>
                </mc:AlternateContent>
              </w:r>
              <w:r w:rsidDel="00B60E12">
                <w:rPr>
                  <w:rFonts w:eastAsia="Times New Roman"/>
                  <w:sz w:val="20"/>
                  <w:szCs w:val="20"/>
                </w:rPr>
                <w:delText xml:space="preserve">                             [CC</w:delText>
              </w:r>
              <w:r w:rsidR="003E2A9E" w:rsidDel="00B60E12">
                <w:rPr>
                  <w:rFonts w:eastAsia="Times New Roman"/>
                  <w:sz w:val="20"/>
                  <w:szCs w:val="20"/>
                </w:rPr>
                <w:delText>C][M</w:delText>
              </w:r>
              <w:r w:rsidDel="00B60E12">
                <w:rPr>
                  <w:rFonts w:eastAsia="Times New Roman"/>
                  <w:sz w:val="20"/>
                  <w:szCs w:val="20"/>
                </w:rPr>
                <w:delText>MMMM]</w:delText>
              </w:r>
            </w:del>
          </w:p>
          <w:p w14:paraId="44A9C26F" w14:textId="795E1ACD" w:rsidR="00F550C8" w:rsidDel="00B60E12" w:rsidRDefault="005C22F3" w:rsidP="00F550C8">
            <w:pPr>
              <w:spacing w:after="0" w:line="240" w:lineRule="auto"/>
              <w:rPr>
                <w:del w:id="264" w:author="Cox, Gabriel C" w:date="2018-11-09T09:00:00Z"/>
                <w:rFonts w:eastAsia="Times New Roman"/>
                <w:sz w:val="20"/>
                <w:szCs w:val="20"/>
              </w:rPr>
            </w:pPr>
            <w:del w:id="265" w:author="Cox, Gabriel C" w:date="2018-11-09T09:00:00Z">
              <w:r w:rsidRPr="00F550C8" w:rsidDel="00B60E12">
                <w:rPr>
                  <w:rFonts w:eastAsia="Times New Roman"/>
                  <w:noProof/>
                  <w:sz w:val="20"/>
                  <w:szCs w:val="20"/>
                </w:rPr>
                <mc:AlternateContent>
                  <mc:Choice Requires="wps">
                    <w:drawing>
                      <wp:anchor distT="0" distB="0" distL="114300" distR="114300" simplePos="0" relativeHeight="251697152" behindDoc="0" locked="0" layoutInCell="1" allowOverlap="1" wp14:anchorId="1BBA2E9B" wp14:editId="58340082">
                        <wp:simplePos x="0" y="0"/>
                        <wp:positionH relativeFrom="column">
                          <wp:posOffset>1064095</wp:posOffset>
                        </wp:positionH>
                        <wp:positionV relativeFrom="paragraph">
                          <wp:posOffset>74840</wp:posOffset>
                        </wp:positionV>
                        <wp:extent cx="362664" cy="309138"/>
                        <wp:effectExtent l="0" t="0" r="18415" b="21590"/>
                        <wp:wrapNone/>
                        <wp:docPr id="32" name="Elbow Connector 32"/>
                        <wp:cNvGraphicFramePr/>
                        <a:graphic xmlns:a="http://schemas.openxmlformats.org/drawingml/2006/main">
                          <a:graphicData uri="http://schemas.microsoft.com/office/word/2010/wordprocessingShape">
                            <wps:wsp>
                              <wps:cNvCnPr/>
                              <wps:spPr>
                                <a:xfrm flipV="1">
                                  <a:off x="0" y="0"/>
                                  <a:ext cx="362664" cy="309138"/>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AF7CF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3.8pt;margin-top:5.9pt;width:28.55pt;height:24.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" adj="21424" strokecolor="black [3213]" strokeweight="1pt"/>
                    </w:pict>
                  </mc:Fallback>
                </mc:AlternateContent>
              </w:r>
              <w:r w:rsidRPr="005C22F3" w:rsidDel="00B60E12">
                <w:rPr>
                  <w:rFonts w:eastAsia="Times New Roman"/>
                  <w:noProof/>
                  <w:sz w:val="20"/>
                  <w:szCs w:val="20"/>
                </w:rPr>
                <mc:AlternateContent>
                  <mc:Choice Requires="wps">
                    <w:drawing>
                      <wp:anchor distT="0" distB="0" distL="114300" distR="114300" simplePos="0" relativeHeight="251704320" behindDoc="0" locked="0" layoutInCell="1" allowOverlap="1" wp14:anchorId="13FD0560" wp14:editId="58170F9A">
                        <wp:simplePos x="0" y="0"/>
                        <wp:positionH relativeFrom="column">
                          <wp:posOffset>833054</wp:posOffset>
                        </wp:positionH>
                        <wp:positionV relativeFrom="paragraph">
                          <wp:posOffset>74839</wp:posOffset>
                        </wp:positionV>
                        <wp:extent cx="110640" cy="177483"/>
                        <wp:effectExtent l="0" t="0" r="16510" b="13335"/>
                        <wp:wrapNone/>
                        <wp:docPr id="35" name="Elbow Connector 35"/>
                        <wp:cNvGraphicFramePr/>
                        <a:graphic xmlns:a="http://schemas.openxmlformats.org/drawingml/2006/main">
                          <a:graphicData uri="http://schemas.microsoft.com/office/word/2010/wordprocessingShape">
                            <wps:wsp>
                              <wps:cNvCnPr/>
                              <wps:spPr>
                                <a:xfrm flipV="1">
                                  <a:off x="0" y="0"/>
                                  <a:ext cx="110640" cy="17748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273501" id="Elbow Connector 35" o:spid="_x0000_s1026" type="#_x0000_t34" style="position:absolute;margin-left:65.6pt;margin-top:5.9pt;width:8.7pt;height:1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" adj="21424" strokecolor="black [3213]" strokeweight="1pt"/>
                    </w:pict>
                  </mc:Fallback>
                </mc:AlternateContent>
              </w:r>
            </w:del>
          </w:p>
          <w:p w14:paraId="5D26597A" w14:textId="2A3730F8" w:rsidR="00F550C8" w:rsidDel="00B60E12" w:rsidRDefault="00F550C8" w:rsidP="00F550C8">
            <w:pPr>
              <w:spacing w:after="0" w:line="240" w:lineRule="auto"/>
              <w:rPr>
                <w:del w:id="266" w:author="Cox, Gabriel C" w:date="2018-11-09T09:00:00Z"/>
                <w:rFonts w:eastAsia="Times New Roman"/>
                <w:sz w:val="20"/>
                <w:szCs w:val="20"/>
              </w:rPr>
            </w:pPr>
            <w:del w:id="267" w:author="Cox, Gabriel C" w:date="2018-11-09T09:00:00Z">
              <w:r w:rsidDel="00B60E12">
                <w:rPr>
                  <w:rFonts w:eastAsia="Times New Roman"/>
                  <w:sz w:val="20"/>
                  <w:szCs w:val="20"/>
                </w:rPr>
                <w:delText>Company Code</w:delText>
              </w:r>
            </w:del>
          </w:p>
          <w:p w14:paraId="5E26D14A" w14:textId="1CD76665" w:rsidR="00F550C8" w:rsidRPr="00CE5E7C" w:rsidDel="00B60E12" w:rsidRDefault="00F550C8" w:rsidP="00F550C8">
            <w:pPr>
              <w:spacing w:after="0" w:line="240" w:lineRule="auto"/>
              <w:rPr>
                <w:del w:id="268" w:author="Cox, Gabriel C" w:date="2018-11-09T09:00:00Z"/>
                <w:rFonts w:eastAsia="Times New Roman"/>
                <w:sz w:val="20"/>
                <w:szCs w:val="20"/>
              </w:rPr>
            </w:pPr>
            <w:del w:id="269" w:author="Cox, Gabriel C" w:date="2018-11-09T09:00:00Z">
              <w:r w:rsidDel="00B60E12">
                <w:rPr>
                  <w:rFonts w:eastAsia="Times New Roman"/>
                  <w:sz w:val="20"/>
                  <w:szCs w:val="20"/>
                </w:rPr>
                <w:delText>Abbreviated Model</w:delText>
              </w:r>
            </w:del>
          </w:p>
        </w:tc>
        <w:tc>
          <w:tcPr>
            <w:tcW w:w="1725" w:type="dxa"/>
            <w:tcBorders>
              <w:top w:val="nil"/>
              <w:left w:val="nil"/>
              <w:bottom w:val="single" w:sz="4" w:space="0" w:color="auto"/>
              <w:right w:val="single" w:sz="4" w:space="0" w:color="auto"/>
            </w:tcBorders>
            <w:shd w:val="clear" w:color="auto" w:fill="auto"/>
            <w:noWrap/>
            <w:hideMark/>
            <w:tcPrChange w:id="270" w:author="Cox, Gabriel C" w:date="2018-11-09T09:40:00Z">
              <w:tcPr>
                <w:tcW w:w="1889" w:type="dxa"/>
                <w:tcBorders>
                  <w:top w:val="nil"/>
                  <w:left w:val="nil"/>
                  <w:bottom w:val="single" w:sz="4" w:space="0" w:color="auto"/>
                  <w:right w:val="single" w:sz="4" w:space="0" w:color="auto"/>
                </w:tcBorders>
                <w:shd w:val="clear" w:color="auto" w:fill="auto"/>
                <w:noWrap/>
                <w:hideMark/>
              </w:tcPr>
            </w:tcPrChange>
          </w:tcPr>
          <w:p w14:paraId="043094A9" w14:textId="5DBCBC22" w:rsidR="00F06778" w:rsidRPr="00CE5E7C" w:rsidDel="00B60E12" w:rsidRDefault="00F550C8" w:rsidP="00F550C8">
            <w:pPr>
              <w:spacing w:after="0" w:line="240" w:lineRule="auto"/>
              <w:rPr>
                <w:del w:id="271" w:author="Cox, Gabriel C" w:date="2018-11-09T09:00:00Z"/>
                <w:rFonts w:eastAsia="Times New Roman"/>
                <w:sz w:val="20"/>
                <w:szCs w:val="20"/>
              </w:rPr>
            </w:pPr>
            <w:del w:id="272" w:author="Cox, Gabriel C" w:date="2018-11-09T09:00:00Z">
              <w:r w:rsidDel="00B60E12">
                <w:rPr>
                  <w:rFonts w:eastAsia="Times New Roman"/>
                  <w:sz w:val="20"/>
                  <w:szCs w:val="20"/>
                </w:rPr>
                <w:delText>8</w:delText>
              </w:r>
              <w:r w:rsidR="00F06778" w:rsidRPr="00CE5E7C" w:rsidDel="00B60E12">
                <w:rPr>
                  <w:rFonts w:eastAsia="Times New Roman"/>
                  <w:sz w:val="20"/>
                  <w:szCs w:val="20"/>
                </w:rPr>
                <w:delText xml:space="preserve"> Bytes</w:delText>
              </w:r>
            </w:del>
          </w:p>
        </w:tc>
        <w:tc>
          <w:tcPr>
            <w:tcW w:w="1476" w:type="dxa"/>
            <w:tcBorders>
              <w:top w:val="nil"/>
              <w:left w:val="nil"/>
              <w:bottom w:val="single" w:sz="4" w:space="0" w:color="auto"/>
              <w:right w:val="single" w:sz="4" w:space="0" w:color="auto"/>
            </w:tcBorders>
            <w:shd w:val="clear" w:color="auto" w:fill="auto"/>
            <w:noWrap/>
            <w:hideMark/>
            <w:tcPrChange w:id="273" w:author="Cox, Gabriel C" w:date="2018-11-09T09:40:00Z">
              <w:tcPr>
                <w:tcW w:w="1489" w:type="dxa"/>
                <w:tcBorders>
                  <w:top w:val="nil"/>
                  <w:left w:val="nil"/>
                  <w:bottom w:val="single" w:sz="4" w:space="0" w:color="auto"/>
                  <w:right w:val="single" w:sz="4" w:space="0" w:color="auto"/>
                </w:tcBorders>
                <w:shd w:val="clear" w:color="auto" w:fill="auto"/>
                <w:noWrap/>
                <w:hideMark/>
              </w:tcPr>
            </w:tcPrChange>
          </w:tcPr>
          <w:p w14:paraId="5364BF58" w14:textId="196EA72B" w:rsidR="00F06778" w:rsidDel="00B60E12" w:rsidRDefault="00F550C8" w:rsidP="00F550C8">
            <w:pPr>
              <w:spacing w:after="0" w:line="240" w:lineRule="auto"/>
              <w:rPr>
                <w:del w:id="274" w:author="Cox, Gabriel C" w:date="2018-11-09T09:00:00Z"/>
                <w:rFonts w:eastAsia="Times New Roman"/>
                <w:sz w:val="20"/>
                <w:szCs w:val="20"/>
              </w:rPr>
            </w:pPr>
            <w:del w:id="275" w:author="Cox, Gabriel C" w:date="2018-11-09T09:00:00Z">
              <w:r w:rsidDel="00B60E12">
                <w:rPr>
                  <w:rFonts w:eastAsia="Times New Roman"/>
                  <w:sz w:val="20"/>
                  <w:szCs w:val="20"/>
                </w:rPr>
                <w:delText>DJ</w:delText>
              </w:r>
              <w:r w:rsidR="003E2A9E" w:rsidDel="00B60E12">
                <w:rPr>
                  <w:rFonts w:eastAsia="Times New Roman"/>
                  <w:sz w:val="20"/>
                  <w:szCs w:val="20"/>
                </w:rPr>
                <w:delText>I</w:delText>
              </w:r>
              <w:r w:rsidDel="00B60E12">
                <w:rPr>
                  <w:rFonts w:eastAsia="Times New Roman"/>
                  <w:sz w:val="20"/>
                  <w:szCs w:val="20"/>
                </w:rPr>
                <w:delText>MP</w:delText>
              </w:r>
            </w:del>
          </w:p>
          <w:p w14:paraId="6F44D065" w14:textId="79250D02" w:rsidR="00F550C8" w:rsidDel="00B60E12" w:rsidRDefault="00F550C8" w:rsidP="00F550C8">
            <w:pPr>
              <w:spacing w:after="0" w:line="240" w:lineRule="auto"/>
              <w:rPr>
                <w:del w:id="276" w:author="Cox, Gabriel C" w:date="2018-11-09T09:00:00Z"/>
                <w:rFonts w:eastAsia="Times New Roman"/>
                <w:sz w:val="20"/>
                <w:szCs w:val="20"/>
              </w:rPr>
            </w:pPr>
            <w:del w:id="277" w:author="Cox, Gabriel C" w:date="2018-11-09T09:00:00Z">
              <w:r w:rsidDel="00B60E12">
                <w:rPr>
                  <w:rFonts w:eastAsia="Times New Roman"/>
                  <w:sz w:val="20"/>
                  <w:szCs w:val="20"/>
                </w:rPr>
                <w:delText>YU</w:delText>
              </w:r>
              <w:r w:rsidR="003E2A9E" w:rsidDel="00B60E12">
                <w:rPr>
                  <w:rFonts w:eastAsia="Times New Roman"/>
                  <w:sz w:val="20"/>
                  <w:szCs w:val="20"/>
                </w:rPr>
                <w:delText>N</w:delText>
              </w:r>
              <w:r w:rsidDel="00B60E12">
                <w:rPr>
                  <w:rFonts w:eastAsia="Times New Roman"/>
                  <w:sz w:val="20"/>
                  <w:szCs w:val="20"/>
                </w:rPr>
                <w:delText>TH</w:delText>
              </w:r>
            </w:del>
          </w:p>
          <w:p w14:paraId="56C3BCC8" w14:textId="7E97CD48" w:rsidR="005C22F3" w:rsidRPr="00CE5E7C" w:rsidDel="00B60E12" w:rsidRDefault="005C22F3" w:rsidP="00F550C8">
            <w:pPr>
              <w:spacing w:after="0" w:line="240" w:lineRule="auto"/>
              <w:rPr>
                <w:del w:id="278" w:author="Cox, Gabriel C" w:date="2018-11-09T09:00:00Z"/>
                <w:rFonts w:eastAsia="Times New Roman"/>
                <w:sz w:val="20"/>
                <w:szCs w:val="20"/>
              </w:rPr>
            </w:pPr>
            <w:del w:id="279" w:author="Cox, Gabriel C" w:date="2018-11-09T09:00:00Z">
              <w:r w:rsidDel="00B60E12">
                <w:rPr>
                  <w:rFonts w:eastAsia="Times New Roman"/>
                  <w:sz w:val="20"/>
                  <w:szCs w:val="20"/>
                </w:rPr>
                <w:delText>IN</w:delText>
              </w:r>
              <w:r w:rsidR="003E2A9E" w:rsidDel="00B60E12">
                <w:rPr>
                  <w:rFonts w:eastAsia="Times New Roman"/>
                  <w:sz w:val="20"/>
                  <w:szCs w:val="20"/>
                </w:rPr>
                <w:delText>T</w:delText>
              </w:r>
              <w:r w:rsidDel="00B60E12">
                <w:rPr>
                  <w:rFonts w:eastAsia="Times New Roman"/>
                  <w:sz w:val="20"/>
                  <w:szCs w:val="20"/>
                </w:rPr>
                <w:delText>F8P</w:delText>
              </w:r>
            </w:del>
          </w:p>
        </w:tc>
      </w:tr>
      <w:tr w:rsidR="00B17311" w:rsidRPr="00CE5E7C" w14:paraId="5F583665" w14:textId="77777777" w:rsidTr="0081396E">
        <w:trPr>
          <w:trHeight w:val="435"/>
          <w:trPrChange w:id="280" w:author="Cox, Gabriel C" w:date="2018-11-09T09:40:00Z">
            <w:trPr>
              <w:trHeight w:val="435"/>
            </w:trPr>
          </w:trPrChange>
        </w:trPr>
        <w:tc>
          <w:tcPr>
            <w:tcW w:w="851" w:type="dxa"/>
            <w:tcBorders>
              <w:top w:val="nil"/>
              <w:left w:val="single" w:sz="4" w:space="0" w:color="auto"/>
              <w:bottom w:val="single" w:sz="4" w:space="0" w:color="auto"/>
              <w:right w:val="single" w:sz="4" w:space="0" w:color="auto"/>
            </w:tcBorders>
            <w:tcPrChange w:id="281" w:author="Cox, Gabriel C" w:date="2018-11-09T09:40:00Z">
              <w:tcPr>
                <w:tcW w:w="691" w:type="dxa"/>
                <w:tcBorders>
                  <w:top w:val="nil"/>
                  <w:left w:val="single" w:sz="4" w:space="0" w:color="auto"/>
                  <w:bottom w:val="single" w:sz="4" w:space="0" w:color="auto"/>
                  <w:right w:val="single" w:sz="4" w:space="0" w:color="auto"/>
                </w:tcBorders>
              </w:tcPr>
            </w:tcPrChange>
          </w:tcPr>
          <w:p w14:paraId="5A5B42F1" w14:textId="5F0B6D83" w:rsidR="005C22F3" w:rsidRDefault="00CD3E0F" w:rsidP="00F06778">
            <w:pPr>
              <w:spacing w:after="0" w:line="240" w:lineRule="auto"/>
              <w:rPr>
                <w:rFonts w:eastAsia="Times New Roman"/>
                <w:sz w:val="20"/>
                <w:szCs w:val="20"/>
                <w:lang w:val="en"/>
              </w:rPr>
            </w:pPr>
            <w:ins w:id="282" w:author="Cox, Gabriel C" w:date="2018-11-09T09:00:00Z">
              <w:r>
                <w:rPr>
                  <w:rFonts w:eastAsia="Times New Roman"/>
                  <w:sz w:val="20"/>
                  <w:szCs w:val="20"/>
                  <w:lang w:val="en"/>
                </w:rPr>
                <w:t>1</w:t>
              </w:r>
            </w:ins>
            <w:del w:id="283" w:author="Cox, Gabriel C" w:date="2018-11-09T09:00:00Z">
              <w:r w:rsidR="005C22F3" w:rsidDel="00B60E12">
                <w:rPr>
                  <w:rFonts w:eastAsia="Times New Roman"/>
                  <w:sz w:val="20"/>
                  <w:szCs w:val="20"/>
                  <w:lang w:val="en"/>
                </w:rPr>
                <w:delText>21</w:delText>
              </w:r>
            </w:del>
          </w:p>
        </w:tc>
        <w:tc>
          <w:tcPr>
            <w:tcW w:w="931" w:type="dxa"/>
            <w:tcBorders>
              <w:top w:val="nil"/>
              <w:left w:val="single" w:sz="4" w:space="0" w:color="auto"/>
              <w:bottom w:val="single" w:sz="4" w:space="0" w:color="auto"/>
              <w:right w:val="single" w:sz="4" w:space="0" w:color="auto"/>
            </w:tcBorders>
            <w:tcPrChange w:id="284" w:author="Cox, Gabriel C" w:date="2018-11-09T09:40:00Z">
              <w:tcPr>
                <w:tcW w:w="1035" w:type="dxa"/>
                <w:tcBorders>
                  <w:top w:val="nil"/>
                  <w:left w:val="single" w:sz="4" w:space="0" w:color="auto"/>
                  <w:bottom w:val="single" w:sz="4" w:space="0" w:color="auto"/>
                  <w:right w:val="single" w:sz="4" w:space="0" w:color="auto"/>
                </w:tcBorders>
              </w:tcPr>
            </w:tcPrChange>
          </w:tcPr>
          <w:p w14:paraId="7A2410EE" w14:textId="19B25143" w:rsidR="005C22F3" w:rsidRPr="00CE5E7C" w:rsidRDefault="00B17311" w:rsidP="00F06778">
            <w:pPr>
              <w:spacing w:after="0" w:line="240" w:lineRule="auto"/>
              <w:rPr>
                <w:rFonts w:eastAsia="Times New Roman"/>
                <w:sz w:val="20"/>
                <w:szCs w:val="20"/>
                <w:lang w:val="en"/>
              </w:rPr>
            </w:pPr>
            <w:ins w:id="285" w:author="Cox, Gabriel C" w:date="2018-11-09T09:13:00Z">
              <w:r>
                <w:rPr>
                  <w:rFonts w:eastAsia="Times New Roman"/>
                  <w:sz w:val="20"/>
                  <w:szCs w:val="20"/>
                  <w:lang w:val="en"/>
                </w:rPr>
                <w:t>1</w:t>
              </w:r>
            </w:ins>
            <w:del w:id="286" w:author="Cox, Gabriel C" w:date="2018-11-09T09:13:00Z">
              <w:r w:rsidR="005C22F3" w:rsidDel="00B17311">
                <w:rPr>
                  <w:rFonts w:eastAsia="Times New Roman"/>
                  <w:sz w:val="20"/>
                  <w:szCs w:val="20"/>
                  <w:lang w:val="en"/>
                </w:rPr>
                <w:delText>8</w:delText>
              </w:r>
            </w:del>
          </w:p>
        </w:tc>
        <w:tc>
          <w:tcPr>
            <w:tcW w:w="1267" w:type="dxa"/>
            <w:tcBorders>
              <w:top w:val="nil"/>
              <w:left w:val="single" w:sz="4" w:space="0" w:color="auto"/>
              <w:bottom w:val="single" w:sz="4" w:space="0" w:color="auto"/>
              <w:right w:val="single" w:sz="4" w:space="0" w:color="auto"/>
            </w:tcBorders>
            <w:shd w:val="clear" w:color="auto" w:fill="auto"/>
            <w:tcPrChange w:id="287" w:author="Cox, Gabriel C" w:date="2018-11-09T09:40:00Z">
              <w:tcPr>
                <w:tcW w:w="1263" w:type="dxa"/>
                <w:tcBorders>
                  <w:top w:val="nil"/>
                  <w:left w:val="single" w:sz="4" w:space="0" w:color="auto"/>
                  <w:bottom w:val="single" w:sz="4" w:space="0" w:color="auto"/>
                  <w:right w:val="single" w:sz="4" w:space="0" w:color="auto"/>
                </w:tcBorders>
                <w:shd w:val="clear" w:color="auto" w:fill="auto"/>
              </w:tcPr>
            </w:tcPrChange>
          </w:tcPr>
          <w:p w14:paraId="54AA848E" w14:textId="4CA9E70B" w:rsidR="005C22F3" w:rsidRPr="00CE5E7C" w:rsidRDefault="005C22F3" w:rsidP="00F06778">
            <w:pPr>
              <w:spacing w:after="0" w:line="240" w:lineRule="auto"/>
              <w:rPr>
                <w:rFonts w:eastAsia="Times New Roman"/>
                <w:sz w:val="20"/>
                <w:szCs w:val="20"/>
                <w:lang w:val="en"/>
              </w:rPr>
            </w:pPr>
            <w:del w:id="288" w:author="Cox, Gabriel C" w:date="2018-11-09T09:03:00Z">
              <w:r w:rsidDel="00B60E12">
                <w:rPr>
                  <w:rFonts w:eastAsia="Times New Roman"/>
                  <w:sz w:val="20"/>
                  <w:szCs w:val="20"/>
                  <w:lang w:val="en"/>
                </w:rPr>
                <w:delText>Flags</w:delText>
              </w:r>
            </w:del>
            <w:ins w:id="289" w:author="Cox, Gabriel C" w:date="2018-11-09T09:03:00Z">
              <w:r w:rsidR="00B60E12">
                <w:rPr>
                  <w:rFonts w:eastAsia="Times New Roman"/>
                  <w:sz w:val="20"/>
                  <w:szCs w:val="20"/>
                  <w:lang w:val="en"/>
                </w:rPr>
                <w:t>ID Type,</w:t>
              </w:r>
              <w:r w:rsidR="00B60E12">
                <w:rPr>
                  <w:rFonts w:eastAsia="Times New Roman"/>
                  <w:sz w:val="20"/>
                  <w:szCs w:val="20"/>
                  <w:lang w:val="en"/>
                </w:rPr>
                <w:br/>
                <w:t>Drone Type</w:t>
              </w:r>
            </w:ins>
          </w:p>
        </w:tc>
        <w:tc>
          <w:tcPr>
            <w:tcW w:w="3330" w:type="dxa"/>
            <w:tcBorders>
              <w:top w:val="nil"/>
              <w:left w:val="nil"/>
              <w:bottom w:val="single" w:sz="4" w:space="0" w:color="auto"/>
              <w:right w:val="single" w:sz="4" w:space="0" w:color="auto"/>
            </w:tcBorders>
            <w:shd w:val="clear" w:color="auto" w:fill="auto"/>
            <w:tcPrChange w:id="290" w:author="Cox, Gabriel C" w:date="2018-11-09T09:40:00Z">
              <w:tcPr>
                <w:tcW w:w="3213" w:type="dxa"/>
                <w:tcBorders>
                  <w:top w:val="nil"/>
                  <w:left w:val="nil"/>
                  <w:bottom w:val="single" w:sz="4" w:space="0" w:color="auto"/>
                  <w:right w:val="single" w:sz="4" w:space="0" w:color="auto"/>
                </w:tcBorders>
                <w:shd w:val="clear" w:color="auto" w:fill="auto"/>
              </w:tcPr>
            </w:tcPrChange>
          </w:tcPr>
          <w:p w14:paraId="1AD18394" w14:textId="274D5B27" w:rsidR="005C22F3" w:rsidRDefault="005E3ED2" w:rsidP="00F06778">
            <w:pPr>
              <w:spacing w:after="0" w:line="240" w:lineRule="auto"/>
              <w:rPr>
                <w:rFonts w:eastAsia="Times New Roman"/>
                <w:sz w:val="20"/>
                <w:szCs w:val="20"/>
                <w:lang w:val="en"/>
              </w:rPr>
            </w:pPr>
            <w:ins w:id="291" w:author="Cox, Gabriel C" w:date="2018-11-09T08:59:00Z">
              <w:r w:rsidRPr="005C22F3">
                <w:rPr>
                  <w:rFonts w:eastAsia="Times New Roman"/>
                  <w:noProof/>
                  <w:sz w:val="20"/>
                  <w:szCs w:val="20"/>
                </w:rPr>
                <mc:AlternateContent>
                  <mc:Choice Requires="wps">
                    <w:drawing>
                      <wp:anchor distT="0" distB="0" distL="114300" distR="114300" simplePos="0" relativeHeight="251721728" behindDoc="0" locked="0" layoutInCell="1" allowOverlap="1" wp14:anchorId="3D3F1C53" wp14:editId="4A5A2D67">
                        <wp:simplePos x="0" y="0"/>
                        <wp:positionH relativeFrom="column">
                          <wp:posOffset>1707515</wp:posOffset>
                        </wp:positionH>
                        <wp:positionV relativeFrom="paragraph">
                          <wp:posOffset>8255</wp:posOffset>
                        </wp:positionV>
                        <wp:extent cx="64454" cy="345125"/>
                        <wp:effectExtent l="0" t="6985" r="24130" b="24130"/>
                        <wp:wrapNone/>
                        <wp:docPr id="3" name="Left Bracket 3"/>
                        <wp:cNvGraphicFramePr/>
                        <a:graphic xmlns:a="http://schemas.openxmlformats.org/drawingml/2006/main">
                          <a:graphicData uri="http://schemas.microsoft.com/office/word/2010/wordprocessingShape">
                            <wps:wsp>
                              <wps:cNvSpPr/>
                              <wps:spPr>
                                <a:xfrm rot="16200000">
                                  <a:off x="0" y="0"/>
                                  <a:ext cx="64454" cy="34512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7984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134.45pt;margin-top:.65pt;width:5.1pt;height:27.2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" adj="336" strokecolor="black [3213]" strokeweight="1pt">
                        <v:stroke joinstyle="miter"/>
                      </v:shape>
                    </w:pict>
                  </mc:Fallback>
                </mc:AlternateContent>
              </w:r>
            </w:ins>
            <w:r w:rsidR="005C22F3" w:rsidRPr="005C22F3">
              <w:rPr>
                <w:rFonts w:eastAsia="Times New Roman"/>
                <w:noProof/>
                <w:sz w:val="20"/>
                <w:szCs w:val="20"/>
              </w:rPr>
              <mc:AlternateContent>
                <mc:Choice Requires="wps">
                  <w:drawing>
                    <wp:anchor distT="0" distB="0" distL="114300" distR="114300" simplePos="0" relativeHeight="251701248" behindDoc="0" locked="0" layoutInCell="1" allowOverlap="1" wp14:anchorId="7231891A" wp14:editId="4BD44ED0">
                      <wp:simplePos x="0" y="0"/>
                      <wp:positionH relativeFrom="column">
                        <wp:posOffset>1321435</wp:posOffset>
                      </wp:positionH>
                      <wp:positionV relativeFrom="paragraph">
                        <wp:posOffset>15875</wp:posOffset>
                      </wp:positionV>
                      <wp:extent cx="64454" cy="345125"/>
                      <wp:effectExtent l="0" t="6985" r="24130" b="24130"/>
                      <wp:wrapNone/>
                      <wp:docPr id="33" name="Left Bracket 33"/>
                      <wp:cNvGraphicFramePr/>
                      <a:graphic xmlns:a="http://schemas.openxmlformats.org/drawingml/2006/main">
                        <a:graphicData uri="http://schemas.microsoft.com/office/word/2010/wordprocessingShape">
                          <wps:wsp>
                            <wps:cNvSpPr/>
                            <wps:spPr>
                              <a:xfrm rot="16200000">
                                <a:off x="0" y="0"/>
                                <a:ext cx="64454" cy="34512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0327" id="Left Bracket 33" o:spid="_x0000_s1026" type="#_x0000_t85" style="position:absolute;margin-left:104.05pt;margin-top:1.25pt;width:5.1pt;height:27.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" adj="336" strokecolor="black [3213]" strokeweight="1pt">
                      <v:stroke joinstyle="miter"/>
                    </v:shape>
                  </w:pict>
                </mc:Fallback>
              </mc:AlternateContent>
            </w:r>
            <w:r w:rsidR="005C22F3">
              <w:rPr>
                <w:rFonts w:eastAsia="Times New Roman"/>
                <w:sz w:val="20"/>
                <w:szCs w:val="20"/>
                <w:lang w:val="en"/>
              </w:rPr>
              <w:t xml:space="preserve">                                 </w:t>
            </w:r>
            <w:ins w:id="292" w:author="Cox, Gabriel C" w:date="2018-11-09T08:57:00Z">
              <w:r>
                <w:rPr>
                  <w:rFonts w:eastAsia="Times New Roman"/>
                  <w:sz w:val="20"/>
                  <w:szCs w:val="20"/>
                  <w:lang w:val="en"/>
                </w:rPr>
                <w:t xml:space="preserve">    </w:t>
              </w:r>
            </w:ins>
            <w:r w:rsidR="005C22F3">
              <w:rPr>
                <w:rFonts w:eastAsia="Times New Roman"/>
                <w:sz w:val="20"/>
                <w:szCs w:val="20"/>
                <w:lang w:val="en"/>
              </w:rPr>
              <w:t xml:space="preserve">  [ 0 0 0 0 0 0 0 0 ]</w:t>
            </w:r>
          </w:p>
          <w:p w14:paraId="1E44A9DA" w14:textId="67A45B3F" w:rsidR="005C22F3" w:rsidDel="005E3ED2" w:rsidRDefault="005E3ED2" w:rsidP="00F06778">
            <w:pPr>
              <w:spacing w:after="0" w:line="240" w:lineRule="auto"/>
              <w:rPr>
                <w:del w:id="293" w:author="Cox, Gabriel C" w:date="2018-11-09T08:53:00Z"/>
                <w:rFonts w:eastAsia="Times New Roman"/>
                <w:sz w:val="20"/>
                <w:szCs w:val="20"/>
                <w:lang w:val="en"/>
              </w:rPr>
            </w:pPr>
            <w:r w:rsidRPr="00F550C8">
              <w:rPr>
                <w:rFonts w:eastAsia="Times New Roman"/>
                <w:noProof/>
                <w:sz w:val="20"/>
                <w:szCs w:val="20"/>
              </w:rPr>
              <mc:AlternateContent>
                <mc:Choice Requires="wps">
                  <w:drawing>
                    <wp:anchor distT="0" distB="0" distL="114300" distR="114300" simplePos="0" relativeHeight="251699200" behindDoc="0" locked="0" layoutInCell="1" allowOverlap="1" wp14:anchorId="2158290B" wp14:editId="2D666F4D">
                      <wp:simplePos x="0" y="0"/>
                      <wp:positionH relativeFrom="column">
                        <wp:posOffset>655320</wp:posOffset>
                      </wp:positionH>
                      <wp:positionV relativeFrom="paragraph">
                        <wp:posOffset>63499</wp:posOffset>
                      </wp:positionV>
                      <wp:extent cx="1152525" cy="1095375"/>
                      <wp:effectExtent l="0" t="0" r="28575" b="28575"/>
                      <wp:wrapNone/>
                      <wp:docPr id="30" name="Elbow Connector 30"/>
                      <wp:cNvGraphicFramePr/>
                      <a:graphic xmlns:a="http://schemas.openxmlformats.org/drawingml/2006/main">
                        <a:graphicData uri="http://schemas.microsoft.com/office/word/2010/wordprocessingShape">
                          <wps:wsp>
                            <wps:cNvCnPr/>
                            <wps:spPr>
                              <a:xfrm flipV="1">
                                <a:off x="0" y="0"/>
                                <a:ext cx="1152525" cy="1095375"/>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D1C7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51.6pt;margin-top:5pt;width:90.75pt;height:86.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" adj="21424" strokecolor="black [3213]" strokeweight="1pt"/>
                  </w:pict>
                </mc:Fallback>
              </mc:AlternateContent>
            </w:r>
            <w:r w:rsidRPr="005C22F3">
              <w:rPr>
                <w:rFonts w:eastAsia="Times New Roman"/>
                <w:noProof/>
                <w:sz w:val="20"/>
                <w:szCs w:val="20"/>
              </w:rPr>
              <mc:AlternateContent>
                <mc:Choice Requires="wps">
                  <w:drawing>
                    <wp:anchor distT="0" distB="0" distL="114300" distR="114300" simplePos="0" relativeHeight="251702272" behindDoc="0" locked="0" layoutInCell="1" allowOverlap="1" wp14:anchorId="642B15CE" wp14:editId="6285A50F">
                      <wp:simplePos x="0" y="0"/>
                      <wp:positionH relativeFrom="column">
                        <wp:posOffset>668655</wp:posOffset>
                      </wp:positionH>
                      <wp:positionV relativeFrom="paragraph">
                        <wp:posOffset>85090</wp:posOffset>
                      </wp:positionV>
                      <wp:extent cx="676275" cy="171450"/>
                      <wp:effectExtent l="0" t="0" r="28575" b="19050"/>
                      <wp:wrapNone/>
                      <wp:docPr id="34" name="Elbow Connector 34"/>
                      <wp:cNvGraphicFramePr/>
                      <a:graphic xmlns:a="http://schemas.openxmlformats.org/drawingml/2006/main">
                        <a:graphicData uri="http://schemas.microsoft.com/office/word/2010/wordprocessingShape">
                          <wps:wsp>
                            <wps:cNvCnPr/>
                            <wps:spPr>
                              <a:xfrm flipV="1">
                                <a:off x="0" y="0"/>
                                <a:ext cx="676275" cy="171450"/>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8A9DD" id="Elbow Connector 34" o:spid="_x0000_s1026" type="#_x0000_t34" style="position:absolute;margin-left:52.65pt;margin-top:6.7pt;width:53.25pt;height:1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" adj="21424" strokecolor="black [3213]" strokeweight="1pt"/>
                  </w:pict>
                </mc:Fallback>
              </mc:AlternateContent>
            </w:r>
          </w:p>
          <w:p w14:paraId="69C01FAB" w14:textId="77777777" w:rsidR="005E3ED2" w:rsidRDefault="005E3ED2" w:rsidP="00F06778">
            <w:pPr>
              <w:spacing w:after="0" w:line="240" w:lineRule="auto"/>
              <w:rPr>
                <w:ins w:id="294" w:author="Cox, Gabriel C" w:date="2018-11-09T08:53:00Z"/>
                <w:rFonts w:eastAsia="Times New Roman"/>
                <w:sz w:val="20"/>
                <w:szCs w:val="20"/>
                <w:lang w:val="en"/>
              </w:rPr>
            </w:pPr>
          </w:p>
          <w:p w14:paraId="5F21D08A" w14:textId="77777777" w:rsidR="005C22F3" w:rsidRPr="0081396E" w:rsidDel="005E3ED2" w:rsidRDefault="005C22F3" w:rsidP="00F06778">
            <w:pPr>
              <w:spacing w:after="0" w:line="240" w:lineRule="auto"/>
              <w:rPr>
                <w:del w:id="295" w:author="Cox, Gabriel C" w:date="2018-11-09T08:53:00Z"/>
                <w:rFonts w:eastAsia="Times New Roman"/>
                <w:sz w:val="20"/>
                <w:szCs w:val="20"/>
                <w:u w:val="single"/>
                <w:lang w:val="en"/>
                <w:rPrChange w:id="296" w:author="Cox, Gabriel C" w:date="2018-11-09T09:41:00Z">
                  <w:rPr>
                    <w:del w:id="297" w:author="Cox, Gabriel C" w:date="2018-11-09T08:53:00Z"/>
                    <w:rFonts w:eastAsia="Times New Roman"/>
                    <w:sz w:val="20"/>
                    <w:szCs w:val="20"/>
                    <w:lang w:val="en"/>
                  </w:rPr>
                </w:rPrChange>
              </w:rPr>
            </w:pPr>
          </w:p>
          <w:p w14:paraId="4E9C9137" w14:textId="2D73AB0E" w:rsidR="005C22F3" w:rsidRPr="0081396E" w:rsidRDefault="005C22F3" w:rsidP="00F06778">
            <w:pPr>
              <w:spacing w:after="0" w:line="240" w:lineRule="auto"/>
              <w:rPr>
                <w:rFonts w:eastAsia="Times New Roman"/>
                <w:sz w:val="20"/>
                <w:szCs w:val="20"/>
                <w:u w:val="single"/>
                <w:lang w:val="en"/>
                <w:rPrChange w:id="298" w:author="Cox, Gabriel C" w:date="2018-11-09T09:41:00Z">
                  <w:rPr>
                    <w:rFonts w:eastAsia="Times New Roman"/>
                    <w:sz w:val="20"/>
                    <w:szCs w:val="20"/>
                    <w:lang w:val="en"/>
                  </w:rPr>
                </w:rPrChange>
              </w:rPr>
            </w:pPr>
            <w:del w:id="299" w:author="Cox, Gabriel C" w:date="2018-11-09T08:51:00Z">
              <w:r w:rsidRPr="0081396E" w:rsidDel="005E3ED2">
                <w:rPr>
                  <w:rFonts w:eastAsia="Times New Roman"/>
                  <w:sz w:val="20"/>
                  <w:szCs w:val="20"/>
                  <w:u w:val="single"/>
                  <w:lang w:val="en"/>
                  <w:rPrChange w:id="300" w:author="Cox, Gabriel C" w:date="2018-11-09T09:41:00Z">
                    <w:rPr>
                      <w:rFonts w:eastAsia="Times New Roman"/>
                      <w:sz w:val="20"/>
                      <w:szCs w:val="20"/>
                      <w:lang w:val="en"/>
                    </w:rPr>
                  </w:rPrChange>
                </w:rPr>
                <w:delText>Reserved</w:delText>
              </w:r>
            </w:del>
            <w:ins w:id="301" w:author="Cox, Gabriel C" w:date="2018-11-09T08:51:00Z">
              <w:r w:rsidR="005E3ED2" w:rsidRPr="0081396E">
                <w:rPr>
                  <w:rFonts w:eastAsia="Times New Roman"/>
                  <w:sz w:val="20"/>
                  <w:szCs w:val="20"/>
                  <w:u w:val="single"/>
                  <w:lang w:val="en"/>
                  <w:rPrChange w:id="302" w:author="Cox, Gabriel C" w:date="2018-11-09T09:41:00Z">
                    <w:rPr>
                      <w:rFonts w:eastAsia="Times New Roman"/>
                      <w:sz w:val="20"/>
                      <w:szCs w:val="20"/>
                      <w:lang w:val="en"/>
                    </w:rPr>
                  </w:rPrChange>
                </w:rPr>
                <w:t>ID Type</w:t>
              </w:r>
            </w:ins>
          </w:p>
          <w:p w14:paraId="5DFAE3D4" w14:textId="1E2EE35E" w:rsidR="005E3ED2" w:rsidRDefault="005E3ED2" w:rsidP="005E3ED2">
            <w:pPr>
              <w:spacing w:after="0" w:line="240" w:lineRule="auto"/>
              <w:rPr>
                <w:ins w:id="303" w:author="Cox, Gabriel C" w:date="2018-11-09T08:57:00Z"/>
                <w:rFonts w:eastAsia="Times New Roman"/>
                <w:sz w:val="20"/>
                <w:szCs w:val="20"/>
              </w:rPr>
            </w:pPr>
            <w:ins w:id="304" w:author="Cox, Gabriel C" w:date="2018-11-09T08:57:00Z">
              <w:r>
                <w:rPr>
                  <w:rFonts w:eastAsia="Times New Roman"/>
                  <w:sz w:val="20"/>
                  <w:szCs w:val="20"/>
                </w:rPr>
                <w:t xml:space="preserve">0: </w:t>
              </w:r>
            </w:ins>
            <w:ins w:id="305" w:author="Cox, Gabriel C" w:date="2018-11-09T09:41:00Z">
              <w:r w:rsidR="0081396E">
                <w:rPr>
                  <w:rFonts w:eastAsia="Times New Roman"/>
                  <w:sz w:val="20"/>
                  <w:szCs w:val="20"/>
                </w:rPr>
                <w:t>None</w:t>
              </w:r>
              <w:r w:rsidR="0081396E">
                <w:rPr>
                  <w:rFonts w:eastAsia="Times New Roman"/>
                  <w:sz w:val="20"/>
                  <w:szCs w:val="20"/>
                </w:rPr>
                <w:br/>
                <w:t xml:space="preserve">1: </w:t>
              </w:r>
            </w:ins>
            <w:ins w:id="306" w:author="Cox, Gabriel C" w:date="2018-11-09T08:57:00Z">
              <w:r>
                <w:rPr>
                  <w:rFonts w:eastAsia="Times New Roman"/>
                  <w:sz w:val="20"/>
                  <w:szCs w:val="20"/>
                </w:rPr>
                <w:t>Serial Number (ANSI/CTA-2063)</w:t>
              </w:r>
            </w:ins>
          </w:p>
          <w:p w14:paraId="7D0331F3" w14:textId="7E467316" w:rsidR="005E3ED2" w:rsidRDefault="0081396E" w:rsidP="005E3ED2">
            <w:pPr>
              <w:spacing w:after="0" w:line="240" w:lineRule="auto"/>
              <w:rPr>
                <w:ins w:id="307" w:author="Cox, Gabriel C" w:date="2018-11-09T08:57:00Z"/>
                <w:rFonts w:eastAsia="Times New Roman"/>
                <w:sz w:val="20"/>
                <w:szCs w:val="20"/>
              </w:rPr>
            </w:pPr>
            <w:ins w:id="308" w:author="Cox, Gabriel C" w:date="2018-11-09T08:57:00Z">
              <w:r>
                <w:rPr>
                  <w:rFonts w:eastAsia="Times New Roman"/>
                  <w:sz w:val="20"/>
                  <w:szCs w:val="20"/>
                </w:rPr>
                <w:t>2</w:t>
              </w:r>
              <w:r w:rsidR="005E3ED2">
                <w:rPr>
                  <w:rFonts w:eastAsia="Times New Roman"/>
                  <w:sz w:val="20"/>
                  <w:szCs w:val="20"/>
                </w:rPr>
                <w:t>: CAA Assigned ID</w:t>
              </w:r>
            </w:ins>
          </w:p>
          <w:p w14:paraId="21CE9C2D" w14:textId="1E299AAA" w:rsidR="005E3ED2" w:rsidRDefault="005E3ED2" w:rsidP="00F06778">
            <w:pPr>
              <w:spacing w:after="0" w:line="240" w:lineRule="auto"/>
              <w:rPr>
                <w:ins w:id="309" w:author="Cox, Gabriel C" w:date="2018-11-09T08:52:00Z"/>
                <w:rFonts w:eastAsia="Times New Roman"/>
                <w:sz w:val="20"/>
                <w:szCs w:val="20"/>
                <w:lang w:val="en"/>
              </w:rPr>
            </w:pPr>
            <w:ins w:id="310" w:author="Cox, Gabriel C" w:date="2018-11-09T08:57:00Z">
              <w:r>
                <w:rPr>
                  <w:rFonts w:eastAsia="Times New Roman"/>
                  <w:sz w:val="20"/>
                  <w:szCs w:val="20"/>
                </w:rPr>
                <w:t>3: UTM Assigned ID</w:t>
              </w:r>
            </w:ins>
          </w:p>
          <w:p w14:paraId="0E4A3ECC" w14:textId="77777777" w:rsidR="005E3ED2" w:rsidRDefault="005E3ED2" w:rsidP="00F06778">
            <w:pPr>
              <w:spacing w:after="0" w:line="240" w:lineRule="auto"/>
              <w:rPr>
                <w:ins w:id="311" w:author="Cox, Gabriel C" w:date="2018-11-09T08:52:00Z"/>
                <w:rFonts w:eastAsia="Times New Roman"/>
                <w:sz w:val="20"/>
                <w:szCs w:val="20"/>
                <w:lang w:val="en"/>
              </w:rPr>
            </w:pPr>
          </w:p>
          <w:p w14:paraId="4B34D2F5" w14:textId="2866B040" w:rsidR="005C22F3" w:rsidRPr="0081396E" w:rsidRDefault="005C22F3" w:rsidP="00F06778">
            <w:pPr>
              <w:spacing w:after="0" w:line="240" w:lineRule="auto"/>
              <w:rPr>
                <w:rFonts w:eastAsia="Times New Roman"/>
                <w:sz w:val="20"/>
                <w:szCs w:val="20"/>
                <w:u w:val="single"/>
                <w:lang w:val="en"/>
                <w:rPrChange w:id="312" w:author="Cox, Gabriel C" w:date="2018-11-09T09:41:00Z">
                  <w:rPr>
                    <w:rFonts w:eastAsia="Times New Roman"/>
                    <w:sz w:val="20"/>
                    <w:szCs w:val="20"/>
                    <w:lang w:val="en"/>
                  </w:rPr>
                </w:rPrChange>
              </w:rPr>
            </w:pPr>
            <w:del w:id="313" w:author="Cox, Gabriel C" w:date="2018-11-09T08:51:00Z">
              <w:r w:rsidRPr="0081396E" w:rsidDel="005E3ED2">
                <w:rPr>
                  <w:rFonts w:eastAsia="Times New Roman"/>
                  <w:sz w:val="20"/>
                  <w:szCs w:val="20"/>
                  <w:u w:val="single"/>
                  <w:lang w:val="en"/>
                  <w:rPrChange w:id="314" w:author="Cox, Gabriel C" w:date="2018-11-09T09:41:00Z">
                    <w:rPr>
                      <w:rFonts w:eastAsia="Times New Roman"/>
                      <w:sz w:val="20"/>
                      <w:szCs w:val="20"/>
                      <w:lang w:val="en"/>
                    </w:rPr>
                  </w:rPrChange>
                </w:rPr>
                <w:delText>Weight Multiplier</w:delText>
              </w:r>
            </w:del>
            <w:ins w:id="315" w:author="Cox, Gabriel C" w:date="2018-11-11T20:44:00Z">
              <w:r w:rsidR="009255FA">
                <w:rPr>
                  <w:rFonts w:eastAsia="Times New Roman"/>
                  <w:sz w:val="20"/>
                  <w:szCs w:val="20"/>
                  <w:u w:val="single"/>
                  <w:lang w:val="en"/>
                </w:rPr>
                <w:t>UAV</w:t>
              </w:r>
            </w:ins>
            <w:ins w:id="316" w:author="Cox, Gabriel C" w:date="2018-11-09T08:51:00Z">
              <w:r w:rsidR="005E3ED2" w:rsidRPr="0081396E">
                <w:rPr>
                  <w:rFonts w:eastAsia="Times New Roman"/>
                  <w:sz w:val="20"/>
                  <w:szCs w:val="20"/>
                  <w:u w:val="single"/>
                  <w:lang w:val="en"/>
                  <w:rPrChange w:id="317" w:author="Cox, Gabriel C" w:date="2018-11-09T09:41:00Z">
                    <w:rPr>
                      <w:rFonts w:eastAsia="Times New Roman"/>
                      <w:sz w:val="20"/>
                      <w:szCs w:val="20"/>
                      <w:lang w:val="en"/>
                    </w:rPr>
                  </w:rPrChange>
                </w:rPr>
                <w:t xml:space="preserve"> Type</w:t>
              </w:r>
            </w:ins>
          </w:p>
          <w:p w14:paraId="10288C9F" w14:textId="406514BA" w:rsidR="005C22F3" w:rsidDel="005E3ED2" w:rsidRDefault="005E3ED2" w:rsidP="00F06778">
            <w:pPr>
              <w:spacing w:after="0" w:line="240" w:lineRule="auto"/>
              <w:rPr>
                <w:del w:id="318" w:author="Cox, Gabriel C" w:date="2018-11-09T08:52:00Z"/>
                <w:rFonts w:eastAsia="Times New Roman"/>
                <w:sz w:val="20"/>
                <w:szCs w:val="20"/>
                <w:lang w:val="en"/>
              </w:rPr>
            </w:pPr>
            <w:ins w:id="319" w:author="Cox, Gabriel C" w:date="2018-11-09T08:52:00Z">
              <w:r w:rsidRPr="00CE5E7C">
                <w:rPr>
                  <w:rFonts w:eastAsia="Times New Roman"/>
                  <w:sz w:val="20"/>
                  <w:szCs w:val="20"/>
                  <w:lang w:val="en"/>
                </w:rPr>
                <w:t xml:space="preserve">VTOL, fixed wing, hybrid, etc. </w:t>
              </w:r>
              <w:r>
                <w:rPr>
                  <w:rFonts w:eastAsia="Times New Roman"/>
                  <w:sz w:val="20"/>
                  <w:szCs w:val="20"/>
                  <w:lang w:val="en"/>
                </w:rPr>
                <w:t>(</w:t>
              </w:r>
              <w:r w:rsidRPr="00CE5E7C">
                <w:rPr>
                  <w:rFonts w:eastAsia="Times New Roman"/>
                  <w:sz w:val="20"/>
                  <w:szCs w:val="20"/>
                  <w:lang w:val="en"/>
                </w:rPr>
                <w:t xml:space="preserve">See </w:t>
              </w:r>
              <w:r w:rsidRPr="006714A4">
                <w:rPr>
                  <w:rFonts w:eastAsia="Times New Roman"/>
                  <w:i/>
                  <w:sz w:val="20"/>
                  <w:szCs w:val="20"/>
                  <w:lang w:val="en"/>
                </w:rPr>
                <w:fldChar w:fldCharType="begin"/>
              </w:r>
              <w:r w:rsidRPr="006714A4">
                <w:rPr>
                  <w:rFonts w:eastAsia="Times New Roman"/>
                  <w:i/>
                  <w:sz w:val="20"/>
                  <w:szCs w:val="20"/>
                  <w:lang w:val="en"/>
                </w:rPr>
                <w:instrText xml:space="preserve"> REF _Ref511044945 \h  \* MERGEFORMAT </w:instrText>
              </w:r>
            </w:ins>
            <w:r w:rsidRPr="006714A4">
              <w:rPr>
                <w:rFonts w:eastAsia="Times New Roman"/>
                <w:i/>
                <w:sz w:val="20"/>
                <w:szCs w:val="20"/>
                <w:lang w:val="en"/>
              </w:rPr>
            </w:r>
            <w:ins w:id="320" w:author="Cox, Gabriel C" w:date="2018-11-09T08:52:00Z">
              <w:r w:rsidRPr="006714A4">
                <w:rPr>
                  <w:rFonts w:eastAsia="Times New Roman"/>
                  <w:i/>
                  <w:sz w:val="20"/>
                  <w:szCs w:val="20"/>
                  <w:lang w:val="en"/>
                </w:rPr>
                <w:fldChar w:fldCharType="separate"/>
              </w:r>
            </w:ins>
            <w:ins w:id="321" w:author="Cox, Gabriel C" w:date="2018-11-11T22:37:00Z">
              <w:r w:rsidR="00F008D8" w:rsidRPr="00F008D8">
                <w:rPr>
                  <w:i/>
                  <w:sz w:val="20"/>
                  <w:szCs w:val="20"/>
                  <w:rPrChange w:id="322" w:author="Cox, Gabriel C" w:date="2018-11-11T22:37:00Z">
                    <w:rPr/>
                  </w:rPrChange>
                </w:rPr>
                <w:t xml:space="preserve">Figure </w:t>
              </w:r>
              <w:r w:rsidR="00F008D8" w:rsidRPr="00F008D8">
                <w:rPr>
                  <w:i/>
                  <w:noProof/>
                  <w:sz w:val="20"/>
                  <w:szCs w:val="20"/>
                  <w:rPrChange w:id="323" w:author="Cox, Gabriel C" w:date="2018-11-11T22:37:00Z">
                    <w:rPr>
                      <w:noProof/>
                    </w:rPr>
                  </w:rPrChange>
                </w:rPr>
                <w:t>6</w:t>
              </w:r>
            </w:ins>
            <w:ins w:id="324" w:author="Cox, Gabriel C" w:date="2018-11-09T08:52:00Z">
              <w:r w:rsidRPr="006714A4">
                <w:rPr>
                  <w:rFonts w:eastAsia="Times New Roman"/>
                  <w:i/>
                  <w:sz w:val="20"/>
                  <w:szCs w:val="20"/>
                  <w:lang w:val="en"/>
                </w:rPr>
                <w:fldChar w:fldCharType="end"/>
              </w:r>
              <w:r>
                <w:rPr>
                  <w:rFonts w:eastAsia="Times New Roman"/>
                  <w:sz w:val="20"/>
                  <w:szCs w:val="20"/>
                  <w:lang w:val="en"/>
                </w:rPr>
                <w:t xml:space="preserve"> </w:t>
              </w:r>
              <w:r w:rsidRPr="00CE5E7C">
                <w:rPr>
                  <w:rFonts w:eastAsia="Times New Roman"/>
                  <w:sz w:val="20"/>
                  <w:szCs w:val="20"/>
                  <w:lang w:val="en"/>
                </w:rPr>
                <w:t>below for more details</w:t>
              </w:r>
              <w:r>
                <w:rPr>
                  <w:rFonts w:eastAsia="Times New Roman"/>
                  <w:sz w:val="20"/>
                  <w:szCs w:val="20"/>
                  <w:lang w:val="en"/>
                </w:rPr>
                <w:t>.)</w:t>
              </w:r>
            </w:ins>
            <w:del w:id="325" w:author="Cox, Gabriel C" w:date="2018-11-09T08:52:00Z">
              <w:r w:rsidR="005C22F3" w:rsidDel="005E3ED2">
                <w:rPr>
                  <w:rFonts w:eastAsia="Times New Roman"/>
                  <w:sz w:val="20"/>
                  <w:szCs w:val="20"/>
                  <w:lang w:val="en"/>
                </w:rPr>
                <w:delText>0 = x10</w:delText>
              </w:r>
            </w:del>
          </w:p>
          <w:p w14:paraId="2CAC0C6F" w14:textId="0764C84E" w:rsidR="005C22F3" w:rsidRPr="00CE5E7C" w:rsidRDefault="005C22F3" w:rsidP="00F06778">
            <w:pPr>
              <w:spacing w:after="0" w:line="240" w:lineRule="auto"/>
              <w:rPr>
                <w:rFonts w:eastAsia="Times New Roman"/>
                <w:sz w:val="20"/>
                <w:szCs w:val="20"/>
                <w:lang w:val="en"/>
              </w:rPr>
            </w:pPr>
            <w:del w:id="326" w:author="Cox, Gabriel C" w:date="2018-11-09T08:52:00Z">
              <w:r w:rsidDel="005E3ED2">
                <w:rPr>
                  <w:rFonts w:eastAsia="Times New Roman"/>
                  <w:sz w:val="20"/>
                  <w:szCs w:val="20"/>
                  <w:lang w:val="en"/>
                </w:rPr>
                <w:delText>1 = x1000</w:delText>
              </w:r>
            </w:del>
          </w:p>
        </w:tc>
        <w:tc>
          <w:tcPr>
            <w:tcW w:w="1725" w:type="dxa"/>
            <w:tcBorders>
              <w:top w:val="nil"/>
              <w:left w:val="nil"/>
              <w:bottom w:val="single" w:sz="4" w:space="0" w:color="auto"/>
              <w:right w:val="single" w:sz="4" w:space="0" w:color="auto"/>
            </w:tcBorders>
            <w:shd w:val="clear" w:color="auto" w:fill="auto"/>
            <w:tcPrChange w:id="327" w:author="Cox, Gabriel C" w:date="2018-11-09T09:40:00Z">
              <w:tcPr>
                <w:tcW w:w="1889" w:type="dxa"/>
                <w:tcBorders>
                  <w:top w:val="nil"/>
                  <w:left w:val="nil"/>
                  <w:bottom w:val="single" w:sz="4" w:space="0" w:color="auto"/>
                  <w:right w:val="single" w:sz="4" w:space="0" w:color="auto"/>
                </w:tcBorders>
                <w:shd w:val="clear" w:color="auto" w:fill="auto"/>
              </w:tcPr>
            </w:tcPrChange>
          </w:tcPr>
          <w:p w14:paraId="1F8F8838" w14:textId="77777777" w:rsidR="005C22F3" w:rsidRDefault="00B60E12" w:rsidP="00F06778">
            <w:pPr>
              <w:spacing w:after="0" w:line="240" w:lineRule="auto"/>
              <w:rPr>
                <w:ins w:id="328" w:author="Cox, Gabriel C" w:date="2018-11-09T09:01:00Z"/>
                <w:rFonts w:eastAsia="Times New Roman"/>
                <w:sz w:val="20"/>
                <w:szCs w:val="20"/>
                <w:lang w:val="en"/>
              </w:rPr>
            </w:pPr>
            <w:ins w:id="329" w:author="Cox, Gabriel C" w:date="2018-11-09T09:01:00Z">
              <w:r>
                <w:rPr>
                  <w:rFonts w:eastAsia="Times New Roman"/>
                  <w:sz w:val="20"/>
                  <w:szCs w:val="20"/>
                  <w:lang w:val="en"/>
                </w:rPr>
                <w:t>Up to 15 ID types</w:t>
              </w:r>
            </w:ins>
          </w:p>
          <w:p w14:paraId="5F65D7C9" w14:textId="724AD591" w:rsidR="00B60E12" w:rsidRPr="00CE5E7C" w:rsidRDefault="00B60E12" w:rsidP="00F06778">
            <w:pPr>
              <w:spacing w:after="0" w:line="240" w:lineRule="auto"/>
              <w:rPr>
                <w:rFonts w:eastAsia="Times New Roman"/>
                <w:sz w:val="20"/>
                <w:szCs w:val="20"/>
                <w:lang w:val="en"/>
              </w:rPr>
            </w:pPr>
            <w:ins w:id="330" w:author="Cox, Gabriel C" w:date="2018-11-09T09:01:00Z">
              <w:r>
                <w:rPr>
                  <w:rFonts w:eastAsia="Times New Roman"/>
                  <w:sz w:val="20"/>
                  <w:szCs w:val="20"/>
                  <w:lang w:val="en"/>
                </w:rPr>
                <w:t>Up to 15 Drone types</w:t>
              </w:r>
            </w:ins>
          </w:p>
        </w:tc>
        <w:tc>
          <w:tcPr>
            <w:tcW w:w="1476" w:type="dxa"/>
            <w:tcBorders>
              <w:top w:val="nil"/>
              <w:left w:val="nil"/>
              <w:bottom w:val="single" w:sz="4" w:space="0" w:color="auto"/>
              <w:right w:val="single" w:sz="4" w:space="0" w:color="auto"/>
            </w:tcBorders>
            <w:shd w:val="clear" w:color="auto" w:fill="auto"/>
            <w:tcPrChange w:id="331" w:author="Cox, Gabriel C" w:date="2018-11-09T09:40:00Z">
              <w:tcPr>
                <w:tcW w:w="1489" w:type="dxa"/>
                <w:tcBorders>
                  <w:top w:val="nil"/>
                  <w:left w:val="nil"/>
                  <w:bottom w:val="single" w:sz="4" w:space="0" w:color="auto"/>
                  <w:right w:val="single" w:sz="4" w:space="0" w:color="auto"/>
                </w:tcBorders>
                <w:shd w:val="clear" w:color="auto" w:fill="auto"/>
              </w:tcPr>
            </w:tcPrChange>
          </w:tcPr>
          <w:p w14:paraId="61143593" w14:textId="77777777" w:rsidR="005C22F3" w:rsidRPr="00CE5E7C" w:rsidRDefault="005C22F3" w:rsidP="00F06778">
            <w:pPr>
              <w:spacing w:after="0" w:line="240" w:lineRule="auto"/>
              <w:rPr>
                <w:rFonts w:eastAsia="Times New Roman"/>
                <w:sz w:val="20"/>
                <w:szCs w:val="20"/>
                <w:lang w:val="en"/>
              </w:rPr>
            </w:pPr>
          </w:p>
        </w:tc>
      </w:tr>
      <w:tr w:rsidR="00B17311" w:rsidRPr="00CE5E7C" w14:paraId="6A97A527" w14:textId="77777777" w:rsidTr="0081396E">
        <w:trPr>
          <w:trHeight w:val="435"/>
          <w:trPrChange w:id="332" w:author="Cox, Gabriel C" w:date="2018-11-09T09:40:00Z">
            <w:trPr>
              <w:trHeight w:val="435"/>
            </w:trPr>
          </w:trPrChange>
        </w:trPr>
        <w:tc>
          <w:tcPr>
            <w:tcW w:w="851" w:type="dxa"/>
            <w:tcBorders>
              <w:top w:val="nil"/>
              <w:left w:val="single" w:sz="4" w:space="0" w:color="auto"/>
              <w:bottom w:val="single" w:sz="4" w:space="0" w:color="auto"/>
              <w:right w:val="single" w:sz="4" w:space="0" w:color="auto"/>
            </w:tcBorders>
            <w:tcPrChange w:id="333" w:author="Cox, Gabriel C" w:date="2018-11-09T09:40:00Z">
              <w:tcPr>
                <w:tcW w:w="691" w:type="dxa"/>
                <w:tcBorders>
                  <w:top w:val="nil"/>
                  <w:left w:val="single" w:sz="4" w:space="0" w:color="auto"/>
                  <w:bottom w:val="single" w:sz="4" w:space="0" w:color="auto"/>
                  <w:right w:val="single" w:sz="4" w:space="0" w:color="auto"/>
                </w:tcBorders>
              </w:tcPr>
            </w:tcPrChange>
          </w:tcPr>
          <w:p w14:paraId="2F0F20D5" w14:textId="2F04131C" w:rsidR="00F06778" w:rsidRPr="00CE5E7C" w:rsidRDefault="00CD3E0F" w:rsidP="00F06778">
            <w:pPr>
              <w:spacing w:after="0" w:line="240" w:lineRule="auto"/>
              <w:rPr>
                <w:rFonts w:eastAsia="Times New Roman"/>
                <w:sz w:val="20"/>
                <w:szCs w:val="20"/>
                <w:lang w:val="en"/>
              </w:rPr>
            </w:pPr>
            <w:ins w:id="334" w:author="Cox, Gabriel C" w:date="2018-11-09T09:31:00Z">
              <w:r>
                <w:rPr>
                  <w:rFonts w:eastAsia="Times New Roman"/>
                  <w:sz w:val="20"/>
                  <w:szCs w:val="20"/>
                  <w:lang w:val="en"/>
                </w:rPr>
                <w:t>2</w:t>
              </w:r>
            </w:ins>
            <w:del w:id="335" w:author="Cox, Gabriel C" w:date="2018-11-09T09:00:00Z">
              <w:r w:rsidR="00016A26" w:rsidDel="00B60E12">
                <w:rPr>
                  <w:rFonts w:eastAsia="Times New Roman"/>
                  <w:sz w:val="20"/>
                  <w:szCs w:val="20"/>
                  <w:lang w:val="en"/>
                </w:rPr>
                <w:delText>22</w:delText>
              </w:r>
            </w:del>
          </w:p>
        </w:tc>
        <w:tc>
          <w:tcPr>
            <w:tcW w:w="931" w:type="dxa"/>
            <w:tcBorders>
              <w:top w:val="nil"/>
              <w:left w:val="single" w:sz="4" w:space="0" w:color="auto"/>
              <w:bottom w:val="single" w:sz="4" w:space="0" w:color="auto"/>
              <w:right w:val="single" w:sz="4" w:space="0" w:color="auto"/>
            </w:tcBorders>
            <w:tcPrChange w:id="336" w:author="Cox, Gabriel C" w:date="2018-11-09T09:40:00Z">
              <w:tcPr>
                <w:tcW w:w="1035" w:type="dxa"/>
                <w:tcBorders>
                  <w:top w:val="nil"/>
                  <w:left w:val="single" w:sz="4" w:space="0" w:color="auto"/>
                  <w:bottom w:val="single" w:sz="4" w:space="0" w:color="auto"/>
                  <w:right w:val="single" w:sz="4" w:space="0" w:color="auto"/>
                </w:tcBorders>
              </w:tcPr>
            </w:tcPrChange>
          </w:tcPr>
          <w:p w14:paraId="3FD1C8F7" w14:textId="0B204B62" w:rsidR="00F06778" w:rsidRPr="00CE5E7C" w:rsidRDefault="00B60E12" w:rsidP="00F06778">
            <w:pPr>
              <w:spacing w:after="0" w:line="240" w:lineRule="auto"/>
              <w:rPr>
                <w:rFonts w:eastAsia="Times New Roman"/>
                <w:sz w:val="20"/>
                <w:szCs w:val="20"/>
                <w:lang w:val="en"/>
              </w:rPr>
            </w:pPr>
            <w:ins w:id="337" w:author="Cox, Gabriel C" w:date="2018-11-09T09:02:00Z">
              <w:r>
                <w:rPr>
                  <w:rFonts w:eastAsia="Times New Roman"/>
                  <w:sz w:val="20"/>
                  <w:szCs w:val="20"/>
                  <w:lang w:val="en"/>
                </w:rPr>
                <w:t>24</w:t>
              </w:r>
            </w:ins>
            <w:del w:id="338" w:author="Cox, Gabriel C" w:date="2018-11-09T09:02:00Z">
              <w:r w:rsidR="00F06778" w:rsidRPr="00CE5E7C" w:rsidDel="00B60E12">
                <w:rPr>
                  <w:rFonts w:eastAsia="Times New Roman"/>
                  <w:sz w:val="20"/>
                  <w:szCs w:val="20"/>
                  <w:lang w:val="en"/>
                </w:rPr>
                <w:delText>8</w:delText>
              </w:r>
            </w:del>
          </w:p>
        </w:tc>
        <w:tc>
          <w:tcPr>
            <w:tcW w:w="1267" w:type="dxa"/>
            <w:tcBorders>
              <w:top w:val="nil"/>
              <w:left w:val="single" w:sz="4" w:space="0" w:color="auto"/>
              <w:bottom w:val="single" w:sz="4" w:space="0" w:color="auto"/>
              <w:right w:val="single" w:sz="4" w:space="0" w:color="auto"/>
            </w:tcBorders>
            <w:shd w:val="clear" w:color="auto" w:fill="auto"/>
            <w:hideMark/>
            <w:tcPrChange w:id="339" w:author="Cox, Gabriel C" w:date="2018-11-09T09:40:00Z">
              <w:tcPr>
                <w:tcW w:w="1263" w:type="dxa"/>
                <w:tcBorders>
                  <w:top w:val="nil"/>
                  <w:left w:val="single" w:sz="4" w:space="0" w:color="auto"/>
                  <w:bottom w:val="single" w:sz="4" w:space="0" w:color="auto"/>
                  <w:right w:val="single" w:sz="4" w:space="0" w:color="auto"/>
                </w:tcBorders>
                <w:shd w:val="clear" w:color="auto" w:fill="auto"/>
                <w:hideMark/>
              </w:tcPr>
            </w:tcPrChange>
          </w:tcPr>
          <w:p w14:paraId="3E00B585" w14:textId="4AAEA734"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 xml:space="preserve">Drone </w:t>
            </w:r>
            <w:ins w:id="340" w:author="Cox, Gabriel C" w:date="2018-11-09T09:00:00Z">
              <w:r w:rsidR="00B60E12">
                <w:rPr>
                  <w:rFonts w:eastAsia="Times New Roman"/>
                  <w:sz w:val="20"/>
                  <w:szCs w:val="20"/>
                  <w:lang w:val="en"/>
                </w:rPr>
                <w:t>ID</w:t>
              </w:r>
            </w:ins>
            <w:del w:id="341" w:author="Cox, Gabriel C" w:date="2018-11-09T09:00:00Z">
              <w:r w:rsidRPr="00CE5E7C" w:rsidDel="00B60E12">
                <w:rPr>
                  <w:rFonts w:eastAsia="Times New Roman"/>
                  <w:sz w:val="20"/>
                  <w:szCs w:val="20"/>
                  <w:lang w:val="en"/>
                </w:rPr>
                <w:delText>Type</w:delText>
              </w:r>
            </w:del>
          </w:p>
        </w:tc>
        <w:tc>
          <w:tcPr>
            <w:tcW w:w="3330" w:type="dxa"/>
            <w:tcBorders>
              <w:top w:val="nil"/>
              <w:left w:val="nil"/>
              <w:bottom w:val="single" w:sz="4" w:space="0" w:color="auto"/>
              <w:right w:val="single" w:sz="4" w:space="0" w:color="auto"/>
            </w:tcBorders>
            <w:shd w:val="clear" w:color="auto" w:fill="auto"/>
            <w:hideMark/>
            <w:tcPrChange w:id="342" w:author="Cox, Gabriel C" w:date="2018-11-09T09:40:00Z">
              <w:tcPr>
                <w:tcW w:w="3213" w:type="dxa"/>
                <w:tcBorders>
                  <w:top w:val="nil"/>
                  <w:left w:val="nil"/>
                  <w:bottom w:val="single" w:sz="4" w:space="0" w:color="auto"/>
                  <w:right w:val="single" w:sz="4" w:space="0" w:color="auto"/>
                </w:tcBorders>
                <w:shd w:val="clear" w:color="auto" w:fill="auto"/>
                <w:hideMark/>
              </w:tcPr>
            </w:tcPrChange>
          </w:tcPr>
          <w:p w14:paraId="3C4083D6" w14:textId="3AA8283A" w:rsidR="00F06778" w:rsidRPr="00CE5E7C" w:rsidRDefault="00B60E12" w:rsidP="00423D86">
            <w:pPr>
              <w:spacing w:after="0" w:line="240" w:lineRule="auto"/>
              <w:rPr>
                <w:rFonts w:eastAsia="Times New Roman"/>
                <w:sz w:val="20"/>
                <w:szCs w:val="20"/>
              </w:rPr>
            </w:pPr>
            <w:ins w:id="343" w:author="Cox, Gabriel C" w:date="2018-11-09T09:01:00Z">
              <w:r>
                <w:rPr>
                  <w:rFonts w:eastAsia="Times New Roman"/>
                  <w:sz w:val="20"/>
                  <w:szCs w:val="20"/>
                  <w:lang w:val="en"/>
                </w:rPr>
                <w:t xml:space="preserve">Drone ID within the format of </w:t>
              </w:r>
            </w:ins>
            <w:ins w:id="344" w:author="Cox, Gabriel C" w:date="2018-11-11T21:24:00Z">
              <w:r w:rsidR="00423D86">
                <w:rPr>
                  <w:rFonts w:eastAsia="Times New Roman"/>
                  <w:sz w:val="20"/>
                  <w:szCs w:val="20"/>
                  <w:lang w:val="en"/>
                </w:rPr>
                <w:t>ID</w:t>
              </w:r>
            </w:ins>
            <w:ins w:id="345" w:author="Cox, Gabriel C" w:date="2018-11-09T09:01:00Z">
              <w:r>
                <w:rPr>
                  <w:rFonts w:eastAsia="Times New Roman"/>
                  <w:sz w:val="20"/>
                  <w:szCs w:val="20"/>
                  <w:lang w:val="en"/>
                </w:rPr>
                <w:t xml:space="preserve"> Type</w:t>
              </w:r>
            </w:ins>
            <w:del w:id="346" w:author="Cox, Gabriel C" w:date="2018-11-09T08:52:00Z">
              <w:r w:rsidR="00F06778" w:rsidRPr="00CE5E7C" w:rsidDel="005E3ED2">
                <w:rPr>
                  <w:rFonts w:eastAsia="Times New Roman"/>
                  <w:sz w:val="20"/>
                  <w:szCs w:val="20"/>
                  <w:lang w:val="en"/>
                </w:rPr>
                <w:delText xml:space="preserve">VTOL, fixed wing, hybrid, etc. </w:delText>
              </w:r>
              <w:r w:rsidR="00F06778" w:rsidDel="005E3ED2">
                <w:rPr>
                  <w:rFonts w:eastAsia="Times New Roman"/>
                  <w:sz w:val="20"/>
                  <w:szCs w:val="20"/>
                  <w:lang w:val="en"/>
                </w:rPr>
                <w:delText>(</w:delText>
              </w:r>
              <w:r w:rsidR="00F06778" w:rsidRPr="00CE5E7C" w:rsidDel="005E3ED2">
                <w:rPr>
                  <w:rFonts w:eastAsia="Times New Roman"/>
                  <w:sz w:val="20"/>
                  <w:szCs w:val="20"/>
                  <w:lang w:val="en"/>
                </w:rPr>
                <w:delText xml:space="preserve">See </w:delText>
              </w:r>
              <w:r w:rsidR="00F06778" w:rsidRPr="006714A4" w:rsidDel="005E3ED2">
                <w:rPr>
                  <w:rFonts w:eastAsia="Times New Roman"/>
                  <w:i/>
                  <w:sz w:val="20"/>
                  <w:szCs w:val="20"/>
                  <w:lang w:val="en"/>
                </w:rPr>
                <w:fldChar w:fldCharType="begin"/>
              </w:r>
              <w:r w:rsidR="00F06778" w:rsidRPr="006714A4" w:rsidDel="005E3ED2">
                <w:rPr>
                  <w:rFonts w:eastAsia="Times New Roman"/>
                  <w:i/>
                  <w:sz w:val="20"/>
                  <w:szCs w:val="20"/>
                  <w:lang w:val="en"/>
                </w:rPr>
                <w:delInstrText xml:space="preserve"> REF _Ref511044945 \h  \* MERGEFORMAT </w:delInstrText>
              </w:r>
              <w:r w:rsidR="00F06778" w:rsidRPr="006714A4" w:rsidDel="005E3ED2">
                <w:rPr>
                  <w:rFonts w:eastAsia="Times New Roman"/>
                  <w:i/>
                  <w:sz w:val="20"/>
                  <w:szCs w:val="20"/>
                  <w:lang w:val="en"/>
                </w:rPr>
              </w:r>
              <w:r w:rsidR="00F06778" w:rsidRPr="006714A4" w:rsidDel="005E3ED2">
                <w:rPr>
                  <w:rFonts w:eastAsia="Times New Roman"/>
                  <w:i/>
                  <w:sz w:val="20"/>
                  <w:szCs w:val="20"/>
                  <w:lang w:val="en"/>
                </w:rPr>
                <w:fldChar w:fldCharType="separate"/>
              </w:r>
              <w:r w:rsidR="00532B67" w:rsidRPr="00532B67" w:rsidDel="005E3ED2">
                <w:rPr>
                  <w:i/>
                  <w:sz w:val="20"/>
                  <w:szCs w:val="20"/>
                </w:rPr>
                <w:delText xml:space="preserve">Figure </w:delText>
              </w:r>
              <w:r w:rsidR="00532B67" w:rsidRPr="00532B67" w:rsidDel="005E3ED2">
                <w:rPr>
                  <w:i/>
                  <w:noProof/>
                  <w:sz w:val="20"/>
                  <w:szCs w:val="20"/>
                </w:rPr>
                <w:delText>6</w:delText>
              </w:r>
              <w:r w:rsidR="00F06778" w:rsidRPr="006714A4" w:rsidDel="005E3ED2">
                <w:rPr>
                  <w:rFonts w:eastAsia="Times New Roman"/>
                  <w:i/>
                  <w:sz w:val="20"/>
                  <w:szCs w:val="20"/>
                  <w:lang w:val="en"/>
                </w:rPr>
                <w:fldChar w:fldCharType="end"/>
              </w:r>
              <w:r w:rsidR="00F06778" w:rsidDel="005E3ED2">
                <w:rPr>
                  <w:rFonts w:eastAsia="Times New Roman"/>
                  <w:sz w:val="20"/>
                  <w:szCs w:val="20"/>
                  <w:lang w:val="en"/>
                </w:rPr>
                <w:delText xml:space="preserve"> </w:delText>
              </w:r>
              <w:r w:rsidR="00F06778" w:rsidRPr="00CE5E7C" w:rsidDel="005E3ED2">
                <w:rPr>
                  <w:rFonts w:eastAsia="Times New Roman"/>
                  <w:sz w:val="20"/>
                  <w:szCs w:val="20"/>
                  <w:lang w:val="en"/>
                </w:rPr>
                <w:delText>below for more details</w:delText>
              </w:r>
              <w:r w:rsidR="00F06778" w:rsidDel="005E3ED2">
                <w:rPr>
                  <w:rFonts w:eastAsia="Times New Roman"/>
                  <w:sz w:val="20"/>
                  <w:szCs w:val="20"/>
                  <w:lang w:val="en"/>
                </w:rPr>
                <w:delText>.)</w:delText>
              </w:r>
            </w:del>
          </w:p>
        </w:tc>
        <w:tc>
          <w:tcPr>
            <w:tcW w:w="1725" w:type="dxa"/>
            <w:tcBorders>
              <w:top w:val="nil"/>
              <w:left w:val="nil"/>
              <w:bottom w:val="single" w:sz="4" w:space="0" w:color="auto"/>
              <w:right w:val="single" w:sz="4" w:space="0" w:color="auto"/>
            </w:tcBorders>
            <w:shd w:val="clear" w:color="auto" w:fill="auto"/>
            <w:hideMark/>
            <w:tcPrChange w:id="347" w:author="Cox, Gabriel C" w:date="2018-11-09T09:40:00Z">
              <w:tcPr>
                <w:tcW w:w="1889" w:type="dxa"/>
                <w:tcBorders>
                  <w:top w:val="nil"/>
                  <w:left w:val="nil"/>
                  <w:bottom w:val="single" w:sz="4" w:space="0" w:color="auto"/>
                  <w:right w:val="single" w:sz="4" w:space="0" w:color="auto"/>
                </w:tcBorders>
                <w:shd w:val="clear" w:color="auto" w:fill="auto"/>
                <w:hideMark/>
              </w:tcPr>
            </w:tcPrChange>
          </w:tcPr>
          <w:p w14:paraId="5113670B" w14:textId="5FDFD715" w:rsidR="00F06778" w:rsidRPr="00CE5E7C" w:rsidRDefault="00F06778" w:rsidP="00971B23">
            <w:pPr>
              <w:spacing w:after="0" w:line="240" w:lineRule="auto"/>
              <w:rPr>
                <w:rFonts w:eastAsia="Times New Roman"/>
                <w:sz w:val="20"/>
                <w:szCs w:val="20"/>
              </w:rPr>
            </w:pPr>
            <w:r w:rsidRPr="00CE5E7C">
              <w:rPr>
                <w:rFonts w:eastAsia="Times New Roman"/>
                <w:sz w:val="20"/>
                <w:szCs w:val="20"/>
                <w:lang w:val="en"/>
              </w:rPr>
              <w:t>Max. 2</w:t>
            </w:r>
            <w:ins w:id="348" w:author="Cox, Gabriel C" w:date="2018-11-09T09:01:00Z">
              <w:r w:rsidR="00B60E12">
                <w:rPr>
                  <w:rFonts w:eastAsia="Times New Roman"/>
                  <w:sz w:val="20"/>
                  <w:szCs w:val="20"/>
                  <w:lang w:val="en"/>
                </w:rPr>
                <w:t>4</w:t>
              </w:r>
            </w:ins>
            <w:del w:id="349" w:author="Cox, Gabriel C" w:date="2018-11-09T09:01:00Z">
              <w:r w:rsidRPr="00CE5E7C" w:rsidDel="00B60E12">
                <w:rPr>
                  <w:rFonts w:eastAsia="Times New Roman"/>
                  <w:sz w:val="20"/>
                  <w:szCs w:val="20"/>
                  <w:lang w:val="en"/>
                </w:rPr>
                <w:delText>55</w:delText>
              </w:r>
            </w:del>
            <w:r w:rsidRPr="00CE5E7C">
              <w:rPr>
                <w:rFonts w:eastAsia="Times New Roman"/>
                <w:sz w:val="20"/>
                <w:szCs w:val="20"/>
                <w:lang w:val="en"/>
              </w:rPr>
              <w:t xml:space="preserve"> </w:t>
            </w:r>
            <w:del w:id="350" w:author="Cox, Gabriel C" w:date="2018-11-09T11:45:00Z">
              <w:r w:rsidRPr="00CE5E7C" w:rsidDel="00971B23">
                <w:rPr>
                  <w:rFonts w:eastAsia="Times New Roman"/>
                  <w:sz w:val="20"/>
                  <w:szCs w:val="20"/>
                  <w:lang w:val="en"/>
                </w:rPr>
                <w:delText>types</w:delText>
              </w:r>
            </w:del>
            <w:ins w:id="351" w:author="Cox, Gabriel C" w:date="2018-11-09T11:45:00Z">
              <w:r w:rsidR="00971B23">
                <w:rPr>
                  <w:rFonts w:eastAsia="Times New Roman"/>
                  <w:sz w:val="20"/>
                  <w:szCs w:val="20"/>
                  <w:lang w:val="en"/>
                </w:rPr>
                <w:t>Byte</w:t>
              </w:r>
              <w:r w:rsidR="00971B23" w:rsidRPr="00CE5E7C">
                <w:rPr>
                  <w:rFonts w:eastAsia="Times New Roman"/>
                  <w:sz w:val="20"/>
                  <w:szCs w:val="20"/>
                  <w:lang w:val="en"/>
                </w:rPr>
                <w:t>s</w:t>
              </w:r>
            </w:ins>
          </w:p>
        </w:tc>
        <w:tc>
          <w:tcPr>
            <w:tcW w:w="1476" w:type="dxa"/>
            <w:tcBorders>
              <w:top w:val="nil"/>
              <w:left w:val="nil"/>
              <w:bottom w:val="single" w:sz="4" w:space="0" w:color="auto"/>
              <w:right w:val="single" w:sz="4" w:space="0" w:color="auto"/>
            </w:tcBorders>
            <w:shd w:val="clear" w:color="auto" w:fill="auto"/>
            <w:hideMark/>
            <w:tcPrChange w:id="352" w:author="Cox, Gabriel C" w:date="2018-11-09T09:40:00Z">
              <w:tcPr>
                <w:tcW w:w="1489" w:type="dxa"/>
                <w:tcBorders>
                  <w:top w:val="nil"/>
                  <w:left w:val="nil"/>
                  <w:bottom w:val="single" w:sz="4" w:space="0" w:color="auto"/>
                  <w:right w:val="single" w:sz="4" w:space="0" w:color="auto"/>
                </w:tcBorders>
                <w:shd w:val="clear" w:color="auto" w:fill="auto"/>
                <w:hideMark/>
              </w:tcPr>
            </w:tcPrChange>
          </w:tcPr>
          <w:p w14:paraId="7064EAFB" w14:textId="77777777" w:rsidR="00F06778" w:rsidRPr="00CE5E7C" w:rsidRDefault="00F06778" w:rsidP="00F06778">
            <w:pPr>
              <w:spacing w:after="0" w:line="240" w:lineRule="auto"/>
              <w:rPr>
                <w:rFonts w:eastAsia="Times New Roman"/>
                <w:sz w:val="20"/>
                <w:szCs w:val="20"/>
              </w:rPr>
            </w:pPr>
            <w:r w:rsidRPr="00CE5E7C">
              <w:rPr>
                <w:rFonts w:eastAsia="Times New Roman"/>
                <w:sz w:val="20"/>
                <w:szCs w:val="20"/>
                <w:lang w:val="en"/>
              </w:rPr>
              <w:t> </w:t>
            </w:r>
          </w:p>
        </w:tc>
      </w:tr>
      <w:tr w:rsidR="00B17311" w:rsidRPr="00CE5E7C" w:rsidDel="00B60E12" w14:paraId="6C153EB2" w14:textId="7FB09CB9" w:rsidTr="0081396E">
        <w:trPr>
          <w:trHeight w:val="345"/>
          <w:del w:id="353" w:author="Cox, Gabriel C" w:date="2018-11-09T09:00:00Z"/>
          <w:trPrChange w:id="354" w:author="Cox, Gabriel C" w:date="2018-11-09T09:40:00Z">
            <w:trPr>
              <w:trHeight w:val="345"/>
            </w:trPr>
          </w:trPrChange>
        </w:trPr>
        <w:tc>
          <w:tcPr>
            <w:tcW w:w="851" w:type="dxa"/>
            <w:tcBorders>
              <w:top w:val="nil"/>
              <w:left w:val="single" w:sz="4" w:space="0" w:color="auto"/>
              <w:bottom w:val="single" w:sz="4" w:space="0" w:color="auto"/>
              <w:right w:val="single" w:sz="4" w:space="0" w:color="auto"/>
            </w:tcBorders>
            <w:tcPrChange w:id="355" w:author="Cox, Gabriel C" w:date="2018-11-09T09:40:00Z">
              <w:tcPr>
                <w:tcW w:w="691" w:type="dxa"/>
                <w:tcBorders>
                  <w:top w:val="nil"/>
                  <w:left w:val="single" w:sz="4" w:space="0" w:color="auto"/>
                  <w:bottom w:val="single" w:sz="4" w:space="0" w:color="auto"/>
                  <w:right w:val="single" w:sz="4" w:space="0" w:color="auto"/>
                </w:tcBorders>
              </w:tcPr>
            </w:tcPrChange>
          </w:tcPr>
          <w:p w14:paraId="1A006A95" w14:textId="15370A6B" w:rsidR="00F06778" w:rsidRPr="00CE5E7C" w:rsidDel="00B60E12" w:rsidRDefault="00016A26" w:rsidP="00F06778">
            <w:pPr>
              <w:spacing w:after="0" w:line="240" w:lineRule="auto"/>
              <w:rPr>
                <w:del w:id="356" w:author="Cox, Gabriel C" w:date="2018-11-09T09:00:00Z"/>
                <w:rFonts w:eastAsia="Times New Roman"/>
                <w:sz w:val="20"/>
                <w:szCs w:val="20"/>
                <w:lang w:val="en"/>
              </w:rPr>
            </w:pPr>
            <w:del w:id="357" w:author="Cox, Gabriel C" w:date="2018-11-09T09:00:00Z">
              <w:r w:rsidDel="00B60E12">
                <w:rPr>
                  <w:rFonts w:eastAsia="Times New Roman"/>
                  <w:sz w:val="20"/>
                  <w:szCs w:val="20"/>
                  <w:lang w:val="en"/>
                </w:rPr>
                <w:delText>23</w:delText>
              </w:r>
            </w:del>
          </w:p>
        </w:tc>
        <w:tc>
          <w:tcPr>
            <w:tcW w:w="931" w:type="dxa"/>
            <w:tcBorders>
              <w:top w:val="nil"/>
              <w:left w:val="single" w:sz="4" w:space="0" w:color="auto"/>
              <w:bottom w:val="single" w:sz="4" w:space="0" w:color="auto"/>
              <w:right w:val="single" w:sz="4" w:space="0" w:color="auto"/>
            </w:tcBorders>
            <w:tcPrChange w:id="358" w:author="Cox, Gabriel C" w:date="2018-11-09T09:40:00Z">
              <w:tcPr>
                <w:tcW w:w="1035" w:type="dxa"/>
                <w:tcBorders>
                  <w:top w:val="nil"/>
                  <w:left w:val="single" w:sz="4" w:space="0" w:color="auto"/>
                  <w:bottom w:val="single" w:sz="4" w:space="0" w:color="auto"/>
                  <w:right w:val="single" w:sz="4" w:space="0" w:color="auto"/>
                </w:tcBorders>
              </w:tcPr>
            </w:tcPrChange>
          </w:tcPr>
          <w:p w14:paraId="1504DF64" w14:textId="7B977114" w:rsidR="00F06778" w:rsidRPr="00CE5E7C" w:rsidDel="00B60E12" w:rsidRDefault="00F06778" w:rsidP="00F06778">
            <w:pPr>
              <w:spacing w:after="0" w:line="240" w:lineRule="auto"/>
              <w:rPr>
                <w:del w:id="359" w:author="Cox, Gabriel C" w:date="2018-11-09T09:00:00Z"/>
                <w:rFonts w:eastAsia="Times New Roman"/>
                <w:sz w:val="20"/>
                <w:szCs w:val="20"/>
                <w:lang w:val="en"/>
              </w:rPr>
            </w:pPr>
            <w:del w:id="360" w:author="Cox, Gabriel C" w:date="2018-11-09T09:00:00Z">
              <w:r w:rsidRPr="00CE5E7C" w:rsidDel="00B60E12">
                <w:rPr>
                  <w:rFonts w:eastAsia="Times New Roman"/>
                  <w:sz w:val="20"/>
                  <w:szCs w:val="20"/>
                  <w:lang w:val="en"/>
                </w:rPr>
                <w:delText>8</w:delText>
              </w:r>
            </w:del>
          </w:p>
        </w:tc>
        <w:tc>
          <w:tcPr>
            <w:tcW w:w="1267" w:type="dxa"/>
            <w:tcBorders>
              <w:top w:val="nil"/>
              <w:left w:val="single" w:sz="4" w:space="0" w:color="auto"/>
              <w:bottom w:val="single" w:sz="4" w:space="0" w:color="auto"/>
              <w:right w:val="single" w:sz="4" w:space="0" w:color="auto"/>
            </w:tcBorders>
            <w:shd w:val="clear" w:color="auto" w:fill="auto"/>
            <w:tcPrChange w:id="361" w:author="Cox, Gabriel C" w:date="2018-11-09T09:40:00Z">
              <w:tcPr>
                <w:tcW w:w="1263" w:type="dxa"/>
                <w:tcBorders>
                  <w:top w:val="nil"/>
                  <w:left w:val="single" w:sz="4" w:space="0" w:color="auto"/>
                  <w:bottom w:val="single" w:sz="4" w:space="0" w:color="auto"/>
                  <w:right w:val="single" w:sz="4" w:space="0" w:color="auto"/>
                </w:tcBorders>
                <w:shd w:val="clear" w:color="auto" w:fill="auto"/>
              </w:tcPr>
            </w:tcPrChange>
          </w:tcPr>
          <w:p w14:paraId="230DF826" w14:textId="42FA567A" w:rsidR="00F06778" w:rsidDel="00B60E12" w:rsidRDefault="00F06778" w:rsidP="00F06778">
            <w:pPr>
              <w:spacing w:after="0" w:line="240" w:lineRule="auto"/>
              <w:rPr>
                <w:del w:id="362" w:author="Cox, Gabriel C" w:date="2018-11-09T09:00:00Z"/>
                <w:rFonts w:eastAsia="Times New Roman"/>
                <w:sz w:val="20"/>
                <w:szCs w:val="20"/>
                <w:lang w:val="en"/>
              </w:rPr>
            </w:pPr>
            <w:del w:id="363" w:author="Cox, Gabriel C" w:date="2018-11-09T09:00:00Z">
              <w:r w:rsidRPr="00CE5E7C" w:rsidDel="00B60E12">
                <w:rPr>
                  <w:rFonts w:eastAsia="Times New Roman"/>
                  <w:sz w:val="20"/>
                  <w:szCs w:val="20"/>
                  <w:lang w:val="en"/>
                </w:rPr>
                <w:delText xml:space="preserve">Drone </w:delText>
              </w:r>
              <w:r w:rsidR="00016A26" w:rsidDel="00B60E12">
                <w:rPr>
                  <w:rFonts w:eastAsia="Times New Roman"/>
                  <w:sz w:val="20"/>
                  <w:szCs w:val="20"/>
                  <w:lang w:val="en"/>
                </w:rPr>
                <w:delText>Category (cert)</w:delText>
              </w:r>
            </w:del>
          </w:p>
          <w:p w14:paraId="56A7C0AD" w14:textId="18D46DCD" w:rsidR="003E2A9E" w:rsidDel="00B60E12" w:rsidRDefault="003E2A9E" w:rsidP="00F06778">
            <w:pPr>
              <w:spacing w:after="0" w:line="240" w:lineRule="auto"/>
              <w:rPr>
                <w:del w:id="364" w:author="Cox, Gabriel C" w:date="2018-11-09T09:00:00Z"/>
                <w:rFonts w:eastAsia="Times New Roman"/>
                <w:sz w:val="20"/>
                <w:szCs w:val="20"/>
              </w:rPr>
            </w:pPr>
          </w:p>
        </w:tc>
        <w:tc>
          <w:tcPr>
            <w:tcW w:w="3330" w:type="dxa"/>
            <w:tcBorders>
              <w:top w:val="nil"/>
              <w:left w:val="nil"/>
              <w:bottom w:val="single" w:sz="4" w:space="0" w:color="auto"/>
              <w:right w:val="single" w:sz="4" w:space="0" w:color="auto"/>
            </w:tcBorders>
            <w:shd w:val="clear" w:color="auto" w:fill="auto"/>
            <w:tcPrChange w:id="365" w:author="Cox, Gabriel C" w:date="2018-11-09T09:40:00Z">
              <w:tcPr>
                <w:tcW w:w="3213" w:type="dxa"/>
                <w:tcBorders>
                  <w:top w:val="nil"/>
                  <w:left w:val="nil"/>
                  <w:bottom w:val="single" w:sz="4" w:space="0" w:color="auto"/>
                  <w:right w:val="single" w:sz="4" w:space="0" w:color="auto"/>
                </w:tcBorders>
                <w:shd w:val="clear" w:color="auto" w:fill="auto"/>
              </w:tcPr>
            </w:tcPrChange>
          </w:tcPr>
          <w:p w14:paraId="69F59242" w14:textId="437F294E" w:rsidR="00F06778" w:rsidDel="00B60E12" w:rsidRDefault="00F06778" w:rsidP="00F06778">
            <w:pPr>
              <w:spacing w:after="0" w:line="240" w:lineRule="auto"/>
              <w:rPr>
                <w:del w:id="366" w:author="Cox, Gabriel C" w:date="2018-11-09T09:00:00Z"/>
                <w:rFonts w:eastAsia="Times New Roman"/>
                <w:sz w:val="20"/>
                <w:szCs w:val="20"/>
                <w:lang w:val="en"/>
              </w:rPr>
            </w:pPr>
            <w:del w:id="367" w:author="Cox, Gabriel C" w:date="2018-11-09T09:00:00Z">
              <w:r w:rsidRPr="00CE5E7C" w:rsidDel="00B60E12">
                <w:rPr>
                  <w:rFonts w:eastAsia="Times New Roman"/>
                  <w:sz w:val="20"/>
                  <w:szCs w:val="20"/>
                  <w:lang w:val="en"/>
                </w:rPr>
                <w:delText>More information about the drone (e.g. weight, size)</w:delText>
              </w:r>
            </w:del>
          </w:p>
          <w:p w14:paraId="0CF8E09F" w14:textId="00606C55" w:rsidR="003E2A9E" w:rsidDel="00B60E12" w:rsidRDefault="003E2A9E" w:rsidP="00F06778">
            <w:pPr>
              <w:spacing w:after="0" w:line="240" w:lineRule="auto"/>
              <w:rPr>
                <w:del w:id="368" w:author="Cox, Gabriel C" w:date="2018-11-09T09:00:00Z"/>
                <w:rFonts w:eastAsia="Times New Roman"/>
                <w:sz w:val="20"/>
                <w:szCs w:val="20"/>
                <w:lang w:val="en"/>
              </w:rPr>
            </w:pPr>
          </w:p>
          <w:p w14:paraId="7C97A22F" w14:textId="48BF585D" w:rsidR="003E2A9E" w:rsidRPr="00CE5E7C" w:rsidDel="00B60E12" w:rsidRDefault="003E2A9E" w:rsidP="00F06778">
            <w:pPr>
              <w:spacing w:after="0" w:line="240" w:lineRule="auto"/>
              <w:rPr>
                <w:del w:id="369" w:author="Cox, Gabriel C" w:date="2018-11-09T09:00:00Z"/>
                <w:rFonts w:eastAsia="Times New Roman"/>
                <w:sz w:val="20"/>
                <w:szCs w:val="20"/>
              </w:rPr>
            </w:pPr>
            <w:del w:id="370" w:author="Cox, Gabriel C" w:date="2018-11-09T09:00:00Z">
              <w:r w:rsidDel="00B60E12">
                <w:rPr>
                  <w:rFonts w:eastAsia="Times New Roman"/>
                  <w:sz w:val="20"/>
                  <w:szCs w:val="20"/>
                  <w:lang w:val="en"/>
                </w:rPr>
                <w:delText>(Reserved for now)</w:delText>
              </w:r>
            </w:del>
          </w:p>
        </w:tc>
        <w:tc>
          <w:tcPr>
            <w:tcW w:w="1725" w:type="dxa"/>
            <w:tcBorders>
              <w:top w:val="nil"/>
              <w:left w:val="nil"/>
              <w:bottom w:val="single" w:sz="4" w:space="0" w:color="auto"/>
              <w:right w:val="single" w:sz="4" w:space="0" w:color="auto"/>
            </w:tcBorders>
            <w:shd w:val="clear" w:color="auto" w:fill="auto"/>
            <w:tcPrChange w:id="371" w:author="Cox, Gabriel C" w:date="2018-11-09T09:40:00Z">
              <w:tcPr>
                <w:tcW w:w="1889" w:type="dxa"/>
                <w:tcBorders>
                  <w:top w:val="nil"/>
                  <w:left w:val="nil"/>
                  <w:bottom w:val="single" w:sz="4" w:space="0" w:color="auto"/>
                  <w:right w:val="single" w:sz="4" w:space="0" w:color="auto"/>
                </w:tcBorders>
                <w:shd w:val="clear" w:color="auto" w:fill="auto"/>
              </w:tcPr>
            </w:tcPrChange>
          </w:tcPr>
          <w:p w14:paraId="0B7F0B03" w14:textId="763164A2" w:rsidR="00F06778" w:rsidDel="00B60E12" w:rsidRDefault="00F06778" w:rsidP="00F06778">
            <w:pPr>
              <w:spacing w:after="0" w:line="240" w:lineRule="auto"/>
              <w:rPr>
                <w:del w:id="372" w:author="Cox, Gabriel C" w:date="2018-11-09T09:00:00Z"/>
                <w:rFonts w:eastAsia="Times New Roman"/>
                <w:sz w:val="20"/>
                <w:szCs w:val="20"/>
              </w:rPr>
            </w:pPr>
            <w:del w:id="373" w:author="Cox, Gabriel C" w:date="2018-11-09T09:00:00Z">
              <w:r w:rsidRPr="00CE5E7C" w:rsidDel="00B60E12">
                <w:rPr>
                  <w:rFonts w:eastAsia="Times New Roman"/>
                  <w:sz w:val="20"/>
                  <w:szCs w:val="20"/>
                  <w:lang w:val="en"/>
                </w:rPr>
                <w:delText>Limits depending on the category. Categories can be defined to overcome limits for today’s unknown systems</w:delText>
              </w:r>
            </w:del>
          </w:p>
        </w:tc>
        <w:tc>
          <w:tcPr>
            <w:tcW w:w="1476" w:type="dxa"/>
            <w:tcBorders>
              <w:top w:val="nil"/>
              <w:left w:val="nil"/>
              <w:bottom w:val="single" w:sz="4" w:space="0" w:color="auto"/>
              <w:right w:val="single" w:sz="4" w:space="0" w:color="auto"/>
            </w:tcBorders>
            <w:shd w:val="clear" w:color="auto" w:fill="auto"/>
            <w:tcPrChange w:id="374" w:author="Cox, Gabriel C" w:date="2018-11-09T09:40:00Z">
              <w:tcPr>
                <w:tcW w:w="1489" w:type="dxa"/>
                <w:tcBorders>
                  <w:top w:val="nil"/>
                  <w:left w:val="nil"/>
                  <w:bottom w:val="single" w:sz="4" w:space="0" w:color="auto"/>
                  <w:right w:val="single" w:sz="4" w:space="0" w:color="auto"/>
                </w:tcBorders>
                <w:shd w:val="clear" w:color="auto" w:fill="auto"/>
              </w:tcPr>
            </w:tcPrChange>
          </w:tcPr>
          <w:p w14:paraId="23D63753" w14:textId="5CDF5AF0" w:rsidR="00F06778" w:rsidRPr="00CE5E7C" w:rsidDel="00B60E12" w:rsidRDefault="00F06778" w:rsidP="00F06778">
            <w:pPr>
              <w:spacing w:after="0" w:line="240" w:lineRule="auto"/>
              <w:rPr>
                <w:del w:id="375" w:author="Cox, Gabriel C" w:date="2018-11-09T09:00:00Z"/>
                <w:rFonts w:eastAsia="Times New Roman"/>
                <w:sz w:val="20"/>
                <w:szCs w:val="20"/>
              </w:rPr>
            </w:pPr>
            <w:del w:id="376" w:author="Cox, Gabriel C" w:date="2018-11-09T09:00:00Z">
              <w:r w:rsidRPr="00CE5E7C" w:rsidDel="00B60E12">
                <w:rPr>
                  <w:rFonts w:eastAsia="Times New Roman"/>
                  <w:sz w:val="20"/>
                  <w:szCs w:val="20"/>
                  <w:lang w:val="en"/>
                </w:rPr>
                <w:delText> </w:delText>
              </w:r>
            </w:del>
          </w:p>
        </w:tc>
      </w:tr>
      <w:tr w:rsidR="00B17311" w:rsidRPr="00CE5E7C" w:rsidDel="00B60E12" w14:paraId="5B485AB9" w14:textId="5EC7C8EA" w:rsidTr="0081396E">
        <w:trPr>
          <w:trHeight w:val="255"/>
          <w:del w:id="377" w:author="Cox, Gabriel C" w:date="2018-11-09T09:00:00Z"/>
          <w:trPrChange w:id="378" w:author="Cox, Gabriel C" w:date="2018-11-09T09:40:00Z">
            <w:trPr>
              <w:trHeight w:val="255"/>
            </w:trPr>
          </w:trPrChange>
        </w:trPr>
        <w:tc>
          <w:tcPr>
            <w:tcW w:w="851" w:type="dxa"/>
            <w:tcBorders>
              <w:top w:val="nil"/>
              <w:left w:val="single" w:sz="4" w:space="0" w:color="auto"/>
              <w:bottom w:val="single" w:sz="4" w:space="0" w:color="auto"/>
              <w:right w:val="single" w:sz="4" w:space="0" w:color="auto"/>
            </w:tcBorders>
            <w:tcPrChange w:id="379" w:author="Cox, Gabriel C" w:date="2018-11-09T09:40:00Z">
              <w:tcPr>
                <w:tcW w:w="691" w:type="dxa"/>
                <w:tcBorders>
                  <w:top w:val="nil"/>
                  <w:left w:val="single" w:sz="4" w:space="0" w:color="auto"/>
                  <w:bottom w:val="single" w:sz="4" w:space="0" w:color="auto"/>
                  <w:right w:val="single" w:sz="4" w:space="0" w:color="auto"/>
                </w:tcBorders>
              </w:tcPr>
            </w:tcPrChange>
          </w:tcPr>
          <w:p w14:paraId="6AA03ADA" w14:textId="0DB878F2" w:rsidR="00F06778" w:rsidRPr="00CE5E7C" w:rsidDel="00B60E12" w:rsidRDefault="00556ACB" w:rsidP="00F06778">
            <w:pPr>
              <w:spacing w:after="0" w:line="240" w:lineRule="auto"/>
              <w:rPr>
                <w:del w:id="380" w:author="Cox, Gabriel C" w:date="2018-11-09T09:00:00Z"/>
                <w:rFonts w:eastAsia="Times New Roman"/>
                <w:sz w:val="20"/>
                <w:szCs w:val="20"/>
                <w:lang w:val="en"/>
              </w:rPr>
            </w:pPr>
            <w:del w:id="381" w:author="Cox, Gabriel C" w:date="2018-11-09T09:00:00Z">
              <w:r w:rsidDel="00B60E12">
                <w:rPr>
                  <w:rFonts w:eastAsia="Times New Roman"/>
                  <w:sz w:val="20"/>
                  <w:szCs w:val="20"/>
                  <w:lang w:val="en"/>
                </w:rPr>
                <w:delText>24</w:delText>
              </w:r>
            </w:del>
          </w:p>
        </w:tc>
        <w:tc>
          <w:tcPr>
            <w:tcW w:w="931" w:type="dxa"/>
            <w:tcBorders>
              <w:top w:val="nil"/>
              <w:left w:val="single" w:sz="4" w:space="0" w:color="auto"/>
              <w:bottom w:val="single" w:sz="4" w:space="0" w:color="auto"/>
              <w:right w:val="single" w:sz="4" w:space="0" w:color="auto"/>
            </w:tcBorders>
            <w:tcPrChange w:id="382" w:author="Cox, Gabriel C" w:date="2018-11-09T09:40:00Z">
              <w:tcPr>
                <w:tcW w:w="1035" w:type="dxa"/>
                <w:tcBorders>
                  <w:top w:val="nil"/>
                  <w:left w:val="single" w:sz="4" w:space="0" w:color="auto"/>
                  <w:bottom w:val="single" w:sz="4" w:space="0" w:color="auto"/>
                  <w:right w:val="single" w:sz="4" w:space="0" w:color="auto"/>
                </w:tcBorders>
              </w:tcPr>
            </w:tcPrChange>
          </w:tcPr>
          <w:p w14:paraId="64FFA6EE" w14:textId="0E105BAD" w:rsidR="00F06778" w:rsidRPr="00CE5E7C" w:rsidDel="00B60E12" w:rsidRDefault="00F06778" w:rsidP="00F06778">
            <w:pPr>
              <w:spacing w:after="0" w:line="240" w:lineRule="auto"/>
              <w:rPr>
                <w:del w:id="383" w:author="Cox, Gabriel C" w:date="2018-11-09T09:00:00Z"/>
                <w:rFonts w:eastAsia="Times New Roman"/>
                <w:sz w:val="20"/>
                <w:szCs w:val="20"/>
                <w:lang w:val="en"/>
              </w:rPr>
            </w:pPr>
            <w:del w:id="384" w:author="Cox, Gabriel C" w:date="2018-11-09T09:00:00Z">
              <w:r w:rsidRPr="00CE5E7C" w:rsidDel="00B60E12">
                <w:rPr>
                  <w:rFonts w:eastAsia="Times New Roman"/>
                  <w:sz w:val="20"/>
                  <w:szCs w:val="20"/>
                  <w:lang w:val="en"/>
                </w:rPr>
                <w:delText>1</w:delText>
              </w:r>
              <w:r w:rsidR="00556ACB" w:rsidDel="00B60E12">
                <w:rPr>
                  <w:rFonts w:eastAsia="Times New Roman"/>
                  <w:sz w:val="20"/>
                  <w:szCs w:val="20"/>
                  <w:lang w:val="en"/>
                </w:rPr>
                <w:delText>6</w:delText>
              </w:r>
            </w:del>
          </w:p>
        </w:tc>
        <w:tc>
          <w:tcPr>
            <w:tcW w:w="1267" w:type="dxa"/>
            <w:tcBorders>
              <w:top w:val="nil"/>
              <w:left w:val="single" w:sz="4" w:space="0" w:color="auto"/>
              <w:bottom w:val="single" w:sz="4" w:space="0" w:color="auto"/>
              <w:right w:val="single" w:sz="4" w:space="0" w:color="auto"/>
            </w:tcBorders>
            <w:shd w:val="clear" w:color="auto" w:fill="auto"/>
            <w:hideMark/>
            <w:tcPrChange w:id="385" w:author="Cox, Gabriel C" w:date="2018-11-09T09:40:00Z">
              <w:tcPr>
                <w:tcW w:w="1263" w:type="dxa"/>
                <w:tcBorders>
                  <w:top w:val="nil"/>
                  <w:left w:val="single" w:sz="4" w:space="0" w:color="auto"/>
                  <w:bottom w:val="single" w:sz="4" w:space="0" w:color="auto"/>
                  <w:right w:val="single" w:sz="4" w:space="0" w:color="auto"/>
                </w:tcBorders>
                <w:shd w:val="clear" w:color="auto" w:fill="auto"/>
                <w:hideMark/>
              </w:tcPr>
            </w:tcPrChange>
          </w:tcPr>
          <w:p w14:paraId="64A10083" w14:textId="37077367" w:rsidR="00F06778" w:rsidRPr="00CE5E7C" w:rsidDel="00B60E12" w:rsidRDefault="00F06778" w:rsidP="00F06778">
            <w:pPr>
              <w:spacing w:after="0" w:line="240" w:lineRule="auto"/>
              <w:rPr>
                <w:del w:id="386" w:author="Cox, Gabriel C" w:date="2018-11-09T09:00:00Z"/>
                <w:rFonts w:eastAsia="Times New Roman"/>
                <w:sz w:val="20"/>
                <w:szCs w:val="20"/>
              </w:rPr>
            </w:pPr>
            <w:del w:id="387" w:author="Cox, Gabriel C" w:date="2018-11-09T09:00:00Z">
              <w:r w:rsidRPr="00CE5E7C" w:rsidDel="00B60E12">
                <w:rPr>
                  <w:rFonts w:eastAsia="Times New Roman"/>
                  <w:sz w:val="20"/>
                  <w:szCs w:val="20"/>
                  <w:lang w:val="en"/>
                </w:rPr>
                <w:delText>Drone Gross Weight</w:delText>
              </w:r>
            </w:del>
          </w:p>
        </w:tc>
        <w:tc>
          <w:tcPr>
            <w:tcW w:w="3330" w:type="dxa"/>
            <w:tcBorders>
              <w:top w:val="nil"/>
              <w:left w:val="nil"/>
              <w:bottom w:val="single" w:sz="4" w:space="0" w:color="auto"/>
              <w:right w:val="single" w:sz="4" w:space="0" w:color="auto"/>
            </w:tcBorders>
            <w:shd w:val="clear" w:color="auto" w:fill="auto"/>
            <w:hideMark/>
            <w:tcPrChange w:id="388" w:author="Cox, Gabriel C" w:date="2018-11-09T09:40:00Z">
              <w:tcPr>
                <w:tcW w:w="3213" w:type="dxa"/>
                <w:tcBorders>
                  <w:top w:val="nil"/>
                  <w:left w:val="nil"/>
                  <w:bottom w:val="single" w:sz="4" w:space="0" w:color="auto"/>
                  <w:right w:val="single" w:sz="4" w:space="0" w:color="auto"/>
                </w:tcBorders>
                <w:shd w:val="clear" w:color="auto" w:fill="auto"/>
                <w:hideMark/>
              </w:tcPr>
            </w:tcPrChange>
          </w:tcPr>
          <w:p w14:paraId="0F9D919C" w14:textId="7C201784" w:rsidR="00F06778" w:rsidRPr="00CE5E7C" w:rsidDel="00B60E12" w:rsidRDefault="00F06778" w:rsidP="00F06778">
            <w:pPr>
              <w:spacing w:after="0" w:line="240" w:lineRule="auto"/>
              <w:rPr>
                <w:del w:id="389" w:author="Cox, Gabriel C" w:date="2018-11-09T09:00:00Z"/>
                <w:rFonts w:eastAsia="Times New Roman"/>
                <w:sz w:val="20"/>
                <w:szCs w:val="20"/>
              </w:rPr>
            </w:pPr>
            <w:del w:id="390" w:author="Cox, Gabriel C" w:date="2018-11-09T09:00:00Z">
              <w:r w:rsidRPr="00CE5E7C" w:rsidDel="00B60E12">
                <w:rPr>
                  <w:rFonts w:eastAsia="Times New Roman"/>
                  <w:sz w:val="20"/>
                  <w:szCs w:val="20"/>
                  <w:lang w:val="en"/>
                </w:rPr>
                <w:delText>Weight in Grams</w:delText>
              </w:r>
              <w:r w:rsidR="00556ACB" w:rsidDel="00B60E12">
                <w:rPr>
                  <w:rFonts w:eastAsia="Times New Roman"/>
                  <w:sz w:val="20"/>
                  <w:szCs w:val="20"/>
                  <w:lang w:val="en"/>
                </w:rPr>
                <w:delText xml:space="preserve"> x10</w:delText>
              </w:r>
            </w:del>
          </w:p>
        </w:tc>
        <w:tc>
          <w:tcPr>
            <w:tcW w:w="1725" w:type="dxa"/>
            <w:tcBorders>
              <w:top w:val="nil"/>
              <w:left w:val="nil"/>
              <w:bottom w:val="single" w:sz="4" w:space="0" w:color="auto"/>
              <w:right w:val="single" w:sz="4" w:space="0" w:color="auto"/>
            </w:tcBorders>
            <w:shd w:val="clear" w:color="auto" w:fill="auto"/>
            <w:hideMark/>
            <w:tcPrChange w:id="391" w:author="Cox, Gabriel C" w:date="2018-11-09T09:40:00Z">
              <w:tcPr>
                <w:tcW w:w="1889" w:type="dxa"/>
                <w:tcBorders>
                  <w:top w:val="nil"/>
                  <w:left w:val="nil"/>
                  <w:bottom w:val="single" w:sz="4" w:space="0" w:color="auto"/>
                  <w:right w:val="single" w:sz="4" w:space="0" w:color="auto"/>
                </w:tcBorders>
                <w:shd w:val="clear" w:color="auto" w:fill="auto"/>
                <w:hideMark/>
              </w:tcPr>
            </w:tcPrChange>
          </w:tcPr>
          <w:p w14:paraId="217028DC" w14:textId="6881F784" w:rsidR="00F06778" w:rsidDel="00B60E12" w:rsidRDefault="00556ACB" w:rsidP="00F06778">
            <w:pPr>
              <w:spacing w:after="0" w:line="240" w:lineRule="auto"/>
              <w:rPr>
                <w:del w:id="392" w:author="Cox, Gabriel C" w:date="2018-11-09T09:00:00Z"/>
                <w:rFonts w:eastAsia="Times New Roman"/>
                <w:sz w:val="20"/>
                <w:szCs w:val="20"/>
              </w:rPr>
            </w:pPr>
            <w:del w:id="393" w:author="Cox, Gabriel C" w:date="2018-11-09T09:00:00Z">
              <w:r w:rsidDel="00B60E12">
                <w:rPr>
                  <w:rFonts w:eastAsia="Times New Roman"/>
                  <w:sz w:val="20"/>
                  <w:szCs w:val="20"/>
                </w:rPr>
                <w:delText>0</w:delText>
              </w:r>
              <w:r w:rsidR="003E2A9E" w:rsidDel="00B60E12">
                <w:rPr>
                  <w:rFonts w:eastAsia="Times New Roman"/>
                  <w:sz w:val="20"/>
                  <w:szCs w:val="20"/>
                </w:rPr>
                <w:delText xml:space="preserve"> </w:delText>
              </w:r>
              <w:r w:rsidDel="00B60E12">
                <w:rPr>
                  <w:rFonts w:eastAsia="Times New Roman"/>
                  <w:sz w:val="20"/>
                  <w:szCs w:val="20"/>
                </w:rPr>
                <w:delText>-</w:delText>
              </w:r>
              <w:r w:rsidR="003E2A9E" w:rsidDel="00B60E12">
                <w:rPr>
                  <w:rFonts w:eastAsia="Times New Roman"/>
                  <w:sz w:val="20"/>
                  <w:szCs w:val="20"/>
                </w:rPr>
                <w:delText xml:space="preserve"> </w:delText>
              </w:r>
              <w:r w:rsidDel="00B60E12">
                <w:rPr>
                  <w:rFonts w:eastAsia="Times New Roman"/>
                  <w:sz w:val="20"/>
                  <w:szCs w:val="20"/>
                </w:rPr>
                <w:delText>655,350g</w:delText>
              </w:r>
            </w:del>
          </w:p>
          <w:p w14:paraId="1B171BE1" w14:textId="744665AA" w:rsidR="005C22F3" w:rsidRPr="00CE5E7C" w:rsidDel="00B60E12" w:rsidRDefault="005C22F3" w:rsidP="00F06778">
            <w:pPr>
              <w:spacing w:after="0" w:line="240" w:lineRule="auto"/>
              <w:rPr>
                <w:del w:id="394" w:author="Cox, Gabriel C" w:date="2018-11-09T09:00:00Z"/>
                <w:rFonts w:eastAsia="Times New Roman"/>
                <w:sz w:val="20"/>
                <w:szCs w:val="20"/>
              </w:rPr>
            </w:pPr>
            <w:del w:id="395" w:author="Cox, Gabriel C" w:date="2018-11-09T09:00:00Z">
              <w:r w:rsidDel="00B60E12">
                <w:rPr>
                  <w:rFonts w:eastAsia="Times New Roman"/>
                  <w:sz w:val="20"/>
                  <w:szCs w:val="20"/>
                </w:rPr>
                <w:delText>Up to 655</w:delText>
              </w:r>
              <w:r w:rsidR="003E2A9E" w:rsidDel="00B60E12">
                <w:rPr>
                  <w:rFonts w:eastAsia="Times New Roman"/>
                  <w:sz w:val="20"/>
                  <w:szCs w:val="20"/>
                </w:rPr>
                <w:delText>,000</w:delText>
              </w:r>
              <w:r w:rsidDel="00B60E12">
                <w:rPr>
                  <w:rFonts w:eastAsia="Times New Roman"/>
                  <w:sz w:val="20"/>
                  <w:szCs w:val="20"/>
                </w:rPr>
                <w:delText>kg w/mult</w:delText>
              </w:r>
              <w:r w:rsidR="003E2A9E" w:rsidDel="00B60E12">
                <w:rPr>
                  <w:rFonts w:eastAsia="Times New Roman"/>
                  <w:sz w:val="20"/>
                  <w:szCs w:val="20"/>
                </w:rPr>
                <w:delText>iplier</w:delText>
              </w:r>
            </w:del>
          </w:p>
        </w:tc>
        <w:tc>
          <w:tcPr>
            <w:tcW w:w="1476" w:type="dxa"/>
            <w:tcBorders>
              <w:top w:val="nil"/>
              <w:left w:val="nil"/>
              <w:bottom w:val="single" w:sz="4" w:space="0" w:color="auto"/>
              <w:right w:val="single" w:sz="4" w:space="0" w:color="auto"/>
            </w:tcBorders>
            <w:shd w:val="clear" w:color="auto" w:fill="auto"/>
            <w:hideMark/>
            <w:tcPrChange w:id="396" w:author="Cox, Gabriel C" w:date="2018-11-09T09:40:00Z">
              <w:tcPr>
                <w:tcW w:w="1489" w:type="dxa"/>
                <w:tcBorders>
                  <w:top w:val="nil"/>
                  <w:left w:val="nil"/>
                  <w:bottom w:val="single" w:sz="4" w:space="0" w:color="auto"/>
                  <w:right w:val="single" w:sz="4" w:space="0" w:color="auto"/>
                </w:tcBorders>
                <w:shd w:val="clear" w:color="auto" w:fill="auto"/>
                <w:hideMark/>
              </w:tcPr>
            </w:tcPrChange>
          </w:tcPr>
          <w:p w14:paraId="609550C4" w14:textId="4DB2C8A2" w:rsidR="00F06778" w:rsidRPr="00CE5E7C" w:rsidDel="00B60E12" w:rsidRDefault="00F06778" w:rsidP="00F06778">
            <w:pPr>
              <w:keepNext/>
              <w:spacing w:after="0" w:line="240" w:lineRule="auto"/>
              <w:rPr>
                <w:del w:id="397" w:author="Cox, Gabriel C" w:date="2018-11-09T09:00:00Z"/>
                <w:rFonts w:eastAsia="Times New Roman"/>
                <w:sz w:val="20"/>
                <w:szCs w:val="20"/>
              </w:rPr>
            </w:pPr>
            <w:del w:id="398" w:author="Cox, Gabriel C" w:date="2018-11-09T09:00:00Z">
              <w:r w:rsidRPr="00CE5E7C" w:rsidDel="00B60E12">
                <w:rPr>
                  <w:rFonts w:eastAsia="Times New Roman"/>
                  <w:sz w:val="20"/>
                  <w:szCs w:val="20"/>
                  <w:lang w:val="en"/>
                </w:rPr>
                <w:delText> </w:delText>
              </w:r>
            </w:del>
          </w:p>
        </w:tc>
      </w:tr>
    </w:tbl>
    <w:p w14:paraId="3EA1A3B5" w14:textId="24F36C20" w:rsidR="00D5614D" w:rsidRPr="005C22F3" w:rsidRDefault="00D5614D" w:rsidP="005C22F3">
      <w:pPr>
        <w:pStyle w:val="Caption"/>
        <w:jc w:val="center"/>
        <w:rPr>
          <w:lang w:val="en"/>
        </w:rPr>
      </w:pPr>
      <w:r>
        <w:t xml:space="preserve">Figure </w:t>
      </w:r>
      <w:fldSimple w:instr=" SEQ Figure \* ARABIC ">
        <w:r w:rsidR="00F008D8">
          <w:rPr>
            <w:noProof/>
          </w:rPr>
          <w:t>2</w:t>
        </w:r>
      </w:fldSimple>
      <w:r>
        <w:t xml:space="preserve"> - Basic ID Message</w:t>
      </w:r>
    </w:p>
    <w:p w14:paraId="77DFB5EB" w14:textId="77777777" w:rsidR="009255FA" w:rsidRDefault="009255FA">
      <w:pPr>
        <w:rPr>
          <w:ins w:id="399" w:author="Cox, Gabriel C" w:date="2018-11-11T20:43:00Z"/>
          <w:rFonts w:asciiTheme="majorHAnsi" w:eastAsiaTheme="majorEastAsia" w:hAnsiTheme="majorHAnsi" w:cstheme="majorBidi"/>
          <w:color w:val="2E74B5" w:themeColor="accent1" w:themeShade="BF"/>
          <w:sz w:val="26"/>
          <w:szCs w:val="26"/>
          <w:lang w:val="en"/>
        </w:rPr>
      </w:pPr>
      <w:ins w:id="400" w:author="Cox, Gabriel C" w:date="2018-11-11T20:43:00Z">
        <w:r>
          <w:rPr>
            <w:lang w:val="en"/>
          </w:rPr>
          <w:br w:type="page"/>
        </w:r>
      </w:ins>
    </w:p>
    <w:p w14:paraId="272E56A4" w14:textId="441BC19E" w:rsidR="000F0A78" w:rsidDel="000B5D81" w:rsidRDefault="000F0A78">
      <w:pPr>
        <w:rPr>
          <w:del w:id="401" w:author="Cox, Gabriel C" w:date="2018-11-09T09:57:00Z"/>
          <w:rFonts w:asciiTheme="majorHAnsi" w:eastAsiaTheme="majorEastAsia" w:hAnsiTheme="majorHAnsi" w:cstheme="majorBidi"/>
          <w:color w:val="2E74B5" w:themeColor="accent1" w:themeShade="BF"/>
          <w:sz w:val="26"/>
          <w:szCs w:val="26"/>
          <w:lang w:val="en"/>
        </w:rPr>
      </w:pPr>
      <w:del w:id="402" w:author="Cox, Gabriel C" w:date="2018-11-09T09:57:00Z">
        <w:r w:rsidDel="000B5D81">
          <w:rPr>
            <w:lang w:val="en"/>
          </w:rPr>
          <w:lastRenderedPageBreak/>
          <w:br w:type="page"/>
        </w:r>
      </w:del>
    </w:p>
    <w:p w14:paraId="5A1230AB" w14:textId="42BEA78B" w:rsidR="00D5614D" w:rsidRDefault="00D5614D" w:rsidP="00D5614D">
      <w:pPr>
        <w:pStyle w:val="Heading2"/>
        <w:rPr>
          <w:lang w:val="en"/>
        </w:rPr>
      </w:pPr>
      <w:bookmarkStart w:id="403" w:name="_Toc529731885"/>
      <w:r>
        <w:rPr>
          <w:lang w:val="en"/>
        </w:rPr>
        <w:t>Location Message</w:t>
      </w:r>
      <w:bookmarkEnd w:id="403"/>
    </w:p>
    <w:p w14:paraId="06E1FFC5" w14:textId="77777777" w:rsidR="00D5614D" w:rsidRPr="006B22A7" w:rsidRDefault="00D5614D" w:rsidP="00D5614D">
      <w:pPr>
        <w:rPr>
          <w:lang w:val="en"/>
        </w:rPr>
      </w:pPr>
      <w:r>
        <w:rPr>
          <w:lang w:val="en"/>
        </w:rPr>
        <w:t>Message Type: 0x1, Dynamic</w:t>
      </w:r>
    </w:p>
    <w:p w14:paraId="45CB6E39" w14:textId="77777777" w:rsidR="00E1269B" w:rsidRDefault="00D5614D" w:rsidP="00D5614D">
      <w:pPr>
        <w:rPr>
          <w:ins w:id="404" w:author="Cox, Gabriel C" w:date="2018-11-11T20:57:00Z"/>
          <w:lang w:val="en"/>
        </w:rPr>
      </w:pPr>
      <w:r>
        <w:rPr>
          <w:lang w:val="en"/>
        </w:rPr>
        <w:t>The Location/Vector message provides the location, altitude, direction and speed of the drone.</w:t>
      </w:r>
      <w:r>
        <w:rPr>
          <w:lang w:val="en"/>
        </w:rPr>
        <w:br/>
        <w:t xml:space="preserve">This message is </w:t>
      </w:r>
      <w:r w:rsidRPr="006B22A7">
        <w:rPr>
          <w:b/>
          <w:lang w:val="en"/>
        </w:rPr>
        <w:t>mandatory</w:t>
      </w:r>
      <w:r>
        <w:rPr>
          <w:lang w:val="en"/>
        </w:rPr>
        <w:t>.</w:t>
      </w:r>
      <w:r w:rsidR="00E04DB7">
        <w:rPr>
          <w:lang w:val="en"/>
        </w:rPr>
        <w:t xml:space="preserve">  </w:t>
      </w:r>
    </w:p>
    <w:p w14:paraId="6E1AC9D3" w14:textId="4D59C5BE" w:rsidR="00260B05" w:rsidRDefault="00E1269B" w:rsidP="00D5614D">
      <w:pPr>
        <w:rPr>
          <w:ins w:id="405" w:author="Cox, Gabriel C" w:date="2018-11-11T20:52:00Z"/>
          <w:lang w:val="en"/>
        </w:rPr>
      </w:pPr>
      <w:ins w:id="406" w:author="Cox, Gabriel C" w:date="2018-11-11T20:57:00Z">
        <w:r>
          <w:rPr>
            <w:lang w:val="en"/>
          </w:rPr>
          <w:t xml:space="preserve">Note: </w:t>
        </w:r>
      </w:ins>
      <w:ins w:id="407" w:author="Cox, Gabriel C" w:date="2018-11-11T20:52:00Z">
        <w:r w:rsidR="00260B05">
          <w:rPr>
            <w:lang w:val="en"/>
          </w:rPr>
          <w:t xml:space="preserve">Speed is expressed in </w:t>
        </w:r>
        <w:proofErr w:type="gramStart"/>
        <w:r w:rsidR="00260B05">
          <w:rPr>
            <w:lang w:val="en"/>
          </w:rPr>
          <w:t>North(</w:t>
        </w:r>
        <w:proofErr w:type="gramEnd"/>
        <w:r w:rsidR="00260B05">
          <w:rPr>
            <w:lang w:val="en"/>
          </w:rPr>
          <w:t>+)/South(+) and East</w:t>
        </w:r>
      </w:ins>
      <w:ins w:id="408" w:author="Cox, Gabriel C" w:date="2018-11-11T20:53:00Z">
        <w:r w:rsidR="00260B05">
          <w:rPr>
            <w:lang w:val="en"/>
          </w:rPr>
          <w:t>(+)</w:t>
        </w:r>
      </w:ins>
      <w:ins w:id="409" w:author="Cox, Gabriel C" w:date="2018-11-11T20:52:00Z">
        <w:r w:rsidR="00260B05">
          <w:rPr>
            <w:lang w:val="en"/>
          </w:rPr>
          <w:t>/West</w:t>
        </w:r>
      </w:ins>
      <w:ins w:id="410" w:author="Cox, Gabriel C" w:date="2018-11-11T20:53:00Z">
        <w:r w:rsidR="00260B05">
          <w:rPr>
            <w:lang w:val="en"/>
          </w:rPr>
          <w:t>(-)</w:t>
        </w:r>
      </w:ins>
      <w:ins w:id="411" w:author="Cox, Gabriel C" w:date="2018-11-11T20:52:00Z">
        <w:r w:rsidR="00260B05">
          <w:rPr>
            <w:lang w:val="en"/>
          </w:rPr>
          <w:t xml:space="preserve"> components.</w:t>
        </w:r>
      </w:ins>
      <w:ins w:id="412" w:author="Cox, Gabriel C" w:date="2018-11-11T20:53:00Z">
        <w:r w:rsidR="00260B05">
          <w:rPr>
            <w:lang w:val="en"/>
          </w:rPr>
          <w:t xml:space="preserve">  This will easily allow for computing bearing and resultant speed.  If </w:t>
        </w:r>
      </w:ins>
      <w:ins w:id="413" w:author="Cox, Gabriel C" w:date="2018-11-11T20:54:00Z">
        <w:r w:rsidR="00260B05">
          <w:rPr>
            <w:lang w:val="en"/>
          </w:rPr>
          <w:t xml:space="preserve">either speed component magnitude is over 127 m/s, the </w:t>
        </w:r>
      </w:ins>
      <w:ins w:id="414" w:author="Cox, Gabriel C" w:date="2018-11-11T20:55:00Z">
        <w:r>
          <w:rPr>
            <w:lang w:val="en"/>
          </w:rPr>
          <w:t xml:space="preserve">corresponding </w:t>
        </w:r>
      </w:ins>
      <w:ins w:id="415" w:author="Cox, Gabriel C" w:date="2018-11-11T20:54:00Z">
        <w:r w:rsidR="00260B05">
          <w:rPr>
            <w:lang w:val="en"/>
          </w:rPr>
          <w:t>multiplier bit must be set and the speed compon</w:t>
        </w:r>
      </w:ins>
      <w:ins w:id="416" w:author="Cox, Gabriel C" w:date="2018-11-11T20:55:00Z">
        <w:r w:rsidR="00260B05">
          <w:rPr>
            <w:lang w:val="en"/>
          </w:rPr>
          <w:t xml:space="preserve">ent shall be expressed </w:t>
        </w:r>
        <w:r>
          <w:rPr>
            <w:lang w:val="en"/>
          </w:rPr>
          <w:t>10s of</w:t>
        </w:r>
      </w:ins>
      <w:ins w:id="417" w:author="Cox, Gabriel C" w:date="2018-11-11T20:56:00Z">
        <w:r>
          <w:rPr>
            <w:lang w:val="en"/>
          </w:rPr>
          <w:t xml:space="preserve"> units</w:t>
        </w:r>
      </w:ins>
      <w:ins w:id="418" w:author="Cox, Gabriel C" w:date="2018-11-11T20:55:00Z">
        <w:r>
          <w:rPr>
            <w:lang w:val="en"/>
          </w:rPr>
          <w:t>.</w:t>
        </w:r>
      </w:ins>
    </w:p>
    <w:p w14:paraId="271DCE68" w14:textId="3D07403B" w:rsidR="00D5614D" w:rsidRDefault="00E04DB7" w:rsidP="00D5614D">
      <w:pPr>
        <w:rPr>
          <w:lang w:val="en"/>
        </w:rPr>
      </w:pPr>
      <w:del w:id="419" w:author="Cox, Gabriel C" w:date="2018-11-11T20:56:00Z">
        <w:r w:rsidDel="00E1269B">
          <w:rPr>
            <w:lang w:val="en"/>
          </w:rPr>
          <w:delText xml:space="preserve">Note: When using the “multiplier” fields, the values shall be expressed in the most specific value possible.  Therefore, moving to the next available multiplier shall only happen after the maximum integer value has been reached for the base value field.  For Example: </w:delText>
        </w:r>
      </w:del>
      <w:del w:id="420" w:author="Cox, Gabriel C" w:date="2018-11-11T20:51:00Z">
        <w:r w:rsidDel="00260B05">
          <w:rPr>
            <w:lang w:val="en"/>
          </w:rPr>
          <w:delText xml:space="preserve">2047 MSL shall be expressed </w:delText>
        </w:r>
        <w:r w:rsidR="00107118" w:rsidDel="00260B05">
          <w:rPr>
            <w:lang w:val="en"/>
          </w:rPr>
          <w:delText>as Altitude=</w:delText>
        </w:r>
        <w:r w:rsidDel="00260B05">
          <w:rPr>
            <w:lang w:val="en"/>
          </w:rPr>
          <w:delText>2047</w:delText>
        </w:r>
        <w:r w:rsidR="00107118" w:rsidDel="00260B05">
          <w:rPr>
            <w:lang w:val="en"/>
          </w:rPr>
          <w:delText>, Altitude Multiplier = 0</w:delText>
        </w:r>
        <w:r w:rsidDel="00260B05">
          <w:rPr>
            <w:lang w:val="en"/>
          </w:rPr>
          <w:delText xml:space="preserve"> (1)</w:delText>
        </w:r>
        <w:r w:rsidR="00107118" w:rsidDel="00260B05">
          <w:rPr>
            <w:lang w:val="en"/>
          </w:rPr>
          <w:delText>.  For 2048 MSL, Altitude=205 (round), Altitude Multiplier=1 (10) which gives an interpreted value of 2050</w:delText>
        </w:r>
      </w:del>
      <w:del w:id="421" w:author="Cox, Gabriel C" w:date="2018-11-11T20:56:00Z">
        <w:r w:rsidR="00107118" w:rsidDel="00E1269B">
          <w:rPr>
            <w:lang w:val="en"/>
          </w:rPr>
          <w:delText>.</w:delText>
        </w:r>
      </w:del>
    </w:p>
    <w:tbl>
      <w:tblPr>
        <w:tblW w:w="9781" w:type="dxa"/>
        <w:tblInd w:w="-5" w:type="dxa"/>
        <w:tblLayout w:type="fixed"/>
        <w:tblLook w:val="04A0" w:firstRow="1" w:lastRow="0" w:firstColumn="1" w:lastColumn="0" w:noHBand="0" w:noVBand="1"/>
        <w:tblPrChange w:id="422" w:author="Cox, Gabriel C" w:date="2018-11-09T09:15:00Z">
          <w:tblPr>
            <w:tblW w:w="9450" w:type="dxa"/>
            <w:tblInd w:w="-5" w:type="dxa"/>
            <w:tblLook w:val="04A0" w:firstRow="1" w:lastRow="0" w:firstColumn="1" w:lastColumn="0" w:noHBand="0" w:noVBand="1"/>
          </w:tblPr>
        </w:tblPrChange>
      </w:tblPr>
      <w:tblGrid>
        <w:gridCol w:w="851"/>
        <w:gridCol w:w="850"/>
        <w:gridCol w:w="1843"/>
        <w:gridCol w:w="3119"/>
        <w:gridCol w:w="1984"/>
        <w:gridCol w:w="1134"/>
        <w:tblGridChange w:id="423">
          <w:tblGrid>
            <w:gridCol w:w="709"/>
            <w:gridCol w:w="142"/>
            <w:gridCol w:w="779"/>
            <w:gridCol w:w="71"/>
            <w:gridCol w:w="1760"/>
            <w:gridCol w:w="83"/>
            <w:gridCol w:w="2931"/>
            <w:gridCol w:w="188"/>
            <w:gridCol w:w="1763"/>
            <w:gridCol w:w="221"/>
            <w:gridCol w:w="933"/>
            <w:gridCol w:w="201"/>
          </w:tblGrid>
        </w:tblGridChange>
      </w:tblGrid>
      <w:tr w:rsidR="00FC37A5" w:rsidRPr="00CE5E7C" w14:paraId="557FB927" w14:textId="77777777" w:rsidTr="00B17311">
        <w:trPr>
          <w:trHeight w:val="300"/>
          <w:trPrChange w:id="424" w:author="Cox, Gabriel C" w:date="2018-11-09T09:15:00Z">
            <w:trPr>
              <w:gridAfter w:val="0"/>
              <w:trHeight w:val="300"/>
            </w:trPr>
          </w:trPrChange>
        </w:trPr>
        <w:tc>
          <w:tcPr>
            <w:tcW w:w="851" w:type="dxa"/>
            <w:tcBorders>
              <w:top w:val="single" w:sz="4" w:space="0" w:color="auto"/>
              <w:left w:val="single" w:sz="4" w:space="0" w:color="auto"/>
              <w:bottom w:val="single" w:sz="4" w:space="0" w:color="auto"/>
              <w:right w:val="single" w:sz="4" w:space="0" w:color="auto"/>
            </w:tcBorders>
            <w:shd w:val="clear" w:color="000000" w:fill="F2F2F2"/>
            <w:vAlign w:val="center"/>
            <w:tcPrChange w:id="425" w:author="Cox, Gabriel C" w:date="2018-11-09T09:15:00Z">
              <w:tcPr>
                <w:tcW w:w="748" w:type="dxa"/>
                <w:tcBorders>
                  <w:top w:val="single" w:sz="4" w:space="0" w:color="auto"/>
                  <w:left w:val="single" w:sz="4" w:space="0" w:color="auto"/>
                  <w:bottom w:val="single" w:sz="4" w:space="0" w:color="auto"/>
                  <w:right w:val="single" w:sz="4" w:space="0" w:color="auto"/>
                </w:tcBorders>
                <w:shd w:val="clear" w:color="000000" w:fill="F2F2F2"/>
                <w:vAlign w:val="center"/>
              </w:tcPr>
            </w:tcPrChange>
          </w:tcPr>
          <w:p w14:paraId="351BA65A" w14:textId="38039D21" w:rsidR="00FC37A5" w:rsidRPr="00CE5E7C" w:rsidRDefault="00FC37A5" w:rsidP="00F06778">
            <w:pPr>
              <w:spacing w:after="0" w:line="240" w:lineRule="auto"/>
              <w:jc w:val="center"/>
              <w:rPr>
                <w:rFonts w:eastAsia="Times New Roman"/>
                <w:sz w:val="20"/>
                <w:szCs w:val="20"/>
              </w:rPr>
            </w:pPr>
            <w:r>
              <w:rPr>
                <w:rFonts w:eastAsia="Times New Roman"/>
                <w:sz w:val="20"/>
                <w:szCs w:val="20"/>
              </w:rPr>
              <w:t>Offset</w:t>
            </w:r>
            <w:r w:rsidR="00AA7F7A">
              <w:rPr>
                <w:rFonts w:eastAsia="Times New Roman"/>
                <w:sz w:val="20"/>
                <w:szCs w:val="20"/>
              </w:rPr>
              <w:br/>
            </w:r>
            <w:r w:rsidR="00F06778">
              <w:rPr>
                <w:rFonts w:eastAsia="Times New Roman"/>
                <w:sz w:val="20"/>
                <w:szCs w:val="20"/>
              </w:rPr>
              <w:t>(B</w:t>
            </w:r>
            <w:r w:rsidR="00AA7F7A">
              <w:rPr>
                <w:rFonts w:eastAsia="Times New Roman"/>
                <w:sz w:val="20"/>
                <w:szCs w:val="20"/>
              </w:rPr>
              <w:t>yte</w:t>
            </w:r>
            <w:r w:rsidR="00F06778">
              <w:rPr>
                <w:rFonts w:eastAsia="Times New Roman"/>
                <w:sz w:val="20"/>
                <w:szCs w:val="20"/>
              </w:rPr>
              <w:t>)</w:t>
            </w:r>
          </w:p>
        </w:tc>
        <w:tc>
          <w:tcPr>
            <w:tcW w:w="850" w:type="dxa"/>
            <w:tcBorders>
              <w:top w:val="single" w:sz="4" w:space="0" w:color="auto"/>
              <w:left w:val="single" w:sz="4" w:space="0" w:color="auto"/>
              <w:bottom w:val="single" w:sz="4" w:space="0" w:color="auto"/>
              <w:right w:val="single" w:sz="4" w:space="0" w:color="auto"/>
            </w:tcBorders>
            <w:shd w:val="clear" w:color="000000" w:fill="F2F2F2"/>
            <w:vAlign w:val="center"/>
            <w:tcPrChange w:id="426" w:author="Cox, Gabriel C" w:date="2018-11-09T09:15:00Z">
              <w:tcPr>
                <w:tcW w:w="634"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tcPrChange>
          </w:tcPr>
          <w:p w14:paraId="4B2FDB22" w14:textId="278A7415" w:rsidR="00FC37A5" w:rsidRPr="00CE5E7C" w:rsidRDefault="00F06778" w:rsidP="00B17311">
            <w:pPr>
              <w:spacing w:after="0" w:line="240" w:lineRule="auto"/>
              <w:jc w:val="center"/>
              <w:rPr>
                <w:rFonts w:eastAsia="Times New Roman"/>
                <w:sz w:val="20"/>
                <w:szCs w:val="20"/>
              </w:rPr>
            </w:pPr>
            <w:r>
              <w:rPr>
                <w:rFonts w:eastAsia="Times New Roman"/>
                <w:sz w:val="20"/>
                <w:szCs w:val="20"/>
              </w:rPr>
              <w:t>Len</w:t>
            </w:r>
            <w:r w:rsidR="00AA7F7A">
              <w:rPr>
                <w:rFonts w:eastAsia="Times New Roman"/>
                <w:sz w:val="20"/>
                <w:szCs w:val="20"/>
              </w:rPr>
              <w:br/>
            </w:r>
            <w:r>
              <w:rPr>
                <w:rFonts w:eastAsia="Times New Roman"/>
                <w:sz w:val="20"/>
                <w:szCs w:val="20"/>
              </w:rPr>
              <w:t>(</w:t>
            </w:r>
            <w:ins w:id="427" w:author="Cox, Gabriel C" w:date="2018-11-09T09:14:00Z">
              <w:r w:rsidR="00B17311">
                <w:rPr>
                  <w:rFonts w:eastAsia="Times New Roman"/>
                  <w:sz w:val="20"/>
                  <w:szCs w:val="20"/>
                </w:rPr>
                <w:t>B</w:t>
              </w:r>
            </w:ins>
            <w:del w:id="428" w:author="Cox, Gabriel C" w:date="2018-11-09T09:14:00Z">
              <w:r w:rsidDel="00B17311">
                <w:rPr>
                  <w:rFonts w:eastAsia="Times New Roman"/>
                  <w:sz w:val="20"/>
                  <w:szCs w:val="20"/>
                </w:rPr>
                <w:delText>b</w:delText>
              </w:r>
              <w:r w:rsidR="00AA7F7A" w:rsidDel="00B17311">
                <w:rPr>
                  <w:rFonts w:eastAsia="Times New Roman"/>
                  <w:sz w:val="20"/>
                  <w:szCs w:val="20"/>
                </w:rPr>
                <w:delText>i</w:delText>
              </w:r>
            </w:del>
            <w:ins w:id="429" w:author="Cox, Gabriel C" w:date="2018-11-09T09:14:00Z">
              <w:r w:rsidR="00B17311">
                <w:rPr>
                  <w:rFonts w:eastAsia="Times New Roman"/>
                  <w:sz w:val="20"/>
                  <w:szCs w:val="20"/>
                </w:rPr>
                <w:t>y</w:t>
              </w:r>
            </w:ins>
            <w:r w:rsidR="00AA7F7A">
              <w:rPr>
                <w:rFonts w:eastAsia="Times New Roman"/>
                <w:sz w:val="20"/>
                <w:szCs w:val="20"/>
              </w:rPr>
              <w:t>t</w:t>
            </w:r>
            <w:ins w:id="430" w:author="Cox, Gabriel C" w:date="2018-11-09T09:14:00Z">
              <w:r w:rsidR="00B17311">
                <w:rPr>
                  <w:rFonts w:eastAsia="Times New Roman"/>
                  <w:sz w:val="20"/>
                  <w:szCs w:val="20"/>
                </w:rPr>
                <w:t>e</w:t>
              </w:r>
            </w:ins>
            <w:r w:rsidR="00AA7F7A">
              <w:rPr>
                <w:rFonts w:eastAsia="Times New Roman"/>
                <w:sz w:val="20"/>
                <w:szCs w:val="20"/>
              </w:rPr>
              <w:t>s</w:t>
            </w:r>
            <w:r w:rsidR="00FC37A5" w:rsidRPr="00CE5E7C">
              <w:rPr>
                <w:rFonts w:eastAsia="Times New Roman"/>
                <w:sz w:val="20"/>
                <w:szCs w:val="20"/>
              </w:rPr>
              <w:t>)</w:t>
            </w:r>
          </w:p>
        </w:tc>
        <w:tc>
          <w:tcPr>
            <w:tcW w:w="184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Change w:id="431" w:author="Cox, Gabriel C" w:date="2018-11-09T09:15:00Z">
              <w:tcPr>
                <w:tcW w:w="1858"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tcPrChange>
          </w:tcPr>
          <w:p w14:paraId="3D843B35" w14:textId="0EE3909F"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Data Field</w:t>
            </w:r>
          </w:p>
        </w:tc>
        <w:tc>
          <w:tcPr>
            <w:tcW w:w="3119" w:type="dxa"/>
            <w:tcBorders>
              <w:top w:val="single" w:sz="4" w:space="0" w:color="auto"/>
              <w:left w:val="nil"/>
              <w:bottom w:val="single" w:sz="4" w:space="0" w:color="auto"/>
              <w:right w:val="single" w:sz="4" w:space="0" w:color="auto"/>
            </w:tcBorders>
            <w:shd w:val="clear" w:color="000000" w:fill="F2F2F2"/>
            <w:noWrap/>
            <w:vAlign w:val="center"/>
            <w:hideMark/>
            <w:tcPrChange w:id="432" w:author="Cox, Gabriel C" w:date="2018-11-09T09:15:00Z">
              <w:tcPr>
                <w:tcW w:w="3060" w:type="dxa"/>
                <w:gridSpan w:val="2"/>
                <w:tcBorders>
                  <w:top w:val="single" w:sz="4" w:space="0" w:color="auto"/>
                  <w:left w:val="nil"/>
                  <w:bottom w:val="single" w:sz="4" w:space="0" w:color="auto"/>
                  <w:right w:val="single" w:sz="4" w:space="0" w:color="auto"/>
                </w:tcBorders>
                <w:shd w:val="clear" w:color="000000" w:fill="F2F2F2"/>
                <w:noWrap/>
                <w:vAlign w:val="center"/>
                <w:hideMark/>
              </w:tcPr>
            </w:tcPrChange>
          </w:tcPr>
          <w:p w14:paraId="14E0286A" w14:textId="77777777"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Details</w:t>
            </w:r>
          </w:p>
        </w:tc>
        <w:tc>
          <w:tcPr>
            <w:tcW w:w="1984" w:type="dxa"/>
            <w:tcBorders>
              <w:top w:val="single" w:sz="4" w:space="0" w:color="auto"/>
              <w:left w:val="nil"/>
              <w:bottom w:val="single" w:sz="4" w:space="0" w:color="auto"/>
              <w:right w:val="single" w:sz="4" w:space="0" w:color="auto"/>
            </w:tcBorders>
            <w:shd w:val="clear" w:color="000000" w:fill="F2F2F2"/>
            <w:noWrap/>
            <w:vAlign w:val="center"/>
            <w:hideMark/>
            <w:tcPrChange w:id="433" w:author="Cox, Gabriel C" w:date="2018-11-09T09:15:00Z">
              <w:tcPr>
                <w:tcW w:w="1980" w:type="dxa"/>
                <w:gridSpan w:val="2"/>
                <w:tcBorders>
                  <w:top w:val="single" w:sz="4" w:space="0" w:color="auto"/>
                  <w:left w:val="nil"/>
                  <w:bottom w:val="single" w:sz="4" w:space="0" w:color="auto"/>
                  <w:right w:val="single" w:sz="4" w:space="0" w:color="auto"/>
                </w:tcBorders>
                <w:shd w:val="clear" w:color="000000" w:fill="F2F2F2"/>
                <w:noWrap/>
                <w:vAlign w:val="center"/>
                <w:hideMark/>
              </w:tcPr>
            </w:tcPrChange>
          </w:tcPr>
          <w:p w14:paraId="6BC44385" w14:textId="77777777"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Limitations</w:t>
            </w:r>
          </w:p>
        </w:tc>
        <w:tc>
          <w:tcPr>
            <w:tcW w:w="1134" w:type="dxa"/>
            <w:tcBorders>
              <w:top w:val="single" w:sz="4" w:space="0" w:color="auto"/>
              <w:left w:val="nil"/>
              <w:bottom w:val="single" w:sz="4" w:space="0" w:color="auto"/>
              <w:right w:val="single" w:sz="4" w:space="0" w:color="auto"/>
            </w:tcBorders>
            <w:shd w:val="clear" w:color="000000" w:fill="F2F2F2"/>
            <w:noWrap/>
            <w:vAlign w:val="center"/>
            <w:hideMark/>
            <w:tcPrChange w:id="434" w:author="Cox, Gabriel C" w:date="2018-11-09T09:15:00Z">
              <w:tcPr>
                <w:tcW w:w="1170" w:type="dxa"/>
                <w:gridSpan w:val="2"/>
                <w:tcBorders>
                  <w:top w:val="single" w:sz="4" w:space="0" w:color="auto"/>
                  <w:left w:val="nil"/>
                  <w:bottom w:val="single" w:sz="4" w:space="0" w:color="auto"/>
                  <w:right w:val="single" w:sz="4" w:space="0" w:color="auto"/>
                </w:tcBorders>
                <w:shd w:val="clear" w:color="000000" w:fill="F2F2F2"/>
                <w:noWrap/>
                <w:vAlign w:val="center"/>
                <w:hideMark/>
              </w:tcPr>
            </w:tcPrChange>
          </w:tcPr>
          <w:p w14:paraId="635F2E4A" w14:textId="77777777" w:rsidR="00FC37A5" w:rsidRPr="00CE5E7C" w:rsidRDefault="00FC37A5" w:rsidP="00F06778">
            <w:pPr>
              <w:spacing w:after="0" w:line="240" w:lineRule="auto"/>
              <w:jc w:val="center"/>
              <w:rPr>
                <w:rFonts w:eastAsia="Times New Roman"/>
                <w:sz w:val="20"/>
                <w:szCs w:val="20"/>
              </w:rPr>
            </w:pPr>
            <w:r w:rsidRPr="00CE5E7C">
              <w:rPr>
                <w:rFonts w:eastAsia="Times New Roman"/>
                <w:sz w:val="20"/>
                <w:szCs w:val="20"/>
              </w:rPr>
              <w:t>Example</w:t>
            </w:r>
          </w:p>
        </w:tc>
      </w:tr>
      <w:tr w:rsidR="00FC37A5" w:rsidRPr="00CE5E7C" w14:paraId="0CD1262F" w14:textId="77777777" w:rsidTr="00CD3E0F">
        <w:trPr>
          <w:trHeight w:val="1789"/>
          <w:trPrChange w:id="435" w:author="Cox, Gabriel C" w:date="2018-11-09T09:33:00Z">
            <w:trPr>
              <w:gridAfter w:val="0"/>
              <w:trHeight w:val="1789"/>
            </w:trPr>
          </w:trPrChange>
        </w:trPr>
        <w:tc>
          <w:tcPr>
            <w:tcW w:w="851" w:type="dxa"/>
            <w:tcBorders>
              <w:top w:val="nil"/>
              <w:left w:val="single" w:sz="4" w:space="0" w:color="auto"/>
              <w:bottom w:val="single" w:sz="4" w:space="0" w:color="auto"/>
              <w:right w:val="single" w:sz="4" w:space="0" w:color="auto"/>
            </w:tcBorders>
            <w:tcPrChange w:id="436" w:author="Cox, Gabriel C" w:date="2018-11-09T09:33:00Z">
              <w:tcPr>
                <w:tcW w:w="748" w:type="dxa"/>
                <w:tcBorders>
                  <w:top w:val="nil"/>
                  <w:left w:val="single" w:sz="4" w:space="0" w:color="auto"/>
                  <w:bottom w:val="single" w:sz="4" w:space="0" w:color="auto"/>
                  <w:right w:val="single" w:sz="4" w:space="0" w:color="auto"/>
                </w:tcBorders>
              </w:tcPr>
            </w:tcPrChange>
          </w:tcPr>
          <w:p w14:paraId="52F36ADB" w14:textId="22CF185B" w:rsidR="00FC37A5" w:rsidRPr="00CE5E7C" w:rsidRDefault="00CD3E0F" w:rsidP="00CD3E0F">
            <w:pPr>
              <w:spacing w:after="0" w:line="240" w:lineRule="auto"/>
              <w:rPr>
                <w:rFonts w:eastAsia="Times New Roman"/>
                <w:sz w:val="20"/>
                <w:szCs w:val="20"/>
              </w:rPr>
            </w:pPr>
            <w:ins w:id="437" w:author="Cox, Gabriel C" w:date="2018-11-09T09:32:00Z">
              <w:r>
                <w:rPr>
                  <w:rFonts w:eastAsia="Times New Roman"/>
                  <w:sz w:val="20"/>
                  <w:szCs w:val="20"/>
                </w:rPr>
                <w:t>1</w:t>
              </w:r>
            </w:ins>
            <w:del w:id="438" w:author="Cox, Gabriel C" w:date="2018-11-09T09:32:00Z">
              <w:r w:rsidR="00FC37A5" w:rsidDel="00CD3E0F">
                <w:rPr>
                  <w:rFonts w:eastAsia="Times New Roman"/>
                  <w:sz w:val="20"/>
                  <w:szCs w:val="20"/>
                </w:rPr>
                <w:delText>5</w:delText>
              </w:r>
            </w:del>
          </w:p>
        </w:tc>
        <w:tc>
          <w:tcPr>
            <w:tcW w:w="850" w:type="dxa"/>
            <w:tcBorders>
              <w:top w:val="nil"/>
              <w:left w:val="single" w:sz="4" w:space="0" w:color="auto"/>
              <w:bottom w:val="single" w:sz="4" w:space="0" w:color="auto"/>
              <w:right w:val="single" w:sz="4" w:space="0" w:color="auto"/>
            </w:tcBorders>
            <w:tcPrChange w:id="439" w:author="Cox, Gabriel C" w:date="2018-11-09T09:33:00Z">
              <w:tcPr>
                <w:tcW w:w="634" w:type="dxa"/>
                <w:gridSpan w:val="2"/>
                <w:tcBorders>
                  <w:top w:val="nil"/>
                  <w:left w:val="single" w:sz="4" w:space="0" w:color="auto"/>
                  <w:bottom w:val="single" w:sz="4" w:space="0" w:color="auto"/>
                  <w:right w:val="single" w:sz="4" w:space="0" w:color="auto"/>
                </w:tcBorders>
              </w:tcPr>
            </w:tcPrChange>
          </w:tcPr>
          <w:p w14:paraId="5E1D1715" w14:textId="7C4E7982" w:rsidR="00FC37A5" w:rsidRPr="00CE5E7C" w:rsidRDefault="00B17311" w:rsidP="00CD3E0F">
            <w:pPr>
              <w:spacing w:after="0" w:line="240" w:lineRule="auto"/>
              <w:rPr>
                <w:rFonts w:eastAsia="Times New Roman"/>
                <w:sz w:val="20"/>
                <w:szCs w:val="20"/>
              </w:rPr>
            </w:pPr>
            <w:ins w:id="440" w:author="Cox, Gabriel C" w:date="2018-11-09T09:14:00Z">
              <w:r>
                <w:rPr>
                  <w:rFonts w:eastAsia="Times New Roman"/>
                  <w:sz w:val="20"/>
                  <w:szCs w:val="20"/>
                </w:rPr>
                <w:t>1</w:t>
              </w:r>
            </w:ins>
            <w:del w:id="441" w:author="Cox, Gabriel C" w:date="2018-11-09T09:14:00Z">
              <w:r w:rsidR="000E3768" w:rsidDel="00B17311">
                <w:rPr>
                  <w:rFonts w:eastAsia="Times New Roman"/>
                  <w:sz w:val="20"/>
                  <w:szCs w:val="20"/>
                </w:rPr>
                <w:delText>8</w:delText>
              </w:r>
            </w:del>
          </w:p>
        </w:tc>
        <w:tc>
          <w:tcPr>
            <w:tcW w:w="1843" w:type="dxa"/>
            <w:tcBorders>
              <w:top w:val="nil"/>
              <w:left w:val="single" w:sz="4" w:space="0" w:color="auto"/>
              <w:bottom w:val="single" w:sz="4" w:space="0" w:color="auto"/>
              <w:right w:val="single" w:sz="4" w:space="0" w:color="auto"/>
            </w:tcBorders>
            <w:shd w:val="clear" w:color="auto" w:fill="auto"/>
            <w:hideMark/>
            <w:tcPrChange w:id="442"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hideMark/>
              </w:tcPr>
            </w:tcPrChange>
          </w:tcPr>
          <w:p w14:paraId="1FEEF911" w14:textId="0EF16343" w:rsidR="000E3768" w:rsidRPr="00CE5E7C" w:rsidRDefault="00FC37A5" w:rsidP="00CD3E0F">
            <w:pPr>
              <w:spacing w:after="0" w:line="240" w:lineRule="auto"/>
              <w:rPr>
                <w:rFonts w:eastAsia="Times New Roman"/>
                <w:sz w:val="20"/>
                <w:szCs w:val="20"/>
              </w:rPr>
            </w:pPr>
            <w:r w:rsidRPr="00CE5E7C">
              <w:rPr>
                <w:rFonts w:eastAsia="Times New Roman"/>
                <w:sz w:val="20"/>
                <w:szCs w:val="20"/>
              </w:rPr>
              <w:t>Status</w:t>
            </w:r>
            <w:r w:rsidR="000E3768">
              <w:rPr>
                <w:rFonts w:eastAsia="Times New Roman"/>
                <w:sz w:val="20"/>
                <w:szCs w:val="20"/>
              </w:rPr>
              <w:t>, Flags</w:t>
            </w:r>
          </w:p>
        </w:tc>
        <w:tc>
          <w:tcPr>
            <w:tcW w:w="3119" w:type="dxa"/>
            <w:tcBorders>
              <w:top w:val="nil"/>
              <w:left w:val="nil"/>
              <w:bottom w:val="single" w:sz="4" w:space="0" w:color="auto"/>
              <w:right w:val="single" w:sz="4" w:space="0" w:color="auto"/>
            </w:tcBorders>
            <w:shd w:val="clear" w:color="auto" w:fill="auto"/>
            <w:hideMark/>
            <w:tcPrChange w:id="443" w:author="Cox, Gabriel C" w:date="2018-11-09T09:33:00Z">
              <w:tcPr>
                <w:tcW w:w="3060" w:type="dxa"/>
                <w:gridSpan w:val="2"/>
                <w:tcBorders>
                  <w:top w:val="nil"/>
                  <w:left w:val="nil"/>
                  <w:bottom w:val="single" w:sz="4" w:space="0" w:color="auto"/>
                  <w:right w:val="single" w:sz="4" w:space="0" w:color="auto"/>
                </w:tcBorders>
                <w:shd w:val="clear" w:color="auto" w:fill="auto"/>
                <w:hideMark/>
              </w:tcPr>
            </w:tcPrChange>
          </w:tcPr>
          <w:p w14:paraId="4CE981D9" w14:textId="1DCDFAC1" w:rsidR="00AC4682" w:rsidRDefault="00AC4682" w:rsidP="00CD3E0F">
            <w:pPr>
              <w:spacing w:after="0" w:line="240" w:lineRule="auto"/>
              <w:rPr>
                <w:rFonts w:eastAsia="Times New Roman"/>
                <w:sz w:val="20"/>
                <w:szCs w:val="20"/>
              </w:rPr>
            </w:pPr>
            <w:r>
              <w:rPr>
                <w:rFonts w:eastAsia="Times New Roman"/>
                <w:noProof/>
                <w:color w:val="000000" w:themeColor="text1"/>
                <w:sz w:val="20"/>
                <w:szCs w:val="20"/>
              </w:rPr>
              <mc:AlternateContent>
                <mc:Choice Requires="wps">
                  <w:drawing>
                    <wp:anchor distT="0" distB="0" distL="114300" distR="114300" simplePos="0" relativeHeight="251682816" behindDoc="0" locked="0" layoutInCell="1" allowOverlap="1" wp14:anchorId="752E1414" wp14:editId="433D30A7">
                      <wp:simplePos x="0" y="0"/>
                      <wp:positionH relativeFrom="column">
                        <wp:posOffset>1044151</wp:posOffset>
                      </wp:positionH>
                      <wp:positionV relativeFrom="paragraph">
                        <wp:posOffset>148167</wp:posOffset>
                      </wp:positionV>
                      <wp:extent cx="545253" cy="863600"/>
                      <wp:effectExtent l="0" t="0" r="26670" b="12700"/>
                      <wp:wrapNone/>
                      <wp:docPr id="23" name="Elbow Connector 23"/>
                      <wp:cNvGraphicFramePr/>
                      <a:graphic xmlns:a="http://schemas.openxmlformats.org/drawingml/2006/main">
                        <a:graphicData uri="http://schemas.microsoft.com/office/word/2010/wordprocessingShape">
                          <wps:wsp>
                            <wps:cNvCnPr/>
                            <wps:spPr>
                              <a:xfrm flipV="1">
                                <a:off x="0" y="0"/>
                                <a:ext cx="545253" cy="863600"/>
                              </a:xfrm>
                              <a:prstGeom prst="bentConnector3">
                                <a:avLst>
                                  <a:gd name="adj1" fmla="val 1012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0ED25B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82.2pt;margin-top:11.65pt;width:42.95pt;height:6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" adj="21869" strokecolor="black [3213]" strokeweight="1pt"/>
                  </w:pict>
                </mc:Fallback>
              </mc:AlternateContent>
            </w:r>
            <w:r w:rsidRPr="00AC4682">
              <w:rPr>
                <w:rFonts w:eastAsia="Times New Roman"/>
                <w:noProof/>
                <w:sz w:val="20"/>
                <w:szCs w:val="20"/>
              </w:rPr>
              <mc:AlternateContent>
                <mc:Choice Requires="wps">
                  <w:drawing>
                    <wp:anchor distT="0" distB="0" distL="114300" distR="114300" simplePos="0" relativeHeight="251714560" behindDoc="0" locked="0" layoutInCell="1" allowOverlap="1" wp14:anchorId="258E285F" wp14:editId="29CB88FE">
                      <wp:simplePos x="0" y="0"/>
                      <wp:positionH relativeFrom="column">
                        <wp:posOffset>1436664</wp:posOffset>
                      </wp:positionH>
                      <wp:positionV relativeFrom="paragraph">
                        <wp:posOffset>84455</wp:posOffset>
                      </wp:positionV>
                      <wp:extent cx="60325" cy="167005"/>
                      <wp:effectExtent l="0" t="2540" r="13335" b="13335"/>
                      <wp:wrapNone/>
                      <wp:docPr id="20" name="Left Bracket 20"/>
                      <wp:cNvGraphicFramePr/>
                      <a:graphic xmlns:a="http://schemas.openxmlformats.org/drawingml/2006/main">
                        <a:graphicData uri="http://schemas.microsoft.com/office/word/2010/wordprocessingShape">
                          <wps:wsp>
                            <wps:cNvSpPr/>
                            <wps:spPr>
                              <a:xfrm rot="16200000">
                                <a:off x="0" y="0"/>
                                <a:ext cx="60325" cy="16700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F487F11" id="Left Bracket 20" o:spid="_x0000_s1026" type="#_x0000_t85" style="position:absolute;margin-left:113.1pt;margin-top:6.65pt;width:4.75pt;height:13.1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" adj="650" strokecolor="black [3213]" strokeweight="1pt">
                      <v:stroke joinstyle="miter"/>
                    </v:shape>
                  </w:pict>
                </mc:Fallback>
              </mc:AlternateContent>
            </w:r>
            <w:r w:rsidRPr="00AC4682">
              <w:rPr>
                <w:rFonts w:eastAsia="Times New Roman"/>
                <w:noProof/>
                <w:sz w:val="20"/>
                <w:szCs w:val="20"/>
              </w:rPr>
              <mc:AlternateContent>
                <mc:Choice Requires="wps">
                  <w:drawing>
                    <wp:anchor distT="0" distB="0" distL="114300" distR="114300" simplePos="0" relativeHeight="251711488" behindDoc="0" locked="0" layoutInCell="1" allowOverlap="1" wp14:anchorId="289B9765" wp14:editId="636A2E6F">
                      <wp:simplePos x="0" y="0"/>
                      <wp:positionH relativeFrom="column">
                        <wp:posOffset>1013817</wp:posOffset>
                      </wp:positionH>
                      <wp:positionV relativeFrom="paragraph">
                        <wp:posOffset>-17914</wp:posOffset>
                      </wp:positionV>
                      <wp:extent cx="45085" cy="359410"/>
                      <wp:effectExtent l="0" t="4762" r="13652" b="13653"/>
                      <wp:wrapNone/>
                      <wp:docPr id="18" name="Left Bracket 18"/>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C93A56C" id="Left Bracket 18" o:spid="_x0000_s1026" type="#_x0000_t85" style="position:absolute;margin-left:79.85pt;margin-top:-1.4pt;width:3.55pt;height:28.3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" adj="226" strokecolor="black [3213]" strokeweight="1pt">
                      <v:stroke joinstyle="miter"/>
                    </v:shape>
                  </w:pict>
                </mc:Fallback>
              </mc:AlternateContent>
            </w:r>
            <w:r w:rsidR="000E3768">
              <w:rPr>
                <w:rFonts w:eastAsia="Times New Roman"/>
                <w:sz w:val="20"/>
                <w:szCs w:val="20"/>
                <w:lang w:val="en"/>
              </w:rPr>
              <w:t>Bits [7..0]</w:t>
            </w:r>
            <w:r w:rsidR="000E3768">
              <w:rPr>
                <w:rFonts w:eastAsia="Times New Roman"/>
                <w:sz w:val="20"/>
                <w:szCs w:val="20"/>
              </w:rPr>
              <w:t xml:space="preserve">  </w:t>
            </w:r>
            <w:r>
              <w:rPr>
                <w:rFonts w:eastAsia="Times New Roman"/>
                <w:sz w:val="20"/>
                <w:szCs w:val="20"/>
              </w:rPr>
              <w:t xml:space="preserve">   </w:t>
            </w:r>
            <w:r w:rsidR="000E3768">
              <w:rPr>
                <w:rFonts w:eastAsia="Times New Roman"/>
                <w:sz w:val="20"/>
                <w:szCs w:val="20"/>
              </w:rPr>
              <w:t xml:space="preserve"> </w:t>
            </w:r>
            <w:r>
              <w:rPr>
                <w:rFonts w:eastAsia="Times New Roman"/>
                <w:sz w:val="20"/>
                <w:szCs w:val="20"/>
              </w:rPr>
              <w:t xml:space="preserve">     [ 0 0 0 0 ] [ 0 0 0 0 ]</w:t>
            </w:r>
          </w:p>
          <w:p w14:paraId="35274A78" w14:textId="4A2D6DA6" w:rsidR="00AC4682" w:rsidRDefault="004B6444" w:rsidP="00CD3E0F">
            <w:pPr>
              <w:spacing w:after="0" w:line="240" w:lineRule="auto"/>
              <w:rPr>
                <w:rFonts w:eastAsia="Times New Roman"/>
                <w:sz w:val="20"/>
                <w:szCs w:val="20"/>
              </w:rPr>
            </w:pPr>
            <w:r>
              <w:rPr>
                <w:rFonts w:eastAsia="Times New Roman"/>
                <w:noProof/>
                <w:color w:val="000000" w:themeColor="text1"/>
                <w:sz w:val="20"/>
                <w:szCs w:val="20"/>
              </w:rPr>
              <mc:AlternateContent>
                <mc:Choice Requires="wps">
                  <w:drawing>
                    <wp:anchor distT="0" distB="0" distL="114300" distR="114300" simplePos="0" relativeHeight="251683840" behindDoc="0" locked="0" layoutInCell="1" allowOverlap="1" wp14:anchorId="7C603ED4" wp14:editId="1FA5EEBD">
                      <wp:simplePos x="0" y="0"/>
                      <wp:positionH relativeFrom="column">
                        <wp:posOffset>1035685</wp:posOffset>
                      </wp:positionH>
                      <wp:positionV relativeFrom="paragraph">
                        <wp:posOffset>10160</wp:posOffset>
                      </wp:positionV>
                      <wp:extent cx="646430" cy="982133"/>
                      <wp:effectExtent l="0" t="0" r="26670" b="21590"/>
                      <wp:wrapNone/>
                      <wp:docPr id="24" name="Elbow Connector 24"/>
                      <wp:cNvGraphicFramePr/>
                      <a:graphic xmlns:a="http://schemas.openxmlformats.org/drawingml/2006/main">
                        <a:graphicData uri="http://schemas.microsoft.com/office/word/2010/wordprocessingShape">
                          <wps:wsp>
                            <wps:cNvCnPr/>
                            <wps:spPr>
                              <a:xfrm flipV="1">
                                <a:off x="0" y="0"/>
                                <a:ext cx="646430" cy="982133"/>
                              </a:xfrm>
                              <a:prstGeom prst="bentConnector3">
                                <a:avLst>
                                  <a:gd name="adj1" fmla="val 1012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F80A150" id="Elbow Connector 24" o:spid="_x0000_s1026" type="#_x0000_t34" style="position:absolute;margin-left:81.55pt;margin-top:.8pt;width:50.9pt;height:77.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" adj="21869" strokecolor="black [3213]" strokeweight="1pt"/>
                  </w:pict>
                </mc:Fallback>
              </mc:AlternateContent>
            </w:r>
            <w:r w:rsidRPr="00AC4682">
              <w:rPr>
                <w:rFonts w:eastAsia="Times New Roman"/>
                <w:noProof/>
                <w:sz w:val="20"/>
                <w:szCs w:val="20"/>
              </w:rPr>
              <mc:AlternateContent>
                <mc:Choice Requires="wps">
                  <w:drawing>
                    <wp:anchor distT="0" distB="0" distL="114300" distR="114300" simplePos="0" relativeHeight="251715584" behindDoc="0" locked="0" layoutInCell="1" allowOverlap="1" wp14:anchorId="3BA67611" wp14:editId="197C256D">
                      <wp:simplePos x="0" y="0"/>
                      <wp:positionH relativeFrom="column">
                        <wp:posOffset>561552</wp:posOffset>
                      </wp:positionH>
                      <wp:positionV relativeFrom="paragraph">
                        <wp:posOffset>44026</wp:posOffset>
                      </wp:positionV>
                      <wp:extent cx="952076" cy="651933"/>
                      <wp:effectExtent l="0" t="0" r="13335" b="21590"/>
                      <wp:wrapNone/>
                      <wp:docPr id="36" name="Elbow Connector 36"/>
                      <wp:cNvGraphicFramePr/>
                      <a:graphic xmlns:a="http://schemas.openxmlformats.org/drawingml/2006/main">
                        <a:graphicData uri="http://schemas.microsoft.com/office/word/2010/wordprocessingShape">
                          <wps:wsp>
                            <wps:cNvCnPr/>
                            <wps:spPr>
                              <a:xfrm flipV="1">
                                <a:off x="0" y="0"/>
                                <a:ext cx="952076" cy="65193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F1D5C6" id="Elbow Connector 36" o:spid="_x0000_s1026" type="#_x0000_t34" style="position:absolute;margin-left:44.2pt;margin-top:3.45pt;width:74.95pt;height:51.3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" adj="21424" strokecolor="black [3213]" strokeweight="1pt"/>
                  </w:pict>
                </mc:Fallback>
              </mc:AlternateContent>
            </w:r>
            <w:r w:rsidR="00AC4682" w:rsidRPr="00AC4682">
              <w:rPr>
                <w:rFonts w:eastAsia="Times New Roman"/>
                <w:noProof/>
                <w:sz w:val="20"/>
                <w:szCs w:val="20"/>
              </w:rPr>
              <mc:AlternateContent>
                <mc:Choice Requires="wps">
                  <w:drawing>
                    <wp:anchor distT="0" distB="0" distL="114300" distR="114300" simplePos="0" relativeHeight="251712512" behindDoc="0" locked="0" layoutInCell="1" allowOverlap="1" wp14:anchorId="025310DF" wp14:editId="37B38AAE">
                      <wp:simplePos x="0" y="0"/>
                      <wp:positionH relativeFrom="column">
                        <wp:posOffset>417339</wp:posOffset>
                      </wp:positionH>
                      <wp:positionV relativeFrom="paragraph">
                        <wp:posOffset>23952</wp:posOffset>
                      </wp:positionV>
                      <wp:extent cx="616484" cy="218003"/>
                      <wp:effectExtent l="0" t="0" r="19050" b="23495"/>
                      <wp:wrapNone/>
                      <wp:docPr id="19" name="Elbow Connector 19"/>
                      <wp:cNvGraphicFramePr/>
                      <a:graphic xmlns:a="http://schemas.openxmlformats.org/drawingml/2006/main">
                        <a:graphicData uri="http://schemas.microsoft.com/office/word/2010/wordprocessingShape">
                          <wps:wsp>
                            <wps:cNvCnPr/>
                            <wps:spPr>
                              <a:xfrm flipV="1">
                                <a:off x="0" y="0"/>
                                <a:ext cx="616484" cy="218003"/>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23136CB" id="Elbow Connector 19" o:spid="_x0000_s1026" type="#_x0000_t34" style="position:absolute;margin-left:32.85pt;margin-top:1.9pt;width:48.55pt;height:17.1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" adj="21424" strokecolor="black [3213]" strokeweight="1pt"/>
                  </w:pict>
                </mc:Fallback>
              </mc:AlternateContent>
            </w:r>
          </w:p>
          <w:p w14:paraId="3DD4B54C" w14:textId="090889D7" w:rsidR="00AC4682" w:rsidRDefault="00FC37A5" w:rsidP="00CD3E0F">
            <w:pPr>
              <w:spacing w:after="0" w:line="240" w:lineRule="auto"/>
              <w:rPr>
                <w:rFonts w:eastAsia="Times New Roman"/>
                <w:sz w:val="20"/>
                <w:szCs w:val="20"/>
              </w:rPr>
            </w:pPr>
            <w:r w:rsidRPr="00CE5E7C">
              <w:rPr>
                <w:rFonts w:eastAsia="Times New Roman"/>
                <w:sz w:val="20"/>
                <w:szCs w:val="20"/>
              </w:rPr>
              <w:t xml:space="preserve">Status: </w:t>
            </w:r>
            <w:r w:rsidRPr="00CE5E7C">
              <w:rPr>
                <w:rFonts w:eastAsia="Times New Roman"/>
                <w:sz w:val="20"/>
                <w:szCs w:val="20"/>
              </w:rPr>
              <w:br/>
            </w:r>
            <w:ins w:id="444" w:author="Cox, Gabriel C" w:date="2018-11-08T21:34:00Z">
              <w:r w:rsidR="004E3EA8">
                <w:rPr>
                  <w:rFonts w:eastAsia="Times New Roman"/>
                  <w:sz w:val="20"/>
                  <w:szCs w:val="20"/>
                </w:rPr>
                <w:t>Optional: 0 = Und</w:t>
              </w:r>
            </w:ins>
            <w:ins w:id="445" w:author="Cox, Gabriel C" w:date="2018-11-08T21:35:00Z">
              <w:r w:rsidR="004E3EA8">
                <w:rPr>
                  <w:rFonts w:eastAsia="Times New Roman"/>
                  <w:sz w:val="20"/>
                  <w:szCs w:val="20"/>
                </w:rPr>
                <w:t>eclared</w:t>
              </w:r>
            </w:ins>
          </w:p>
          <w:p w14:paraId="428629C2" w14:textId="17DDE48C" w:rsidR="000E3768" w:rsidRDefault="000E3768" w:rsidP="00CD3E0F">
            <w:pPr>
              <w:spacing w:after="0" w:line="240" w:lineRule="auto"/>
              <w:rPr>
                <w:rFonts w:eastAsia="Times New Roman"/>
                <w:sz w:val="20"/>
                <w:szCs w:val="20"/>
              </w:rPr>
            </w:pPr>
            <w:r>
              <w:rPr>
                <w:rFonts w:eastAsia="Times New Roman"/>
                <w:sz w:val="20"/>
                <w:szCs w:val="20"/>
              </w:rPr>
              <w:t>Flags:</w:t>
            </w:r>
          </w:p>
          <w:p w14:paraId="1F7A9C8E" w14:textId="7339773F" w:rsidR="00AC4682" w:rsidRDefault="00AC4682" w:rsidP="00CD3E0F">
            <w:pPr>
              <w:spacing w:after="0" w:line="240" w:lineRule="auto"/>
              <w:rPr>
                <w:rFonts w:eastAsia="Times New Roman"/>
                <w:sz w:val="20"/>
                <w:szCs w:val="20"/>
              </w:rPr>
            </w:pPr>
            <w:r>
              <w:rPr>
                <w:rFonts w:eastAsia="Times New Roman"/>
                <w:sz w:val="20"/>
                <w:szCs w:val="20"/>
              </w:rPr>
              <w:t>Reserved</w:t>
            </w:r>
          </w:p>
          <w:p w14:paraId="070C908D" w14:textId="3BC81801" w:rsidR="00AC4682" w:rsidRDefault="008C26A9" w:rsidP="00CD3E0F">
            <w:pPr>
              <w:spacing w:after="0" w:line="240" w:lineRule="auto"/>
              <w:rPr>
                <w:rFonts w:eastAsia="Times New Roman"/>
                <w:sz w:val="20"/>
                <w:szCs w:val="20"/>
                <w:lang w:val="en"/>
              </w:rPr>
            </w:pPr>
            <w:r>
              <w:rPr>
                <w:rFonts w:eastAsia="Times New Roman"/>
                <w:sz w:val="20"/>
                <w:szCs w:val="20"/>
                <w:lang w:val="en"/>
              </w:rPr>
              <w:t>NS</w:t>
            </w:r>
            <w:r w:rsidR="00AC4682">
              <w:rPr>
                <w:rFonts w:eastAsia="Times New Roman"/>
                <w:sz w:val="20"/>
                <w:szCs w:val="20"/>
                <w:lang w:val="en"/>
              </w:rPr>
              <w:t>-Speed Multiplier</w:t>
            </w:r>
          </w:p>
          <w:p w14:paraId="081220CE" w14:textId="4BFD8ABB" w:rsidR="00AC4682" w:rsidRDefault="008C26A9" w:rsidP="00CD3E0F">
            <w:pPr>
              <w:spacing w:after="0" w:line="240" w:lineRule="auto"/>
              <w:rPr>
                <w:rFonts w:eastAsia="Times New Roman"/>
                <w:sz w:val="20"/>
                <w:szCs w:val="20"/>
                <w:lang w:val="en"/>
              </w:rPr>
            </w:pPr>
            <w:r>
              <w:rPr>
                <w:rFonts w:eastAsia="Times New Roman"/>
                <w:sz w:val="20"/>
                <w:szCs w:val="20"/>
                <w:lang w:val="en"/>
              </w:rPr>
              <w:t>EW</w:t>
            </w:r>
            <w:r w:rsidR="00AC4682">
              <w:rPr>
                <w:rFonts w:eastAsia="Times New Roman"/>
                <w:sz w:val="20"/>
                <w:szCs w:val="20"/>
                <w:lang w:val="en"/>
              </w:rPr>
              <w:t>-Speed Multiplier</w:t>
            </w:r>
          </w:p>
          <w:p w14:paraId="2DD5CA3B" w14:textId="3A813F6D" w:rsidR="00AC4682" w:rsidRPr="00CE5E7C" w:rsidRDefault="00AC4682" w:rsidP="00CD3E0F">
            <w:pPr>
              <w:spacing w:after="0" w:line="240" w:lineRule="auto"/>
              <w:rPr>
                <w:rFonts w:eastAsia="Times New Roman"/>
                <w:sz w:val="20"/>
                <w:szCs w:val="20"/>
              </w:rPr>
            </w:pPr>
            <w:r>
              <w:rPr>
                <w:rFonts w:eastAsia="Times New Roman"/>
                <w:sz w:val="20"/>
                <w:szCs w:val="20"/>
                <w:lang w:val="en"/>
              </w:rPr>
              <w:t>0 = x1, 1 = x10</w:t>
            </w:r>
          </w:p>
        </w:tc>
        <w:tc>
          <w:tcPr>
            <w:tcW w:w="1984" w:type="dxa"/>
            <w:tcBorders>
              <w:top w:val="nil"/>
              <w:left w:val="nil"/>
              <w:bottom w:val="single" w:sz="4" w:space="0" w:color="auto"/>
              <w:right w:val="single" w:sz="4" w:space="0" w:color="auto"/>
            </w:tcBorders>
            <w:shd w:val="clear" w:color="auto" w:fill="auto"/>
            <w:hideMark/>
            <w:tcPrChange w:id="446" w:author="Cox, Gabriel C" w:date="2018-11-09T09:33:00Z">
              <w:tcPr>
                <w:tcW w:w="1980" w:type="dxa"/>
                <w:gridSpan w:val="2"/>
                <w:tcBorders>
                  <w:top w:val="nil"/>
                  <w:left w:val="nil"/>
                  <w:bottom w:val="single" w:sz="4" w:space="0" w:color="auto"/>
                  <w:right w:val="single" w:sz="4" w:space="0" w:color="auto"/>
                </w:tcBorders>
                <w:shd w:val="clear" w:color="auto" w:fill="auto"/>
                <w:hideMark/>
              </w:tcPr>
            </w:tcPrChange>
          </w:tcPr>
          <w:p w14:paraId="2856FFDA" w14:textId="77777777" w:rsidR="00FC37A5" w:rsidRDefault="00FC37A5" w:rsidP="00CD3E0F">
            <w:pPr>
              <w:spacing w:after="0" w:line="240" w:lineRule="auto"/>
              <w:rPr>
                <w:rFonts w:eastAsia="Times New Roman"/>
                <w:sz w:val="20"/>
                <w:szCs w:val="20"/>
              </w:rPr>
            </w:pPr>
            <w:r w:rsidRPr="00CE5E7C">
              <w:rPr>
                <w:rFonts w:eastAsia="Times New Roman"/>
                <w:sz w:val="20"/>
                <w:szCs w:val="20"/>
              </w:rPr>
              <w:t>0..15 statuses</w:t>
            </w:r>
          </w:p>
          <w:p w14:paraId="6451FAA8" w14:textId="77777777" w:rsidR="000E3768" w:rsidRDefault="000E3768" w:rsidP="00CD3E0F">
            <w:pPr>
              <w:spacing w:after="0" w:line="240" w:lineRule="auto"/>
              <w:rPr>
                <w:rFonts w:eastAsia="Times New Roman"/>
                <w:sz w:val="20"/>
                <w:szCs w:val="20"/>
              </w:rPr>
            </w:pPr>
          </w:p>
          <w:p w14:paraId="3809DBDE" w14:textId="77777777" w:rsidR="000E3768" w:rsidRDefault="000E3768" w:rsidP="00CD3E0F">
            <w:pPr>
              <w:spacing w:after="0" w:line="240" w:lineRule="auto"/>
              <w:rPr>
                <w:rFonts w:eastAsia="Times New Roman"/>
                <w:sz w:val="20"/>
                <w:szCs w:val="20"/>
              </w:rPr>
            </w:pPr>
          </w:p>
          <w:p w14:paraId="6D44AF82" w14:textId="77777777" w:rsidR="000E3768" w:rsidRDefault="000E3768" w:rsidP="00CD3E0F">
            <w:pPr>
              <w:spacing w:after="0" w:line="240" w:lineRule="auto"/>
              <w:rPr>
                <w:rFonts w:eastAsia="Times New Roman"/>
                <w:sz w:val="20"/>
                <w:szCs w:val="20"/>
              </w:rPr>
            </w:pPr>
          </w:p>
          <w:p w14:paraId="7F0E0296" w14:textId="77777777" w:rsidR="000E3768" w:rsidRDefault="000E3768" w:rsidP="00CD3E0F">
            <w:pPr>
              <w:spacing w:after="0" w:line="240" w:lineRule="auto"/>
              <w:rPr>
                <w:rFonts w:eastAsia="Times New Roman"/>
                <w:sz w:val="20"/>
                <w:szCs w:val="20"/>
              </w:rPr>
            </w:pPr>
          </w:p>
          <w:p w14:paraId="33CECF82" w14:textId="678BF531" w:rsidR="000E3768" w:rsidRPr="00CE5E7C" w:rsidRDefault="000E3768" w:rsidP="00CD3E0F">
            <w:pPr>
              <w:spacing w:after="0" w:line="240" w:lineRule="auto"/>
              <w:rPr>
                <w:rFonts w:eastAsia="Times New Roman"/>
                <w:sz w:val="20"/>
                <w:szCs w:val="20"/>
              </w:rPr>
            </w:pPr>
            <w:r>
              <w:rPr>
                <w:rFonts w:eastAsia="Times New Roman"/>
                <w:sz w:val="20"/>
                <w:szCs w:val="20"/>
                <w:lang w:val="en"/>
              </w:rPr>
              <w:t>Multiplier enables speeds up to +- 1270.  Only use when speed exceeds 127 m/s.</w:t>
            </w:r>
          </w:p>
        </w:tc>
        <w:tc>
          <w:tcPr>
            <w:tcW w:w="1134" w:type="dxa"/>
            <w:tcBorders>
              <w:top w:val="nil"/>
              <w:left w:val="nil"/>
              <w:bottom w:val="single" w:sz="4" w:space="0" w:color="auto"/>
              <w:right w:val="single" w:sz="4" w:space="0" w:color="auto"/>
            </w:tcBorders>
            <w:shd w:val="clear" w:color="auto" w:fill="auto"/>
            <w:hideMark/>
            <w:tcPrChange w:id="447" w:author="Cox, Gabriel C" w:date="2018-11-09T09:33:00Z">
              <w:tcPr>
                <w:tcW w:w="1170" w:type="dxa"/>
                <w:gridSpan w:val="2"/>
                <w:tcBorders>
                  <w:top w:val="nil"/>
                  <w:left w:val="nil"/>
                  <w:bottom w:val="single" w:sz="4" w:space="0" w:color="auto"/>
                  <w:right w:val="single" w:sz="4" w:space="0" w:color="auto"/>
                </w:tcBorders>
                <w:shd w:val="clear" w:color="auto" w:fill="auto"/>
                <w:hideMark/>
              </w:tcPr>
            </w:tcPrChange>
          </w:tcPr>
          <w:p w14:paraId="1FFB7556"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rPr>
              <w:t> </w:t>
            </w:r>
          </w:p>
        </w:tc>
      </w:tr>
      <w:tr w:rsidR="00FC37A5" w:rsidRPr="00CE5E7C" w14:paraId="5B1D8AE1" w14:textId="77777777" w:rsidTr="00CD3E0F">
        <w:trPr>
          <w:trHeight w:val="300"/>
          <w:trPrChange w:id="448"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449" w:author="Cox, Gabriel C" w:date="2018-11-09T09:33:00Z">
              <w:tcPr>
                <w:tcW w:w="748" w:type="dxa"/>
                <w:tcBorders>
                  <w:top w:val="nil"/>
                  <w:left w:val="single" w:sz="4" w:space="0" w:color="auto"/>
                  <w:bottom w:val="single" w:sz="4" w:space="0" w:color="auto"/>
                  <w:right w:val="single" w:sz="4" w:space="0" w:color="auto"/>
                </w:tcBorders>
              </w:tcPr>
            </w:tcPrChange>
          </w:tcPr>
          <w:p w14:paraId="7D41E1AE" w14:textId="1F33CC6D" w:rsidR="00FC37A5" w:rsidRPr="00CE5E7C" w:rsidRDefault="00CD3E0F" w:rsidP="00CD3E0F">
            <w:pPr>
              <w:spacing w:after="0" w:line="240" w:lineRule="auto"/>
              <w:rPr>
                <w:rFonts w:eastAsia="Times New Roman"/>
                <w:sz w:val="20"/>
                <w:szCs w:val="20"/>
                <w:lang w:val="en"/>
              </w:rPr>
            </w:pPr>
            <w:ins w:id="450" w:author="Cox, Gabriel C" w:date="2018-11-09T09:32:00Z">
              <w:r>
                <w:rPr>
                  <w:rFonts w:eastAsia="Times New Roman"/>
                  <w:sz w:val="20"/>
                  <w:szCs w:val="20"/>
                  <w:lang w:val="en"/>
                </w:rPr>
                <w:t>2</w:t>
              </w:r>
            </w:ins>
            <w:del w:id="451" w:author="Cox, Gabriel C" w:date="2018-11-09T09:32:00Z">
              <w:r w:rsidR="00FC37A5" w:rsidDel="00CD3E0F">
                <w:rPr>
                  <w:rFonts w:eastAsia="Times New Roman"/>
                  <w:sz w:val="20"/>
                  <w:szCs w:val="20"/>
                  <w:lang w:val="en"/>
                </w:rPr>
                <w:delText>6</w:delText>
              </w:r>
            </w:del>
          </w:p>
        </w:tc>
        <w:tc>
          <w:tcPr>
            <w:tcW w:w="850" w:type="dxa"/>
            <w:tcBorders>
              <w:top w:val="nil"/>
              <w:left w:val="single" w:sz="4" w:space="0" w:color="auto"/>
              <w:bottom w:val="single" w:sz="4" w:space="0" w:color="auto"/>
              <w:right w:val="single" w:sz="4" w:space="0" w:color="auto"/>
            </w:tcBorders>
            <w:tcPrChange w:id="452" w:author="Cox, Gabriel C" w:date="2018-11-09T09:33:00Z">
              <w:tcPr>
                <w:tcW w:w="634" w:type="dxa"/>
                <w:gridSpan w:val="2"/>
                <w:tcBorders>
                  <w:top w:val="nil"/>
                  <w:left w:val="single" w:sz="4" w:space="0" w:color="auto"/>
                  <w:bottom w:val="single" w:sz="4" w:space="0" w:color="auto"/>
                  <w:right w:val="single" w:sz="4" w:space="0" w:color="auto"/>
                </w:tcBorders>
              </w:tcPr>
            </w:tcPrChange>
          </w:tcPr>
          <w:p w14:paraId="637BD01D" w14:textId="5CB226CF" w:rsidR="00FC37A5" w:rsidRPr="00CE5E7C" w:rsidRDefault="00FC37A5" w:rsidP="00CD3E0F">
            <w:pPr>
              <w:spacing w:after="0" w:line="240" w:lineRule="auto"/>
              <w:rPr>
                <w:rFonts w:eastAsia="Times New Roman"/>
                <w:sz w:val="20"/>
                <w:szCs w:val="20"/>
                <w:lang w:val="en"/>
              </w:rPr>
            </w:pPr>
            <w:del w:id="453" w:author="Cox, Gabriel C" w:date="2018-11-09T09:15:00Z">
              <w:r w:rsidDel="00B17311">
                <w:rPr>
                  <w:rFonts w:eastAsia="Times New Roman"/>
                  <w:sz w:val="20"/>
                  <w:szCs w:val="20"/>
                  <w:lang w:val="en"/>
                </w:rPr>
                <w:delText>8</w:delText>
              </w:r>
            </w:del>
            <w:ins w:id="454" w:author="Cox, Gabriel C" w:date="2018-11-09T09:15:00Z">
              <w:r w:rsidR="00B17311">
                <w:rPr>
                  <w:rFonts w:eastAsia="Times New Roman"/>
                  <w:sz w:val="20"/>
                  <w:szCs w:val="20"/>
                  <w:lang w:val="en"/>
                </w:rPr>
                <w:t>1</w:t>
              </w:r>
            </w:ins>
          </w:p>
        </w:tc>
        <w:tc>
          <w:tcPr>
            <w:tcW w:w="1843" w:type="dxa"/>
            <w:tcBorders>
              <w:top w:val="nil"/>
              <w:left w:val="single" w:sz="4" w:space="0" w:color="auto"/>
              <w:bottom w:val="single" w:sz="4" w:space="0" w:color="auto"/>
              <w:right w:val="single" w:sz="4" w:space="0" w:color="auto"/>
            </w:tcBorders>
            <w:shd w:val="clear" w:color="auto" w:fill="auto"/>
            <w:hideMark/>
            <w:tcPrChange w:id="455"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hideMark/>
              </w:tcPr>
            </w:tcPrChange>
          </w:tcPr>
          <w:p w14:paraId="1FEBC4C6"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Speed North/South</w:t>
            </w:r>
          </w:p>
        </w:tc>
        <w:tc>
          <w:tcPr>
            <w:tcW w:w="3119" w:type="dxa"/>
            <w:tcBorders>
              <w:top w:val="nil"/>
              <w:left w:val="nil"/>
              <w:bottom w:val="single" w:sz="4" w:space="0" w:color="auto"/>
              <w:right w:val="single" w:sz="4" w:space="0" w:color="auto"/>
            </w:tcBorders>
            <w:shd w:val="clear" w:color="auto" w:fill="auto"/>
            <w:hideMark/>
            <w:tcPrChange w:id="456" w:author="Cox, Gabriel C" w:date="2018-11-09T09:33:00Z">
              <w:tcPr>
                <w:tcW w:w="3060" w:type="dxa"/>
                <w:gridSpan w:val="2"/>
                <w:tcBorders>
                  <w:top w:val="nil"/>
                  <w:left w:val="nil"/>
                  <w:bottom w:val="single" w:sz="4" w:space="0" w:color="auto"/>
                  <w:right w:val="single" w:sz="4" w:space="0" w:color="auto"/>
                </w:tcBorders>
                <w:shd w:val="clear" w:color="auto" w:fill="auto"/>
                <w:hideMark/>
              </w:tcPr>
            </w:tcPrChange>
          </w:tcPr>
          <w:p w14:paraId="32E8AA69" w14:textId="3DDD99B3" w:rsidR="00FC37A5" w:rsidRPr="00CE5E7C" w:rsidRDefault="00FC37A5" w:rsidP="00CD3E0F">
            <w:pPr>
              <w:spacing w:after="0" w:line="240" w:lineRule="auto"/>
              <w:rPr>
                <w:rFonts w:eastAsia="Times New Roman"/>
                <w:sz w:val="20"/>
                <w:szCs w:val="20"/>
              </w:rPr>
            </w:pPr>
            <w:r w:rsidRPr="00FC37A5">
              <w:rPr>
                <w:rFonts w:eastAsia="Times New Roman"/>
                <w:sz w:val="20"/>
                <w:szCs w:val="20"/>
                <w:lang w:val="en"/>
              </w:rPr>
              <w:t>Speed in m/s (+N, -S)</w:t>
            </w:r>
          </w:p>
        </w:tc>
        <w:tc>
          <w:tcPr>
            <w:tcW w:w="1984" w:type="dxa"/>
            <w:tcBorders>
              <w:top w:val="nil"/>
              <w:left w:val="nil"/>
              <w:bottom w:val="single" w:sz="4" w:space="0" w:color="auto"/>
              <w:right w:val="single" w:sz="4" w:space="0" w:color="auto"/>
            </w:tcBorders>
            <w:shd w:val="clear" w:color="auto" w:fill="auto"/>
            <w:tcPrChange w:id="457" w:author="Cox, Gabriel C" w:date="2018-11-09T09:33:00Z">
              <w:tcPr>
                <w:tcW w:w="1980" w:type="dxa"/>
                <w:gridSpan w:val="2"/>
                <w:tcBorders>
                  <w:top w:val="nil"/>
                  <w:left w:val="nil"/>
                  <w:bottom w:val="single" w:sz="4" w:space="0" w:color="auto"/>
                  <w:right w:val="single" w:sz="4" w:space="0" w:color="auto"/>
                </w:tcBorders>
                <w:shd w:val="clear" w:color="auto" w:fill="auto"/>
              </w:tcPr>
            </w:tcPrChange>
          </w:tcPr>
          <w:p w14:paraId="22DE46C1" w14:textId="43709CD8" w:rsidR="00FC37A5" w:rsidRPr="00CE5E7C" w:rsidRDefault="00FC37A5" w:rsidP="00CD3E0F">
            <w:pPr>
              <w:spacing w:after="0" w:line="240" w:lineRule="auto"/>
              <w:rPr>
                <w:rFonts w:eastAsia="Times New Roman"/>
                <w:sz w:val="20"/>
                <w:szCs w:val="20"/>
              </w:rPr>
            </w:pPr>
            <w:r>
              <w:rPr>
                <w:rFonts w:eastAsia="Times New Roman"/>
                <w:sz w:val="20"/>
                <w:szCs w:val="20"/>
              </w:rPr>
              <w:t xml:space="preserve">Up to </w:t>
            </w:r>
            <w:r w:rsidR="00F06778">
              <w:rPr>
                <w:rFonts w:eastAsia="Times New Roman"/>
                <w:sz w:val="20"/>
                <w:szCs w:val="20"/>
              </w:rPr>
              <w:t>+-1270</w:t>
            </w:r>
            <w:r>
              <w:rPr>
                <w:rFonts w:eastAsia="Times New Roman"/>
                <w:sz w:val="20"/>
                <w:szCs w:val="20"/>
              </w:rPr>
              <w:t xml:space="preserve"> m/s</w:t>
            </w:r>
          </w:p>
        </w:tc>
        <w:tc>
          <w:tcPr>
            <w:tcW w:w="1134" w:type="dxa"/>
            <w:tcBorders>
              <w:top w:val="nil"/>
              <w:left w:val="nil"/>
              <w:bottom w:val="single" w:sz="4" w:space="0" w:color="auto"/>
              <w:right w:val="single" w:sz="4" w:space="0" w:color="auto"/>
            </w:tcBorders>
            <w:shd w:val="clear" w:color="auto" w:fill="auto"/>
            <w:hideMark/>
            <w:tcPrChange w:id="458" w:author="Cox, Gabriel C" w:date="2018-11-09T09:33:00Z">
              <w:tcPr>
                <w:tcW w:w="1170" w:type="dxa"/>
                <w:gridSpan w:val="2"/>
                <w:tcBorders>
                  <w:top w:val="nil"/>
                  <w:left w:val="nil"/>
                  <w:bottom w:val="single" w:sz="4" w:space="0" w:color="auto"/>
                  <w:right w:val="single" w:sz="4" w:space="0" w:color="auto"/>
                </w:tcBorders>
                <w:shd w:val="clear" w:color="auto" w:fill="auto"/>
                <w:hideMark/>
              </w:tcPr>
            </w:tcPrChange>
          </w:tcPr>
          <w:p w14:paraId="444D0DF7"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5 m/s</w:t>
            </w:r>
          </w:p>
        </w:tc>
      </w:tr>
      <w:tr w:rsidR="00FC37A5" w:rsidRPr="00CE5E7C" w14:paraId="21C7413A" w14:textId="77777777" w:rsidTr="00CD3E0F">
        <w:trPr>
          <w:trHeight w:val="300"/>
          <w:trPrChange w:id="459"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460" w:author="Cox, Gabriel C" w:date="2018-11-09T09:33:00Z">
              <w:tcPr>
                <w:tcW w:w="748" w:type="dxa"/>
                <w:tcBorders>
                  <w:top w:val="nil"/>
                  <w:left w:val="single" w:sz="4" w:space="0" w:color="auto"/>
                  <w:bottom w:val="single" w:sz="4" w:space="0" w:color="auto"/>
                  <w:right w:val="single" w:sz="4" w:space="0" w:color="auto"/>
                </w:tcBorders>
              </w:tcPr>
            </w:tcPrChange>
          </w:tcPr>
          <w:p w14:paraId="60D79DC8" w14:textId="1991BCE9" w:rsidR="00FC37A5" w:rsidRPr="00CE5E7C" w:rsidRDefault="00CD3E0F" w:rsidP="00CD3E0F">
            <w:pPr>
              <w:spacing w:after="0" w:line="240" w:lineRule="auto"/>
              <w:rPr>
                <w:rFonts w:eastAsia="Times New Roman"/>
                <w:sz w:val="20"/>
                <w:szCs w:val="20"/>
                <w:lang w:val="en"/>
              </w:rPr>
            </w:pPr>
            <w:ins w:id="461" w:author="Cox, Gabriel C" w:date="2018-11-09T09:32:00Z">
              <w:r>
                <w:rPr>
                  <w:rFonts w:eastAsia="Times New Roman"/>
                  <w:sz w:val="20"/>
                  <w:szCs w:val="20"/>
                  <w:lang w:val="en"/>
                </w:rPr>
                <w:t>3</w:t>
              </w:r>
            </w:ins>
            <w:del w:id="462" w:author="Cox, Gabriel C" w:date="2018-11-09T09:32:00Z">
              <w:r w:rsidR="00FC37A5" w:rsidDel="00CD3E0F">
                <w:rPr>
                  <w:rFonts w:eastAsia="Times New Roman"/>
                  <w:sz w:val="20"/>
                  <w:szCs w:val="20"/>
                  <w:lang w:val="en"/>
                </w:rPr>
                <w:delText>7</w:delText>
              </w:r>
            </w:del>
          </w:p>
        </w:tc>
        <w:tc>
          <w:tcPr>
            <w:tcW w:w="850" w:type="dxa"/>
            <w:tcBorders>
              <w:top w:val="nil"/>
              <w:left w:val="single" w:sz="4" w:space="0" w:color="auto"/>
              <w:bottom w:val="single" w:sz="4" w:space="0" w:color="auto"/>
              <w:right w:val="single" w:sz="4" w:space="0" w:color="auto"/>
            </w:tcBorders>
            <w:tcPrChange w:id="463" w:author="Cox, Gabriel C" w:date="2018-11-09T09:33:00Z">
              <w:tcPr>
                <w:tcW w:w="634" w:type="dxa"/>
                <w:gridSpan w:val="2"/>
                <w:tcBorders>
                  <w:top w:val="nil"/>
                  <w:left w:val="single" w:sz="4" w:space="0" w:color="auto"/>
                  <w:bottom w:val="single" w:sz="4" w:space="0" w:color="auto"/>
                  <w:right w:val="single" w:sz="4" w:space="0" w:color="auto"/>
                </w:tcBorders>
              </w:tcPr>
            </w:tcPrChange>
          </w:tcPr>
          <w:p w14:paraId="4ACCEFCD" w14:textId="73CA5DED" w:rsidR="00FC37A5" w:rsidRPr="00CE5E7C" w:rsidRDefault="00FC37A5" w:rsidP="00CD3E0F">
            <w:pPr>
              <w:spacing w:after="0" w:line="240" w:lineRule="auto"/>
              <w:rPr>
                <w:rFonts w:eastAsia="Times New Roman"/>
                <w:sz w:val="20"/>
                <w:szCs w:val="20"/>
                <w:lang w:val="en"/>
              </w:rPr>
            </w:pPr>
            <w:del w:id="464" w:author="Cox, Gabriel C" w:date="2018-11-09T09:15:00Z">
              <w:r w:rsidDel="00B17311">
                <w:rPr>
                  <w:rFonts w:eastAsia="Times New Roman"/>
                  <w:sz w:val="20"/>
                  <w:szCs w:val="20"/>
                  <w:lang w:val="en"/>
                </w:rPr>
                <w:delText>8</w:delText>
              </w:r>
            </w:del>
            <w:ins w:id="465" w:author="Cox, Gabriel C" w:date="2018-11-09T09:15:00Z">
              <w:r w:rsidR="00B17311">
                <w:rPr>
                  <w:rFonts w:eastAsia="Times New Roman"/>
                  <w:sz w:val="20"/>
                  <w:szCs w:val="20"/>
                  <w:lang w:val="en"/>
                </w:rPr>
                <w:t>1</w:t>
              </w:r>
            </w:ins>
          </w:p>
        </w:tc>
        <w:tc>
          <w:tcPr>
            <w:tcW w:w="1843" w:type="dxa"/>
            <w:tcBorders>
              <w:top w:val="nil"/>
              <w:left w:val="single" w:sz="4" w:space="0" w:color="auto"/>
              <w:bottom w:val="single" w:sz="4" w:space="0" w:color="auto"/>
              <w:right w:val="single" w:sz="4" w:space="0" w:color="auto"/>
            </w:tcBorders>
            <w:shd w:val="clear" w:color="auto" w:fill="auto"/>
            <w:hideMark/>
            <w:tcPrChange w:id="466"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hideMark/>
              </w:tcPr>
            </w:tcPrChange>
          </w:tcPr>
          <w:p w14:paraId="331865C3" w14:textId="572965A7" w:rsidR="003E2A9E" w:rsidRPr="003E2A9E" w:rsidRDefault="00FC37A5" w:rsidP="00CD3E0F">
            <w:pPr>
              <w:spacing w:after="0" w:line="240" w:lineRule="auto"/>
              <w:rPr>
                <w:rFonts w:eastAsia="Times New Roman"/>
                <w:sz w:val="20"/>
                <w:szCs w:val="20"/>
                <w:lang w:val="en"/>
              </w:rPr>
            </w:pPr>
            <w:r w:rsidRPr="00CE5E7C">
              <w:rPr>
                <w:rFonts w:eastAsia="Times New Roman"/>
                <w:sz w:val="20"/>
                <w:szCs w:val="20"/>
                <w:lang w:val="en"/>
              </w:rPr>
              <w:t>Speed East/West</w:t>
            </w:r>
          </w:p>
        </w:tc>
        <w:tc>
          <w:tcPr>
            <w:tcW w:w="3119" w:type="dxa"/>
            <w:tcBorders>
              <w:top w:val="nil"/>
              <w:left w:val="nil"/>
              <w:bottom w:val="single" w:sz="4" w:space="0" w:color="auto"/>
              <w:right w:val="single" w:sz="4" w:space="0" w:color="auto"/>
            </w:tcBorders>
            <w:shd w:val="clear" w:color="auto" w:fill="auto"/>
            <w:hideMark/>
            <w:tcPrChange w:id="467" w:author="Cox, Gabriel C" w:date="2018-11-09T09:33:00Z">
              <w:tcPr>
                <w:tcW w:w="3060" w:type="dxa"/>
                <w:gridSpan w:val="2"/>
                <w:tcBorders>
                  <w:top w:val="nil"/>
                  <w:left w:val="nil"/>
                  <w:bottom w:val="single" w:sz="4" w:space="0" w:color="auto"/>
                  <w:right w:val="single" w:sz="4" w:space="0" w:color="auto"/>
                </w:tcBorders>
                <w:shd w:val="clear" w:color="auto" w:fill="auto"/>
                <w:hideMark/>
              </w:tcPr>
            </w:tcPrChange>
          </w:tcPr>
          <w:p w14:paraId="6A2D9A0C" w14:textId="77777777" w:rsidR="00FC37A5" w:rsidRDefault="00F06778" w:rsidP="00CD3E0F">
            <w:pPr>
              <w:spacing w:after="0" w:line="240" w:lineRule="auto"/>
              <w:rPr>
                <w:rFonts w:eastAsia="Times New Roman"/>
                <w:sz w:val="20"/>
                <w:szCs w:val="20"/>
                <w:lang w:val="en"/>
              </w:rPr>
            </w:pPr>
            <w:r>
              <w:rPr>
                <w:rFonts w:eastAsia="Times New Roman"/>
                <w:sz w:val="20"/>
                <w:szCs w:val="20"/>
                <w:lang w:val="en"/>
              </w:rPr>
              <w:t>Speed in m/s</w:t>
            </w:r>
            <w:r w:rsidR="00FC37A5" w:rsidRPr="00FC37A5">
              <w:rPr>
                <w:rFonts w:eastAsia="Times New Roman"/>
                <w:sz w:val="20"/>
                <w:szCs w:val="20"/>
                <w:lang w:val="en"/>
              </w:rPr>
              <w:t xml:space="preserve"> (+E,-W)</w:t>
            </w:r>
          </w:p>
          <w:p w14:paraId="4A04BEF5" w14:textId="7F1D374A" w:rsidR="003E2A9E" w:rsidRPr="00CE5E7C" w:rsidRDefault="003E2A9E" w:rsidP="00CD3E0F">
            <w:pPr>
              <w:spacing w:after="0" w:line="240" w:lineRule="auto"/>
              <w:rPr>
                <w:rFonts w:eastAsia="Times New Roman"/>
                <w:sz w:val="20"/>
                <w:szCs w:val="20"/>
              </w:rPr>
            </w:pPr>
            <w:r>
              <w:rPr>
                <w:rFonts w:eastAsia="Times New Roman"/>
                <w:sz w:val="20"/>
                <w:szCs w:val="20"/>
                <w:lang w:val="en"/>
              </w:rPr>
              <w:t>*Note, Heading/Track is derived as a vector of these 2 magnitudes.</w:t>
            </w:r>
          </w:p>
        </w:tc>
        <w:tc>
          <w:tcPr>
            <w:tcW w:w="1984" w:type="dxa"/>
            <w:tcBorders>
              <w:top w:val="nil"/>
              <w:left w:val="nil"/>
              <w:bottom w:val="single" w:sz="4" w:space="0" w:color="auto"/>
              <w:right w:val="single" w:sz="4" w:space="0" w:color="auto"/>
            </w:tcBorders>
            <w:shd w:val="clear" w:color="auto" w:fill="auto"/>
            <w:tcPrChange w:id="468" w:author="Cox, Gabriel C" w:date="2018-11-09T09:33:00Z">
              <w:tcPr>
                <w:tcW w:w="1980" w:type="dxa"/>
                <w:gridSpan w:val="2"/>
                <w:tcBorders>
                  <w:top w:val="nil"/>
                  <w:left w:val="nil"/>
                  <w:bottom w:val="single" w:sz="4" w:space="0" w:color="auto"/>
                  <w:right w:val="single" w:sz="4" w:space="0" w:color="auto"/>
                </w:tcBorders>
                <w:shd w:val="clear" w:color="auto" w:fill="auto"/>
              </w:tcPr>
            </w:tcPrChange>
          </w:tcPr>
          <w:p w14:paraId="331EA408" w14:textId="523DF35E" w:rsidR="00FC37A5" w:rsidRPr="00CE5E7C" w:rsidRDefault="00FC37A5" w:rsidP="00CD3E0F">
            <w:pPr>
              <w:spacing w:after="0" w:line="240" w:lineRule="auto"/>
              <w:rPr>
                <w:rFonts w:eastAsia="Times New Roman"/>
                <w:sz w:val="20"/>
                <w:szCs w:val="20"/>
              </w:rPr>
            </w:pPr>
            <w:r>
              <w:rPr>
                <w:rFonts w:eastAsia="Times New Roman"/>
                <w:sz w:val="20"/>
                <w:szCs w:val="20"/>
              </w:rPr>
              <w:t xml:space="preserve">Up to </w:t>
            </w:r>
            <w:r w:rsidR="00F06778">
              <w:rPr>
                <w:rFonts w:eastAsia="Times New Roman"/>
                <w:sz w:val="20"/>
                <w:szCs w:val="20"/>
              </w:rPr>
              <w:t>+-1270</w:t>
            </w:r>
            <w:r>
              <w:rPr>
                <w:rFonts w:eastAsia="Times New Roman"/>
                <w:sz w:val="20"/>
                <w:szCs w:val="20"/>
              </w:rPr>
              <w:t xml:space="preserve"> m/s</w:t>
            </w:r>
          </w:p>
        </w:tc>
        <w:tc>
          <w:tcPr>
            <w:tcW w:w="1134" w:type="dxa"/>
            <w:tcBorders>
              <w:top w:val="nil"/>
              <w:left w:val="nil"/>
              <w:bottom w:val="single" w:sz="4" w:space="0" w:color="auto"/>
              <w:right w:val="single" w:sz="4" w:space="0" w:color="auto"/>
            </w:tcBorders>
            <w:shd w:val="clear" w:color="auto" w:fill="auto"/>
            <w:hideMark/>
            <w:tcPrChange w:id="469" w:author="Cox, Gabriel C" w:date="2018-11-09T09:33:00Z">
              <w:tcPr>
                <w:tcW w:w="1170" w:type="dxa"/>
                <w:gridSpan w:val="2"/>
                <w:tcBorders>
                  <w:top w:val="nil"/>
                  <w:left w:val="nil"/>
                  <w:bottom w:val="single" w:sz="4" w:space="0" w:color="auto"/>
                  <w:right w:val="single" w:sz="4" w:space="0" w:color="auto"/>
                </w:tcBorders>
                <w:shd w:val="clear" w:color="auto" w:fill="auto"/>
                <w:hideMark/>
              </w:tcPr>
            </w:tcPrChange>
          </w:tcPr>
          <w:p w14:paraId="39879761"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2 m/s</w:t>
            </w:r>
          </w:p>
        </w:tc>
      </w:tr>
      <w:tr w:rsidR="00FC37A5" w:rsidRPr="00CE5E7C" w14:paraId="5CBC329A" w14:textId="77777777" w:rsidTr="00CD3E0F">
        <w:trPr>
          <w:trHeight w:val="300"/>
          <w:trPrChange w:id="470"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471" w:author="Cox, Gabriel C" w:date="2018-11-09T09:33:00Z">
              <w:tcPr>
                <w:tcW w:w="748" w:type="dxa"/>
                <w:tcBorders>
                  <w:top w:val="nil"/>
                  <w:left w:val="single" w:sz="4" w:space="0" w:color="auto"/>
                  <w:bottom w:val="single" w:sz="4" w:space="0" w:color="auto"/>
                  <w:right w:val="single" w:sz="4" w:space="0" w:color="auto"/>
                </w:tcBorders>
              </w:tcPr>
            </w:tcPrChange>
          </w:tcPr>
          <w:p w14:paraId="6703D555" w14:textId="4CBF4FDE" w:rsidR="00FC37A5" w:rsidRDefault="00CD3E0F" w:rsidP="00CD3E0F">
            <w:pPr>
              <w:spacing w:after="0" w:line="240" w:lineRule="auto"/>
              <w:rPr>
                <w:rFonts w:eastAsia="Times New Roman"/>
                <w:sz w:val="20"/>
                <w:szCs w:val="20"/>
                <w:lang w:val="en"/>
              </w:rPr>
            </w:pPr>
            <w:ins w:id="472" w:author="Cox, Gabriel C" w:date="2018-11-09T09:32:00Z">
              <w:r>
                <w:rPr>
                  <w:rFonts w:eastAsia="Times New Roman"/>
                  <w:sz w:val="20"/>
                  <w:szCs w:val="20"/>
                  <w:lang w:val="en"/>
                </w:rPr>
                <w:t>4</w:t>
              </w:r>
            </w:ins>
            <w:del w:id="473" w:author="Cox, Gabriel C" w:date="2018-11-09T09:32:00Z">
              <w:r w:rsidR="00FC37A5" w:rsidDel="00CD3E0F">
                <w:rPr>
                  <w:rFonts w:eastAsia="Times New Roman"/>
                  <w:sz w:val="20"/>
                  <w:szCs w:val="20"/>
                  <w:lang w:val="en"/>
                </w:rPr>
                <w:delText>8</w:delText>
              </w:r>
            </w:del>
          </w:p>
        </w:tc>
        <w:tc>
          <w:tcPr>
            <w:tcW w:w="850" w:type="dxa"/>
            <w:tcBorders>
              <w:top w:val="nil"/>
              <w:left w:val="single" w:sz="4" w:space="0" w:color="auto"/>
              <w:bottom w:val="single" w:sz="4" w:space="0" w:color="auto"/>
              <w:right w:val="single" w:sz="4" w:space="0" w:color="auto"/>
            </w:tcBorders>
            <w:tcPrChange w:id="474" w:author="Cox, Gabriel C" w:date="2018-11-09T09:33:00Z">
              <w:tcPr>
                <w:tcW w:w="634" w:type="dxa"/>
                <w:gridSpan w:val="2"/>
                <w:tcBorders>
                  <w:top w:val="nil"/>
                  <w:left w:val="single" w:sz="4" w:space="0" w:color="auto"/>
                  <w:bottom w:val="single" w:sz="4" w:space="0" w:color="auto"/>
                  <w:right w:val="single" w:sz="4" w:space="0" w:color="auto"/>
                </w:tcBorders>
                <w:vAlign w:val="center"/>
              </w:tcPr>
            </w:tcPrChange>
          </w:tcPr>
          <w:p w14:paraId="191C0522" w14:textId="4C05C608" w:rsidR="00FC37A5" w:rsidRDefault="00FC37A5" w:rsidP="00CD3E0F">
            <w:pPr>
              <w:spacing w:after="0" w:line="240" w:lineRule="auto"/>
              <w:rPr>
                <w:rFonts w:eastAsia="Times New Roman"/>
                <w:sz w:val="20"/>
                <w:szCs w:val="20"/>
                <w:lang w:val="en"/>
              </w:rPr>
            </w:pPr>
            <w:del w:id="475" w:author="Cox, Gabriel C" w:date="2018-11-09T09:15:00Z">
              <w:r w:rsidDel="00B17311">
                <w:rPr>
                  <w:rFonts w:eastAsia="Times New Roman"/>
                  <w:sz w:val="20"/>
                  <w:szCs w:val="20"/>
                  <w:lang w:val="en"/>
                </w:rPr>
                <w:delText>8</w:delText>
              </w:r>
            </w:del>
            <w:ins w:id="476" w:author="Cox, Gabriel C" w:date="2018-11-09T09:15:00Z">
              <w:r w:rsidR="00B17311">
                <w:rPr>
                  <w:rFonts w:eastAsia="Times New Roman"/>
                  <w:sz w:val="20"/>
                  <w:szCs w:val="20"/>
                  <w:lang w:val="en"/>
                </w:rPr>
                <w:t>1</w:t>
              </w:r>
            </w:ins>
          </w:p>
        </w:tc>
        <w:tc>
          <w:tcPr>
            <w:tcW w:w="1843" w:type="dxa"/>
            <w:tcBorders>
              <w:top w:val="nil"/>
              <w:left w:val="single" w:sz="4" w:space="0" w:color="auto"/>
              <w:bottom w:val="single" w:sz="4" w:space="0" w:color="auto"/>
              <w:right w:val="single" w:sz="4" w:space="0" w:color="auto"/>
            </w:tcBorders>
            <w:shd w:val="clear" w:color="auto" w:fill="auto"/>
            <w:hideMark/>
            <w:tcPrChange w:id="477"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2FDA85D" w14:textId="721F5060" w:rsidR="00FC37A5" w:rsidRPr="00CE5E7C" w:rsidRDefault="00FC37A5" w:rsidP="00CD3E0F">
            <w:pPr>
              <w:spacing w:after="0" w:line="240" w:lineRule="auto"/>
              <w:rPr>
                <w:rFonts w:eastAsia="Times New Roman"/>
                <w:sz w:val="20"/>
                <w:szCs w:val="20"/>
              </w:rPr>
            </w:pPr>
            <w:del w:id="478" w:author="Cox, Gabriel C" w:date="2018-11-08T21:36:00Z">
              <w:r w:rsidDel="004E3EA8">
                <w:rPr>
                  <w:rFonts w:eastAsia="Times New Roman"/>
                  <w:sz w:val="20"/>
                  <w:szCs w:val="20"/>
                  <w:lang w:val="en"/>
                </w:rPr>
                <w:delText xml:space="preserve">Speed </w:delText>
              </w:r>
            </w:del>
            <w:r>
              <w:rPr>
                <w:rFonts w:eastAsia="Times New Roman"/>
                <w:sz w:val="20"/>
                <w:szCs w:val="20"/>
                <w:lang w:val="en"/>
              </w:rPr>
              <w:t>Vertical</w:t>
            </w:r>
            <w:ins w:id="479" w:author="Cox, Gabriel C" w:date="2018-11-08T21:36:00Z">
              <w:r w:rsidR="004E3EA8">
                <w:rPr>
                  <w:rFonts w:eastAsia="Times New Roman"/>
                  <w:sz w:val="20"/>
                  <w:szCs w:val="20"/>
                  <w:lang w:val="en"/>
                </w:rPr>
                <w:t xml:space="preserve"> Speed</w:t>
              </w:r>
            </w:ins>
          </w:p>
        </w:tc>
        <w:tc>
          <w:tcPr>
            <w:tcW w:w="3119" w:type="dxa"/>
            <w:tcBorders>
              <w:top w:val="nil"/>
              <w:left w:val="nil"/>
              <w:bottom w:val="single" w:sz="4" w:space="0" w:color="auto"/>
              <w:right w:val="single" w:sz="4" w:space="0" w:color="auto"/>
            </w:tcBorders>
            <w:shd w:val="clear" w:color="auto" w:fill="auto"/>
            <w:hideMark/>
            <w:tcPrChange w:id="480" w:author="Cox, Gabriel C" w:date="2018-11-09T09:33:00Z">
              <w:tcPr>
                <w:tcW w:w="3060" w:type="dxa"/>
                <w:gridSpan w:val="2"/>
                <w:tcBorders>
                  <w:top w:val="nil"/>
                  <w:left w:val="nil"/>
                  <w:bottom w:val="single" w:sz="4" w:space="0" w:color="auto"/>
                  <w:right w:val="single" w:sz="4" w:space="0" w:color="auto"/>
                </w:tcBorders>
                <w:shd w:val="clear" w:color="auto" w:fill="auto"/>
                <w:vAlign w:val="center"/>
                <w:hideMark/>
              </w:tcPr>
            </w:tcPrChange>
          </w:tcPr>
          <w:p w14:paraId="3830EEC6" w14:textId="714964BC" w:rsidR="00FC37A5" w:rsidRPr="00CE5E7C" w:rsidRDefault="00FC37A5" w:rsidP="00CD3E0F">
            <w:pPr>
              <w:spacing w:after="0" w:line="240" w:lineRule="auto"/>
              <w:rPr>
                <w:rFonts w:eastAsia="Times New Roman"/>
                <w:sz w:val="20"/>
                <w:szCs w:val="20"/>
              </w:rPr>
            </w:pPr>
            <w:r w:rsidRPr="00FC37A5">
              <w:rPr>
                <w:rFonts w:eastAsia="Times New Roman"/>
                <w:sz w:val="20"/>
                <w:szCs w:val="20"/>
                <w:lang w:val="en"/>
              </w:rPr>
              <w:t>Vertical Speed m/s (+ up</w:t>
            </w:r>
            <w:r>
              <w:rPr>
                <w:rFonts w:eastAsia="Times New Roman"/>
                <w:sz w:val="20"/>
                <w:szCs w:val="20"/>
                <w:lang w:val="en"/>
              </w:rPr>
              <w:t>, - down</w:t>
            </w:r>
            <w:r w:rsidRPr="00FC37A5">
              <w:rPr>
                <w:rFonts w:eastAsia="Times New Roman"/>
                <w:sz w:val="20"/>
                <w:szCs w:val="20"/>
                <w:lang w:val="en"/>
              </w:rPr>
              <w:t>)</w:t>
            </w:r>
          </w:p>
        </w:tc>
        <w:tc>
          <w:tcPr>
            <w:tcW w:w="1984" w:type="dxa"/>
            <w:tcBorders>
              <w:top w:val="nil"/>
              <w:left w:val="nil"/>
              <w:bottom w:val="single" w:sz="4" w:space="0" w:color="auto"/>
              <w:right w:val="single" w:sz="4" w:space="0" w:color="auto"/>
            </w:tcBorders>
            <w:shd w:val="clear" w:color="auto" w:fill="auto"/>
            <w:tcPrChange w:id="481" w:author="Cox, Gabriel C" w:date="2018-11-09T09:33:00Z">
              <w:tcPr>
                <w:tcW w:w="1980" w:type="dxa"/>
                <w:gridSpan w:val="2"/>
                <w:tcBorders>
                  <w:top w:val="nil"/>
                  <w:left w:val="nil"/>
                  <w:bottom w:val="single" w:sz="4" w:space="0" w:color="auto"/>
                  <w:right w:val="single" w:sz="4" w:space="0" w:color="auto"/>
                </w:tcBorders>
                <w:shd w:val="clear" w:color="auto" w:fill="auto"/>
                <w:vAlign w:val="center"/>
              </w:tcPr>
            </w:tcPrChange>
          </w:tcPr>
          <w:p w14:paraId="4844E67D" w14:textId="31EA3999" w:rsidR="00FC37A5" w:rsidRPr="00CE5E7C" w:rsidRDefault="00AA7F7A" w:rsidP="00CD3E0F">
            <w:pPr>
              <w:spacing w:after="0" w:line="240" w:lineRule="auto"/>
              <w:rPr>
                <w:rFonts w:eastAsia="Times New Roman"/>
                <w:sz w:val="20"/>
                <w:szCs w:val="20"/>
              </w:rPr>
            </w:pPr>
            <w:r>
              <w:rPr>
                <w:rFonts w:eastAsia="Times New Roman"/>
                <w:sz w:val="20"/>
                <w:szCs w:val="20"/>
              </w:rPr>
              <w:t>Up to +-127</w:t>
            </w:r>
            <w:r w:rsidR="00FC37A5">
              <w:rPr>
                <w:rFonts w:eastAsia="Times New Roman"/>
                <w:sz w:val="20"/>
                <w:szCs w:val="20"/>
              </w:rPr>
              <w:t xml:space="preserve"> m/s</w:t>
            </w:r>
            <w:r>
              <w:rPr>
                <w:rFonts w:eastAsia="Times New Roman"/>
                <w:sz w:val="20"/>
                <w:szCs w:val="20"/>
              </w:rPr>
              <w:t xml:space="preserve"> </w:t>
            </w:r>
            <w:r>
              <w:rPr>
                <w:rFonts w:eastAsia="Times New Roman"/>
                <w:sz w:val="20"/>
                <w:szCs w:val="20"/>
              </w:rPr>
              <w:br/>
              <w:t xml:space="preserve">(25k </w:t>
            </w:r>
            <w:proofErr w:type="spellStart"/>
            <w:r>
              <w:rPr>
                <w:rFonts w:eastAsia="Times New Roman"/>
                <w:sz w:val="20"/>
                <w:szCs w:val="20"/>
              </w:rPr>
              <w:t>ft</w:t>
            </w:r>
            <w:proofErr w:type="spellEnd"/>
            <w:r>
              <w:rPr>
                <w:rFonts w:eastAsia="Times New Roman"/>
                <w:sz w:val="20"/>
                <w:szCs w:val="20"/>
              </w:rPr>
              <w:t>/min)</w:t>
            </w:r>
          </w:p>
        </w:tc>
        <w:tc>
          <w:tcPr>
            <w:tcW w:w="1134" w:type="dxa"/>
            <w:tcBorders>
              <w:top w:val="nil"/>
              <w:left w:val="nil"/>
              <w:bottom w:val="single" w:sz="4" w:space="0" w:color="auto"/>
              <w:right w:val="single" w:sz="4" w:space="0" w:color="auto"/>
            </w:tcBorders>
            <w:shd w:val="clear" w:color="auto" w:fill="auto"/>
            <w:hideMark/>
            <w:tcPrChange w:id="482" w:author="Cox, Gabriel C" w:date="2018-11-09T09:33: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164B2AF8"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0 m/s</w:t>
            </w:r>
          </w:p>
        </w:tc>
      </w:tr>
      <w:tr w:rsidR="00FC37A5" w:rsidRPr="00CE5E7C" w14:paraId="0CC0B707" w14:textId="77777777" w:rsidTr="00CD3E0F">
        <w:trPr>
          <w:trHeight w:val="300"/>
          <w:trPrChange w:id="483"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484" w:author="Cox, Gabriel C" w:date="2018-11-09T09:33:00Z">
              <w:tcPr>
                <w:tcW w:w="748" w:type="dxa"/>
                <w:tcBorders>
                  <w:top w:val="nil"/>
                  <w:left w:val="single" w:sz="4" w:space="0" w:color="auto"/>
                  <w:bottom w:val="single" w:sz="4" w:space="0" w:color="auto"/>
                  <w:right w:val="single" w:sz="4" w:space="0" w:color="auto"/>
                </w:tcBorders>
              </w:tcPr>
            </w:tcPrChange>
          </w:tcPr>
          <w:p w14:paraId="5B0E673C" w14:textId="2B2ED6D3" w:rsidR="00FC37A5" w:rsidRPr="00CE5E7C" w:rsidRDefault="00CD3E0F" w:rsidP="00CD3E0F">
            <w:pPr>
              <w:spacing w:after="0" w:line="240" w:lineRule="auto"/>
              <w:rPr>
                <w:rFonts w:eastAsia="Times New Roman"/>
                <w:sz w:val="20"/>
                <w:szCs w:val="20"/>
                <w:lang w:val="en"/>
              </w:rPr>
            </w:pPr>
            <w:ins w:id="485" w:author="Cox, Gabriel C" w:date="2018-11-09T09:32:00Z">
              <w:r>
                <w:rPr>
                  <w:rFonts w:eastAsia="Times New Roman"/>
                  <w:sz w:val="20"/>
                  <w:szCs w:val="20"/>
                  <w:lang w:val="en"/>
                </w:rPr>
                <w:t>5</w:t>
              </w:r>
            </w:ins>
            <w:del w:id="486" w:author="Cox, Gabriel C" w:date="2018-11-09T09:32:00Z">
              <w:r w:rsidR="00FC37A5" w:rsidDel="00CD3E0F">
                <w:rPr>
                  <w:rFonts w:eastAsia="Times New Roman"/>
                  <w:sz w:val="20"/>
                  <w:szCs w:val="20"/>
                  <w:lang w:val="en"/>
                </w:rPr>
                <w:delText>9</w:delText>
              </w:r>
            </w:del>
          </w:p>
        </w:tc>
        <w:tc>
          <w:tcPr>
            <w:tcW w:w="850" w:type="dxa"/>
            <w:tcBorders>
              <w:top w:val="nil"/>
              <w:left w:val="single" w:sz="4" w:space="0" w:color="auto"/>
              <w:bottom w:val="single" w:sz="4" w:space="0" w:color="auto"/>
              <w:right w:val="single" w:sz="4" w:space="0" w:color="auto"/>
            </w:tcBorders>
            <w:tcPrChange w:id="487" w:author="Cox, Gabriel C" w:date="2018-11-09T09:33:00Z">
              <w:tcPr>
                <w:tcW w:w="634" w:type="dxa"/>
                <w:gridSpan w:val="2"/>
                <w:tcBorders>
                  <w:top w:val="nil"/>
                  <w:left w:val="single" w:sz="4" w:space="0" w:color="auto"/>
                  <w:bottom w:val="single" w:sz="4" w:space="0" w:color="auto"/>
                  <w:right w:val="single" w:sz="4" w:space="0" w:color="auto"/>
                </w:tcBorders>
                <w:vAlign w:val="center"/>
              </w:tcPr>
            </w:tcPrChange>
          </w:tcPr>
          <w:p w14:paraId="5148A53C" w14:textId="72AD4036" w:rsidR="00FC37A5" w:rsidRPr="00CE5E7C" w:rsidRDefault="00FC37A5" w:rsidP="00CD3E0F">
            <w:pPr>
              <w:spacing w:after="0" w:line="240" w:lineRule="auto"/>
              <w:rPr>
                <w:rFonts w:eastAsia="Times New Roman"/>
                <w:sz w:val="20"/>
                <w:szCs w:val="20"/>
                <w:lang w:val="en"/>
              </w:rPr>
            </w:pPr>
            <w:del w:id="488" w:author="Cox, Gabriel C" w:date="2018-11-09T09:15:00Z">
              <w:r w:rsidDel="00B17311">
                <w:rPr>
                  <w:rFonts w:eastAsia="Times New Roman"/>
                  <w:sz w:val="20"/>
                  <w:szCs w:val="20"/>
                  <w:lang w:val="en"/>
                </w:rPr>
                <w:delText>32</w:delText>
              </w:r>
            </w:del>
            <w:ins w:id="489" w:author="Cox, Gabriel C" w:date="2018-11-09T09:15:00Z">
              <w:r w:rsidR="00B17311">
                <w:rPr>
                  <w:rFonts w:eastAsia="Times New Roman"/>
                  <w:sz w:val="20"/>
                  <w:szCs w:val="20"/>
                  <w:lang w:val="en"/>
                </w:rPr>
                <w:t>4</w:t>
              </w:r>
            </w:ins>
          </w:p>
        </w:tc>
        <w:tc>
          <w:tcPr>
            <w:tcW w:w="1843" w:type="dxa"/>
            <w:tcBorders>
              <w:top w:val="nil"/>
              <w:left w:val="single" w:sz="4" w:space="0" w:color="auto"/>
              <w:bottom w:val="single" w:sz="4" w:space="0" w:color="auto"/>
              <w:right w:val="single" w:sz="4" w:space="0" w:color="auto"/>
            </w:tcBorders>
            <w:shd w:val="clear" w:color="auto" w:fill="auto"/>
            <w:hideMark/>
            <w:tcPrChange w:id="490"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EB2868E" w14:textId="17F29B9D"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Latitude</w:t>
            </w:r>
          </w:p>
        </w:tc>
        <w:tc>
          <w:tcPr>
            <w:tcW w:w="3119" w:type="dxa"/>
            <w:tcBorders>
              <w:top w:val="nil"/>
              <w:left w:val="nil"/>
              <w:bottom w:val="single" w:sz="4" w:space="0" w:color="auto"/>
              <w:right w:val="single" w:sz="4" w:space="0" w:color="auto"/>
            </w:tcBorders>
            <w:shd w:val="clear" w:color="auto" w:fill="auto"/>
            <w:hideMark/>
            <w:tcPrChange w:id="491" w:author="Cox, Gabriel C" w:date="2018-11-09T09:33:00Z">
              <w:tcPr>
                <w:tcW w:w="3060" w:type="dxa"/>
                <w:gridSpan w:val="2"/>
                <w:tcBorders>
                  <w:top w:val="nil"/>
                  <w:left w:val="nil"/>
                  <w:bottom w:val="single" w:sz="4" w:space="0" w:color="auto"/>
                  <w:right w:val="single" w:sz="4" w:space="0" w:color="auto"/>
                </w:tcBorders>
                <w:shd w:val="clear" w:color="auto" w:fill="auto"/>
                <w:vAlign w:val="center"/>
                <w:hideMark/>
              </w:tcPr>
            </w:tcPrChange>
          </w:tcPr>
          <w:p w14:paraId="31E0D93E" w14:textId="431D7215" w:rsidR="00FC37A5" w:rsidRPr="00CE5E7C" w:rsidRDefault="0085288F" w:rsidP="00CD3E0F">
            <w:pPr>
              <w:spacing w:after="0" w:line="240" w:lineRule="auto"/>
              <w:rPr>
                <w:rFonts w:eastAsia="Times New Roman"/>
                <w:sz w:val="20"/>
                <w:szCs w:val="20"/>
              </w:rPr>
            </w:pPr>
            <w:r>
              <w:rPr>
                <w:rFonts w:eastAsia="Times New Roman"/>
                <w:sz w:val="20"/>
                <w:szCs w:val="20"/>
                <w:lang w:val="en"/>
              </w:rPr>
              <w:t xml:space="preserve">Latitude of </w:t>
            </w:r>
            <w:r w:rsidR="00FC37A5" w:rsidRPr="00CE5E7C">
              <w:rPr>
                <w:rFonts w:eastAsia="Times New Roman"/>
                <w:sz w:val="20"/>
                <w:szCs w:val="20"/>
                <w:lang w:val="en"/>
              </w:rPr>
              <w:t>drone</w:t>
            </w:r>
          </w:p>
        </w:tc>
        <w:tc>
          <w:tcPr>
            <w:tcW w:w="1984" w:type="dxa"/>
            <w:tcBorders>
              <w:top w:val="nil"/>
              <w:left w:val="nil"/>
              <w:bottom w:val="single" w:sz="4" w:space="0" w:color="auto"/>
              <w:right w:val="single" w:sz="4" w:space="0" w:color="auto"/>
            </w:tcBorders>
            <w:shd w:val="clear" w:color="auto" w:fill="auto"/>
            <w:hideMark/>
            <w:tcPrChange w:id="492" w:author="Cox, Gabriel C" w:date="2018-11-09T09:33:00Z">
              <w:tcPr>
                <w:tcW w:w="1980" w:type="dxa"/>
                <w:gridSpan w:val="2"/>
                <w:tcBorders>
                  <w:top w:val="nil"/>
                  <w:left w:val="nil"/>
                  <w:bottom w:val="single" w:sz="4" w:space="0" w:color="auto"/>
                  <w:right w:val="single" w:sz="4" w:space="0" w:color="auto"/>
                </w:tcBorders>
                <w:shd w:val="clear" w:color="auto" w:fill="auto"/>
                <w:vAlign w:val="center"/>
                <w:hideMark/>
              </w:tcPr>
            </w:tcPrChange>
          </w:tcPr>
          <w:p w14:paraId="49D61222" w14:textId="2DC34DD1" w:rsidR="00AA7F7A" w:rsidRPr="00AA7F7A" w:rsidRDefault="00FC37A5" w:rsidP="00CD3E0F">
            <w:pPr>
              <w:spacing w:after="0" w:line="240" w:lineRule="auto"/>
              <w:rPr>
                <w:rFonts w:eastAsia="Times New Roman"/>
                <w:sz w:val="20"/>
                <w:szCs w:val="20"/>
                <w:lang w:val="en"/>
              </w:rPr>
            </w:pPr>
            <w:proofErr w:type="spellStart"/>
            <w:r>
              <w:rPr>
                <w:rFonts w:eastAsia="Times New Roman"/>
                <w:sz w:val="20"/>
                <w:szCs w:val="20"/>
                <w:lang w:val="en"/>
              </w:rPr>
              <w:t>In</w:t>
            </w:r>
            <w:r w:rsidR="0085288F">
              <w:rPr>
                <w:rFonts w:eastAsia="Times New Roman"/>
                <w:sz w:val="20"/>
                <w:szCs w:val="20"/>
                <w:lang w:val="en"/>
              </w:rPr>
              <w:t>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 xml:space="preserve">*10^7 </w:t>
            </w:r>
          </w:p>
        </w:tc>
        <w:tc>
          <w:tcPr>
            <w:tcW w:w="1134" w:type="dxa"/>
            <w:tcBorders>
              <w:top w:val="nil"/>
              <w:left w:val="nil"/>
              <w:bottom w:val="single" w:sz="4" w:space="0" w:color="auto"/>
              <w:right w:val="single" w:sz="4" w:space="0" w:color="auto"/>
            </w:tcBorders>
            <w:shd w:val="clear" w:color="auto" w:fill="auto"/>
            <w:hideMark/>
            <w:tcPrChange w:id="493" w:author="Cox, Gabriel C" w:date="2018-11-09T09:33: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34827B4B" w14:textId="7D2DA6D9" w:rsidR="00FC37A5" w:rsidRPr="00CE5E7C" w:rsidRDefault="0085288F" w:rsidP="00CD3E0F">
            <w:pPr>
              <w:spacing w:after="0" w:line="240" w:lineRule="auto"/>
              <w:rPr>
                <w:rFonts w:eastAsia="Times New Roman"/>
                <w:sz w:val="20"/>
                <w:szCs w:val="20"/>
              </w:rPr>
            </w:pPr>
            <w:r>
              <w:rPr>
                <w:rFonts w:eastAsia="Times New Roman"/>
                <w:sz w:val="20"/>
                <w:szCs w:val="20"/>
                <w:lang w:val="en"/>
              </w:rPr>
              <w:t>-</w:t>
            </w:r>
            <w:r w:rsidR="00FC37A5" w:rsidRPr="00CE5E7C">
              <w:rPr>
                <w:rFonts w:eastAsia="Times New Roman"/>
                <w:sz w:val="20"/>
                <w:szCs w:val="20"/>
                <w:lang w:val="en"/>
              </w:rPr>
              <w:t>48123987</w:t>
            </w:r>
          </w:p>
        </w:tc>
      </w:tr>
      <w:tr w:rsidR="00FC37A5" w:rsidRPr="00CE5E7C" w14:paraId="7AB04145" w14:textId="77777777" w:rsidTr="00CD3E0F">
        <w:trPr>
          <w:trHeight w:val="300"/>
          <w:trPrChange w:id="494"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495" w:author="Cox, Gabriel C" w:date="2018-11-09T09:33:00Z">
              <w:tcPr>
                <w:tcW w:w="748" w:type="dxa"/>
                <w:tcBorders>
                  <w:top w:val="nil"/>
                  <w:left w:val="single" w:sz="4" w:space="0" w:color="auto"/>
                  <w:bottom w:val="single" w:sz="4" w:space="0" w:color="auto"/>
                  <w:right w:val="single" w:sz="4" w:space="0" w:color="auto"/>
                </w:tcBorders>
              </w:tcPr>
            </w:tcPrChange>
          </w:tcPr>
          <w:p w14:paraId="207AD4B6" w14:textId="2DA5C09C" w:rsidR="00FC37A5" w:rsidRPr="00CE5E7C" w:rsidRDefault="00CD3E0F" w:rsidP="00CD3E0F">
            <w:pPr>
              <w:spacing w:after="0" w:line="240" w:lineRule="auto"/>
              <w:rPr>
                <w:rFonts w:eastAsia="Times New Roman"/>
                <w:sz w:val="20"/>
                <w:szCs w:val="20"/>
                <w:lang w:val="en"/>
              </w:rPr>
            </w:pPr>
            <w:ins w:id="496" w:author="Cox, Gabriel C" w:date="2018-11-09T09:32:00Z">
              <w:r>
                <w:rPr>
                  <w:rFonts w:eastAsia="Times New Roman"/>
                  <w:sz w:val="20"/>
                  <w:szCs w:val="20"/>
                  <w:lang w:val="en"/>
                </w:rPr>
                <w:t>9</w:t>
              </w:r>
            </w:ins>
            <w:del w:id="497" w:author="Cox, Gabriel C" w:date="2018-11-09T09:32:00Z">
              <w:r w:rsidR="00FC37A5" w:rsidDel="00CD3E0F">
                <w:rPr>
                  <w:rFonts w:eastAsia="Times New Roman"/>
                  <w:sz w:val="20"/>
                  <w:szCs w:val="20"/>
                  <w:lang w:val="en"/>
                </w:rPr>
                <w:delText>13</w:delText>
              </w:r>
            </w:del>
          </w:p>
        </w:tc>
        <w:tc>
          <w:tcPr>
            <w:tcW w:w="850" w:type="dxa"/>
            <w:tcBorders>
              <w:top w:val="nil"/>
              <w:left w:val="single" w:sz="4" w:space="0" w:color="auto"/>
              <w:bottom w:val="single" w:sz="4" w:space="0" w:color="auto"/>
              <w:right w:val="single" w:sz="4" w:space="0" w:color="auto"/>
            </w:tcBorders>
            <w:tcPrChange w:id="498" w:author="Cox, Gabriel C" w:date="2018-11-09T09:33:00Z">
              <w:tcPr>
                <w:tcW w:w="634" w:type="dxa"/>
                <w:gridSpan w:val="2"/>
                <w:tcBorders>
                  <w:top w:val="nil"/>
                  <w:left w:val="single" w:sz="4" w:space="0" w:color="auto"/>
                  <w:bottom w:val="single" w:sz="4" w:space="0" w:color="auto"/>
                  <w:right w:val="single" w:sz="4" w:space="0" w:color="auto"/>
                </w:tcBorders>
              </w:tcPr>
            </w:tcPrChange>
          </w:tcPr>
          <w:p w14:paraId="7A3A6E0B" w14:textId="5D59D2C3" w:rsidR="00FC37A5" w:rsidRPr="00CE5E7C" w:rsidRDefault="00FC37A5" w:rsidP="00CD3E0F">
            <w:pPr>
              <w:spacing w:after="0" w:line="240" w:lineRule="auto"/>
              <w:rPr>
                <w:rFonts w:eastAsia="Times New Roman"/>
                <w:sz w:val="20"/>
                <w:szCs w:val="20"/>
                <w:lang w:val="en"/>
              </w:rPr>
            </w:pPr>
            <w:del w:id="499" w:author="Cox, Gabriel C" w:date="2018-11-09T09:15:00Z">
              <w:r w:rsidDel="00B17311">
                <w:rPr>
                  <w:rFonts w:eastAsia="Times New Roman"/>
                  <w:sz w:val="20"/>
                  <w:szCs w:val="20"/>
                  <w:lang w:val="en"/>
                </w:rPr>
                <w:delText>32</w:delText>
              </w:r>
            </w:del>
            <w:ins w:id="500" w:author="Cox, Gabriel C" w:date="2018-11-09T09:15:00Z">
              <w:r w:rsidR="00B17311">
                <w:rPr>
                  <w:rFonts w:eastAsia="Times New Roman"/>
                  <w:sz w:val="20"/>
                  <w:szCs w:val="20"/>
                  <w:lang w:val="en"/>
                </w:rPr>
                <w:t>4</w:t>
              </w:r>
            </w:ins>
          </w:p>
        </w:tc>
        <w:tc>
          <w:tcPr>
            <w:tcW w:w="1843" w:type="dxa"/>
            <w:tcBorders>
              <w:top w:val="nil"/>
              <w:left w:val="single" w:sz="4" w:space="0" w:color="auto"/>
              <w:bottom w:val="single" w:sz="4" w:space="0" w:color="auto"/>
              <w:right w:val="single" w:sz="4" w:space="0" w:color="auto"/>
            </w:tcBorders>
            <w:shd w:val="clear" w:color="auto" w:fill="auto"/>
            <w:hideMark/>
            <w:tcPrChange w:id="501"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hideMark/>
              </w:tcPr>
            </w:tcPrChange>
          </w:tcPr>
          <w:p w14:paraId="049271AC" w14:textId="574B2E42"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Longitude</w:t>
            </w:r>
          </w:p>
        </w:tc>
        <w:tc>
          <w:tcPr>
            <w:tcW w:w="3119" w:type="dxa"/>
            <w:tcBorders>
              <w:top w:val="nil"/>
              <w:left w:val="nil"/>
              <w:bottom w:val="single" w:sz="4" w:space="0" w:color="auto"/>
              <w:right w:val="single" w:sz="4" w:space="0" w:color="auto"/>
            </w:tcBorders>
            <w:shd w:val="clear" w:color="auto" w:fill="auto"/>
            <w:hideMark/>
            <w:tcPrChange w:id="502" w:author="Cox, Gabriel C" w:date="2018-11-09T09:33:00Z">
              <w:tcPr>
                <w:tcW w:w="3060" w:type="dxa"/>
                <w:gridSpan w:val="2"/>
                <w:tcBorders>
                  <w:top w:val="nil"/>
                  <w:left w:val="nil"/>
                  <w:bottom w:val="single" w:sz="4" w:space="0" w:color="auto"/>
                  <w:right w:val="single" w:sz="4" w:space="0" w:color="auto"/>
                </w:tcBorders>
                <w:shd w:val="clear" w:color="auto" w:fill="auto"/>
                <w:hideMark/>
              </w:tcPr>
            </w:tcPrChange>
          </w:tcPr>
          <w:p w14:paraId="011F7AE7" w14:textId="4B0E4303" w:rsidR="00FC37A5" w:rsidRPr="00CE5E7C" w:rsidRDefault="0085288F" w:rsidP="00CD3E0F">
            <w:pPr>
              <w:spacing w:after="0" w:line="240" w:lineRule="auto"/>
              <w:rPr>
                <w:rFonts w:eastAsia="Times New Roman"/>
                <w:sz w:val="20"/>
                <w:szCs w:val="20"/>
              </w:rPr>
            </w:pPr>
            <w:r>
              <w:rPr>
                <w:rFonts w:eastAsia="Times New Roman"/>
                <w:sz w:val="20"/>
                <w:szCs w:val="20"/>
                <w:lang w:val="en"/>
              </w:rPr>
              <w:t xml:space="preserve">Longitude of </w:t>
            </w:r>
            <w:r w:rsidR="00FC37A5" w:rsidRPr="00CE5E7C">
              <w:rPr>
                <w:rFonts w:eastAsia="Times New Roman"/>
                <w:sz w:val="20"/>
                <w:szCs w:val="20"/>
                <w:lang w:val="en"/>
              </w:rPr>
              <w:t>drone</w:t>
            </w:r>
          </w:p>
        </w:tc>
        <w:tc>
          <w:tcPr>
            <w:tcW w:w="1984" w:type="dxa"/>
            <w:tcBorders>
              <w:top w:val="nil"/>
              <w:left w:val="nil"/>
              <w:bottom w:val="single" w:sz="4" w:space="0" w:color="auto"/>
              <w:right w:val="single" w:sz="4" w:space="0" w:color="auto"/>
            </w:tcBorders>
            <w:shd w:val="clear" w:color="auto" w:fill="auto"/>
            <w:hideMark/>
            <w:tcPrChange w:id="503" w:author="Cox, Gabriel C" w:date="2018-11-09T09:33:00Z">
              <w:tcPr>
                <w:tcW w:w="1980" w:type="dxa"/>
                <w:gridSpan w:val="2"/>
                <w:tcBorders>
                  <w:top w:val="nil"/>
                  <w:left w:val="nil"/>
                  <w:bottom w:val="single" w:sz="4" w:space="0" w:color="auto"/>
                  <w:right w:val="single" w:sz="4" w:space="0" w:color="auto"/>
                </w:tcBorders>
                <w:shd w:val="clear" w:color="auto" w:fill="auto"/>
                <w:hideMark/>
              </w:tcPr>
            </w:tcPrChange>
          </w:tcPr>
          <w:p w14:paraId="237A89A1" w14:textId="388D11A9" w:rsidR="00FC37A5" w:rsidRPr="00CE5E7C" w:rsidRDefault="00FC37A5" w:rsidP="00CD3E0F">
            <w:pPr>
              <w:spacing w:after="0" w:line="240" w:lineRule="auto"/>
              <w:rPr>
                <w:rFonts w:eastAsia="Times New Roman"/>
                <w:sz w:val="20"/>
                <w:szCs w:val="20"/>
              </w:rPr>
            </w:pPr>
            <w:proofErr w:type="spellStart"/>
            <w:r>
              <w:rPr>
                <w:rFonts w:eastAsia="Times New Roman"/>
                <w:sz w:val="20"/>
                <w:szCs w:val="20"/>
                <w:lang w:val="en"/>
              </w:rPr>
              <w:t>In</w:t>
            </w:r>
            <w:r w:rsidR="0085288F">
              <w:rPr>
                <w:rFonts w:eastAsia="Times New Roman"/>
                <w:sz w:val="20"/>
                <w:szCs w:val="20"/>
                <w:lang w:val="en"/>
              </w:rPr>
              <w:t>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*10^7</w:t>
            </w:r>
            <w:r w:rsidR="00AA7F7A">
              <w:rPr>
                <w:rFonts w:eastAsia="Times New Roman"/>
                <w:sz w:val="20"/>
                <w:szCs w:val="20"/>
                <w:lang w:val="en"/>
              </w:rPr>
              <w:br/>
              <w:t>(11mm precision)</w:t>
            </w:r>
          </w:p>
        </w:tc>
        <w:tc>
          <w:tcPr>
            <w:tcW w:w="1134" w:type="dxa"/>
            <w:tcBorders>
              <w:top w:val="nil"/>
              <w:left w:val="nil"/>
              <w:bottom w:val="single" w:sz="4" w:space="0" w:color="auto"/>
              <w:right w:val="single" w:sz="4" w:space="0" w:color="auto"/>
            </w:tcBorders>
            <w:shd w:val="clear" w:color="auto" w:fill="auto"/>
            <w:hideMark/>
            <w:tcPrChange w:id="504" w:author="Cox, Gabriel C" w:date="2018-11-09T09:33:00Z">
              <w:tcPr>
                <w:tcW w:w="1170" w:type="dxa"/>
                <w:gridSpan w:val="2"/>
                <w:tcBorders>
                  <w:top w:val="nil"/>
                  <w:left w:val="nil"/>
                  <w:bottom w:val="single" w:sz="4" w:space="0" w:color="auto"/>
                  <w:right w:val="single" w:sz="4" w:space="0" w:color="auto"/>
                </w:tcBorders>
                <w:shd w:val="clear" w:color="auto" w:fill="auto"/>
                <w:hideMark/>
              </w:tcPr>
            </w:tcPrChange>
          </w:tcPr>
          <w:p w14:paraId="2EFEA943" w14:textId="2B096F60"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11</w:t>
            </w:r>
            <w:r w:rsidR="0085288F">
              <w:rPr>
                <w:rFonts w:eastAsia="Times New Roman"/>
                <w:sz w:val="20"/>
                <w:szCs w:val="20"/>
                <w:lang w:val="en"/>
              </w:rPr>
              <w:t>9</w:t>
            </w:r>
            <w:r w:rsidRPr="00CE5E7C">
              <w:rPr>
                <w:rFonts w:eastAsia="Times New Roman"/>
                <w:sz w:val="20"/>
                <w:szCs w:val="20"/>
                <w:lang w:val="en"/>
              </w:rPr>
              <w:t>89298</w:t>
            </w:r>
          </w:p>
        </w:tc>
      </w:tr>
      <w:tr w:rsidR="00FC37A5" w:rsidRPr="00CE5E7C" w14:paraId="46CF7E68" w14:textId="77777777" w:rsidTr="00CD3E0F">
        <w:trPr>
          <w:trHeight w:val="300"/>
          <w:trPrChange w:id="505"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506" w:author="Cox, Gabriel C" w:date="2018-11-09T09:33:00Z">
              <w:tcPr>
                <w:tcW w:w="748" w:type="dxa"/>
                <w:tcBorders>
                  <w:top w:val="nil"/>
                  <w:left w:val="single" w:sz="4" w:space="0" w:color="auto"/>
                  <w:bottom w:val="single" w:sz="4" w:space="0" w:color="auto"/>
                  <w:right w:val="single" w:sz="4" w:space="0" w:color="auto"/>
                </w:tcBorders>
              </w:tcPr>
            </w:tcPrChange>
          </w:tcPr>
          <w:p w14:paraId="62ADCB57" w14:textId="2EECF969" w:rsidR="00FC37A5" w:rsidRPr="00CE5E7C" w:rsidRDefault="00CD3E0F" w:rsidP="00CD3E0F">
            <w:pPr>
              <w:spacing w:after="0" w:line="240" w:lineRule="auto"/>
              <w:rPr>
                <w:rFonts w:eastAsia="Times New Roman"/>
                <w:sz w:val="20"/>
                <w:szCs w:val="20"/>
              </w:rPr>
            </w:pPr>
            <w:ins w:id="507" w:author="Cox, Gabriel C" w:date="2018-11-09T09:32:00Z">
              <w:r>
                <w:rPr>
                  <w:rFonts w:eastAsia="Times New Roman"/>
                  <w:sz w:val="20"/>
                  <w:szCs w:val="20"/>
                </w:rPr>
                <w:t>13</w:t>
              </w:r>
            </w:ins>
            <w:del w:id="508" w:author="Cox, Gabriel C" w:date="2018-11-09T09:32:00Z">
              <w:r w:rsidR="006F0147" w:rsidDel="00CD3E0F">
                <w:rPr>
                  <w:rFonts w:eastAsia="Times New Roman"/>
                  <w:sz w:val="20"/>
                  <w:szCs w:val="20"/>
                </w:rPr>
                <w:delText>17</w:delText>
              </w:r>
            </w:del>
          </w:p>
        </w:tc>
        <w:tc>
          <w:tcPr>
            <w:tcW w:w="850" w:type="dxa"/>
            <w:tcBorders>
              <w:top w:val="nil"/>
              <w:left w:val="single" w:sz="4" w:space="0" w:color="auto"/>
              <w:bottom w:val="single" w:sz="4" w:space="0" w:color="auto"/>
              <w:right w:val="single" w:sz="4" w:space="0" w:color="auto"/>
            </w:tcBorders>
            <w:tcPrChange w:id="509" w:author="Cox, Gabriel C" w:date="2018-11-09T09:33:00Z">
              <w:tcPr>
                <w:tcW w:w="634" w:type="dxa"/>
                <w:gridSpan w:val="2"/>
                <w:tcBorders>
                  <w:top w:val="nil"/>
                  <w:left w:val="single" w:sz="4" w:space="0" w:color="auto"/>
                  <w:bottom w:val="single" w:sz="4" w:space="0" w:color="auto"/>
                  <w:right w:val="single" w:sz="4" w:space="0" w:color="auto"/>
                </w:tcBorders>
                <w:vAlign w:val="center"/>
              </w:tcPr>
            </w:tcPrChange>
          </w:tcPr>
          <w:p w14:paraId="405EB5C7" w14:textId="47315AB9" w:rsidR="00FC37A5" w:rsidRPr="00CE5E7C" w:rsidRDefault="006F0147" w:rsidP="00CD3E0F">
            <w:pPr>
              <w:spacing w:after="0" w:line="240" w:lineRule="auto"/>
              <w:rPr>
                <w:rFonts w:eastAsia="Times New Roman"/>
                <w:sz w:val="20"/>
                <w:szCs w:val="20"/>
              </w:rPr>
            </w:pPr>
            <w:del w:id="510" w:author="Cox, Gabriel C" w:date="2018-11-09T09:15:00Z">
              <w:r w:rsidDel="00B17311">
                <w:rPr>
                  <w:rFonts w:eastAsia="Times New Roman"/>
                  <w:sz w:val="20"/>
                  <w:szCs w:val="20"/>
                </w:rPr>
                <w:delText>16</w:delText>
              </w:r>
            </w:del>
            <w:ins w:id="511" w:author="Cox, Gabriel C" w:date="2018-11-09T09:15:00Z">
              <w:r w:rsidR="00B17311">
                <w:rPr>
                  <w:rFonts w:eastAsia="Times New Roman"/>
                  <w:sz w:val="20"/>
                  <w:szCs w:val="20"/>
                </w:rPr>
                <w:t>2</w:t>
              </w:r>
            </w:ins>
          </w:p>
        </w:tc>
        <w:tc>
          <w:tcPr>
            <w:tcW w:w="1843" w:type="dxa"/>
            <w:tcBorders>
              <w:top w:val="nil"/>
              <w:left w:val="single" w:sz="4" w:space="0" w:color="auto"/>
              <w:bottom w:val="single" w:sz="4" w:space="0" w:color="auto"/>
              <w:right w:val="single" w:sz="4" w:space="0" w:color="auto"/>
            </w:tcBorders>
            <w:shd w:val="clear" w:color="auto" w:fill="auto"/>
            <w:hideMark/>
            <w:tcPrChange w:id="512"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C705FB9"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rPr>
              <w:t>Altitude (MSL)</w:t>
            </w:r>
          </w:p>
        </w:tc>
        <w:tc>
          <w:tcPr>
            <w:tcW w:w="3119" w:type="dxa"/>
            <w:tcBorders>
              <w:top w:val="nil"/>
              <w:left w:val="nil"/>
              <w:bottom w:val="single" w:sz="4" w:space="0" w:color="auto"/>
              <w:right w:val="single" w:sz="4" w:space="0" w:color="auto"/>
            </w:tcBorders>
            <w:shd w:val="clear" w:color="auto" w:fill="auto"/>
            <w:hideMark/>
            <w:tcPrChange w:id="513" w:author="Cox, Gabriel C" w:date="2018-11-09T09:33:00Z">
              <w:tcPr>
                <w:tcW w:w="3060" w:type="dxa"/>
                <w:gridSpan w:val="2"/>
                <w:tcBorders>
                  <w:top w:val="nil"/>
                  <w:left w:val="nil"/>
                  <w:bottom w:val="single" w:sz="4" w:space="0" w:color="auto"/>
                  <w:right w:val="single" w:sz="4" w:space="0" w:color="auto"/>
                </w:tcBorders>
                <w:shd w:val="clear" w:color="auto" w:fill="auto"/>
                <w:vAlign w:val="center"/>
                <w:hideMark/>
              </w:tcPr>
            </w:tcPrChange>
          </w:tcPr>
          <w:p w14:paraId="4E14FA2C" w14:textId="7B5F7322" w:rsidR="00FC37A5" w:rsidRPr="00CE5E7C" w:rsidRDefault="00FC37A5" w:rsidP="00CD3E0F">
            <w:pPr>
              <w:spacing w:after="0" w:line="240" w:lineRule="auto"/>
              <w:rPr>
                <w:rFonts w:eastAsia="Times New Roman"/>
                <w:sz w:val="20"/>
                <w:szCs w:val="20"/>
              </w:rPr>
            </w:pPr>
            <w:r w:rsidRPr="00CE5E7C">
              <w:rPr>
                <w:rFonts w:eastAsia="Times New Roman"/>
                <w:sz w:val="20"/>
                <w:szCs w:val="20"/>
              </w:rPr>
              <w:t>Pressure Altitude</w:t>
            </w:r>
            <w:ins w:id="514" w:author="Cox, Gabriel C" w:date="2018-11-08T20:44:00Z">
              <w:r w:rsidR="006D5D06">
                <w:rPr>
                  <w:rFonts w:eastAsia="Times New Roman"/>
                  <w:sz w:val="20"/>
                  <w:szCs w:val="20"/>
                </w:rPr>
                <w:t xml:space="preserve"> (</w:t>
              </w:r>
            </w:ins>
            <w:ins w:id="515" w:author="Cox, Gabriel C" w:date="2018-11-08T20:46:00Z">
              <w:r w:rsidR="006D5D06">
                <w:rPr>
                  <w:rFonts w:eastAsia="Times New Roman"/>
                  <w:sz w:val="20"/>
                  <w:szCs w:val="20"/>
                </w:rPr>
                <w:t>Ref 29.92</w:t>
              </w:r>
            </w:ins>
            <w:ins w:id="516" w:author="Cox, Gabriel C" w:date="2018-11-08T20:47:00Z">
              <w:r w:rsidR="006D5D06">
                <w:rPr>
                  <w:rFonts w:eastAsia="Times New Roman"/>
                  <w:sz w:val="20"/>
                  <w:szCs w:val="20"/>
                </w:rPr>
                <w:t>in</w:t>
              </w:r>
            </w:ins>
            <w:ins w:id="517" w:author="Cox, Gabriel C" w:date="2018-11-08T20:46:00Z">
              <w:r w:rsidR="006D5D06">
                <w:rPr>
                  <w:rFonts w:eastAsia="Times New Roman"/>
                  <w:sz w:val="20"/>
                  <w:szCs w:val="20"/>
                </w:rPr>
                <w:t>hg)</w:t>
              </w:r>
            </w:ins>
          </w:p>
        </w:tc>
        <w:tc>
          <w:tcPr>
            <w:tcW w:w="1984" w:type="dxa"/>
            <w:tcBorders>
              <w:top w:val="nil"/>
              <w:left w:val="nil"/>
              <w:bottom w:val="single" w:sz="4" w:space="0" w:color="auto"/>
              <w:right w:val="single" w:sz="4" w:space="0" w:color="auto"/>
            </w:tcBorders>
            <w:shd w:val="clear" w:color="auto" w:fill="auto"/>
            <w:hideMark/>
            <w:tcPrChange w:id="518" w:author="Cox, Gabriel C" w:date="2018-11-09T09:33:00Z">
              <w:tcPr>
                <w:tcW w:w="1980" w:type="dxa"/>
                <w:gridSpan w:val="2"/>
                <w:tcBorders>
                  <w:top w:val="nil"/>
                  <w:left w:val="nil"/>
                  <w:bottom w:val="single" w:sz="4" w:space="0" w:color="auto"/>
                  <w:right w:val="single" w:sz="4" w:space="0" w:color="auto"/>
                </w:tcBorders>
                <w:shd w:val="clear" w:color="auto" w:fill="auto"/>
                <w:vAlign w:val="center"/>
                <w:hideMark/>
              </w:tcPr>
            </w:tcPrChange>
          </w:tcPr>
          <w:p w14:paraId="15CE4C25" w14:textId="0D140A96" w:rsidR="00FC37A5" w:rsidRPr="00CE5E7C" w:rsidRDefault="00FC37A5" w:rsidP="00CD3E0F">
            <w:pPr>
              <w:spacing w:after="0" w:line="240" w:lineRule="auto"/>
              <w:rPr>
                <w:rFonts w:eastAsia="Times New Roman"/>
                <w:sz w:val="20"/>
                <w:szCs w:val="20"/>
              </w:rPr>
            </w:pPr>
            <w:r w:rsidRPr="00CE5E7C">
              <w:rPr>
                <w:rFonts w:eastAsia="Times New Roman"/>
                <w:sz w:val="20"/>
                <w:szCs w:val="20"/>
              </w:rPr>
              <w:t>+-</w:t>
            </w:r>
            <w:r w:rsidR="00F06778">
              <w:rPr>
                <w:rFonts w:eastAsia="Times New Roman"/>
                <w:sz w:val="20"/>
                <w:szCs w:val="20"/>
              </w:rPr>
              <w:t>32767</w:t>
            </w:r>
            <w:r w:rsidRPr="00CE5E7C">
              <w:rPr>
                <w:rFonts w:eastAsia="Times New Roman"/>
                <w:sz w:val="20"/>
                <w:szCs w:val="20"/>
              </w:rPr>
              <w:t>m (</w:t>
            </w:r>
            <w:r w:rsidR="00F06778">
              <w:rPr>
                <w:rFonts w:eastAsia="Times New Roman"/>
                <w:sz w:val="20"/>
                <w:szCs w:val="20"/>
              </w:rPr>
              <w:t>107503</w:t>
            </w:r>
            <w:r w:rsidRPr="00CE5E7C">
              <w:rPr>
                <w:rFonts w:eastAsia="Times New Roman"/>
                <w:sz w:val="20"/>
                <w:szCs w:val="20"/>
              </w:rPr>
              <w:t>ft)</w:t>
            </w:r>
            <w:ins w:id="519" w:author="Cox, Gabriel C" w:date="2018-11-11T20:49:00Z">
              <w:r w:rsidR="00260B05">
                <w:rPr>
                  <w:rFonts w:eastAsia="Times New Roman"/>
                  <w:sz w:val="20"/>
                  <w:szCs w:val="20"/>
                </w:rPr>
                <w:br/>
                <w:t xml:space="preserve">16bit Signed </w:t>
              </w:r>
              <w:proofErr w:type="spellStart"/>
              <w:r w:rsidR="00260B05">
                <w:rPr>
                  <w:rFonts w:eastAsia="Times New Roman"/>
                  <w:sz w:val="20"/>
                  <w:szCs w:val="20"/>
                </w:rPr>
                <w:t>Int</w:t>
              </w:r>
            </w:ins>
            <w:proofErr w:type="spellEnd"/>
          </w:p>
        </w:tc>
        <w:tc>
          <w:tcPr>
            <w:tcW w:w="1134" w:type="dxa"/>
            <w:tcBorders>
              <w:top w:val="nil"/>
              <w:left w:val="nil"/>
              <w:bottom w:val="single" w:sz="4" w:space="0" w:color="auto"/>
              <w:right w:val="single" w:sz="4" w:space="0" w:color="auto"/>
            </w:tcBorders>
            <w:shd w:val="clear" w:color="auto" w:fill="auto"/>
            <w:hideMark/>
            <w:tcPrChange w:id="520" w:author="Cox, Gabriel C" w:date="2018-11-09T09:33: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264BD8F9"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rPr>
              <w:t> </w:t>
            </w:r>
          </w:p>
        </w:tc>
      </w:tr>
      <w:tr w:rsidR="00FC37A5" w:rsidRPr="00CE5E7C" w14:paraId="7BF82149" w14:textId="77777777" w:rsidTr="00CD3E0F">
        <w:trPr>
          <w:trHeight w:val="300"/>
          <w:trPrChange w:id="521"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522" w:author="Cox, Gabriel C" w:date="2018-11-09T09:33:00Z">
              <w:tcPr>
                <w:tcW w:w="748" w:type="dxa"/>
                <w:tcBorders>
                  <w:top w:val="nil"/>
                  <w:left w:val="single" w:sz="4" w:space="0" w:color="auto"/>
                  <w:bottom w:val="single" w:sz="4" w:space="0" w:color="auto"/>
                  <w:right w:val="single" w:sz="4" w:space="0" w:color="auto"/>
                </w:tcBorders>
              </w:tcPr>
            </w:tcPrChange>
          </w:tcPr>
          <w:p w14:paraId="0A33819D" w14:textId="3747CCC0" w:rsidR="00FC37A5" w:rsidRPr="00CE5E7C" w:rsidRDefault="006F0147" w:rsidP="00CD3E0F">
            <w:pPr>
              <w:spacing w:after="0" w:line="240" w:lineRule="auto"/>
              <w:rPr>
                <w:rFonts w:eastAsia="Times New Roman"/>
                <w:sz w:val="20"/>
                <w:szCs w:val="20"/>
                <w:lang w:val="en"/>
              </w:rPr>
            </w:pPr>
            <w:r>
              <w:rPr>
                <w:rFonts w:eastAsia="Times New Roman"/>
                <w:sz w:val="20"/>
                <w:szCs w:val="20"/>
                <w:lang w:val="en"/>
              </w:rPr>
              <w:t>1</w:t>
            </w:r>
            <w:ins w:id="523" w:author="Cox, Gabriel C" w:date="2018-11-09T09:33:00Z">
              <w:r w:rsidR="00CD3E0F">
                <w:rPr>
                  <w:rFonts w:eastAsia="Times New Roman"/>
                  <w:sz w:val="20"/>
                  <w:szCs w:val="20"/>
                  <w:lang w:val="en"/>
                </w:rPr>
                <w:t>5</w:t>
              </w:r>
            </w:ins>
            <w:del w:id="524" w:author="Cox, Gabriel C" w:date="2018-11-09T09:32:00Z">
              <w:r w:rsidDel="00CD3E0F">
                <w:rPr>
                  <w:rFonts w:eastAsia="Times New Roman"/>
                  <w:sz w:val="20"/>
                  <w:szCs w:val="20"/>
                  <w:lang w:val="en"/>
                </w:rPr>
                <w:delText>9</w:delText>
              </w:r>
            </w:del>
          </w:p>
        </w:tc>
        <w:tc>
          <w:tcPr>
            <w:tcW w:w="850" w:type="dxa"/>
            <w:tcBorders>
              <w:top w:val="nil"/>
              <w:left w:val="single" w:sz="4" w:space="0" w:color="auto"/>
              <w:bottom w:val="single" w:sz="4" w:space="0" w:color="auto"/>
              <w:right w:val="single" w:sz="4" w:space="0" w:color="auto"/>
            </w:tcBorders>
            <w:tcPrChange w:id="525" w:author="Cox, Gabriel C" w:date="2018-11-09T09:33:00Z">
              <w:tcPr>
                <w:tcW w:w="634" w:type="dxa"/>
                <w:gridSpan w:val="2"/>
                <w:tcBorders>
                  <w:top w:val="nil"/>
                  <w:left w:val="single" w:sz="4" w:space="0" w:color="auto"/>
                  <w:bottom w:val="single" w:sz="4" w:space="0" w:color="auto"/>
                  <w:right w:val="single" w:sz="4" w:space="0" w:color="auto"/>
                </w:tcBorders>
                <w:vAlign w:val="center"/>
              </w:tcPr>
            </w:tcPrChange>
          </w:tcPr>
          <w:p w14:paraId="11ADDCA4" w14:textId="1574144E" w:rsidR="00FC37A5" w:rsidRPr="00CE5E7C" w:rsidRDefault="006F0147" w:rsidP="00CD3E0F">
            <w:pPr>
              <w:spacing w:after="0" w:line="240" w:lineRule="auto"/>
              <w:rPr>
                <w:rFonts w:eastAsia="Times New Roman"/>
                <w:sz w:val="20"/>
                <w:szCs w:val="20"/>
                <w:lang w:val="en"/>
              </w:rPr>
            </w:pPr>
            <w:del w:id="526" w:author="Cox, Gabriel C" w:date="2018-11-09T09:15:00Z">
              <w:r w:rsidDel="00B17311">
                <w:rPr>
                  <w:rFonts w:eastAsia="Times New Roman"/>
                  <w:sz w:val="20"/>
                  <w:szCs w:val="20"/>
                  <w:lang w:val="en"/>
                </w:rPr>
                <w:delText>16</w:delText>
              </w:r>
            </w:del>
            <w:ins w:id="527" w:author="Cox, Gabriel C" w:date="2018-11-09T09:15:00Z">
              <w:r w:rsidR="00B17311">
                <w:rPr>
                  <w:rFonts w:eastAsia="Times New Roman"/>
                  <w:sz w:val="20"/>
                  <w:szCs w:val="20"/>
                  <w:lang w:val="en"/>
                </w:rPr>
                <w:t>2</w:t>
              </w:r>
            </w:ins>
          </w:p>
        </w:tc>
        <w:tc>
          <w:tcPr>
            <w:tcW w:w="1843" w:type="dxa"/>
            <w:tcBorders>
              <w:top w:val="nil"/>
              <w:left w:val="single" w:sz="4" w:space="0" w:color="auto"/>
              <w:bottom w:val="single" w:sz="4" w:space="0" w:color="auto"/>
              <w:right w:val="single" w:sz="4" w:space="0" w:color="auto"/>
            </w:tcBorders>
            <w:shd w:val="clear" w:color="auto" w:fill="auto"/>
            <w:hideMark/>
            <w:tcPrChange w:id="528"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4CD9145" w14:textId="2C75C036" w:rsidR="00FC37A5" w:rsidRPr="00CE5E7C" w:rsidRDefault="006D5D06" w:rsidP="00CD3E0F">
            <w:pPr>
              <w:spacing w:after="0" w:line="240" w:lineRule="auto"/>
              <w:rPr>
                <w:rFonts w:eastAsia="Times New Roman"/>
                <w:sz w:val="20"/>
                <w:szCs w:val="20"/>
              </w:rPr>
            </w:pPr>
            <w:proofErr w:type="spellStart"/>
            <w:ins w:id="529" w:author="Cox, Gabriel C" w:date="2018-11-08T20:47:00Z">
              <w:r>
                <w:rPr>
                  <w:rFonts w:eastAsia="Times New Roman"/>
                  <w:sz w:val="20"/>
                  <w:szCs w:val="20"/>
                  <w:lang w:val="en"/>
                </w:rPr>
                <w:t>Ge</w:t>
              </w:r>
            </w:ins>
            <w:ins w:id="530" w:author="Cox, Gabriel C" w:date="2018-11-08T20:48:00Z">
              <w:r>
                <w:rPr>
                  <w:rFonts w:eastAsia="Times New Roman"/>
                  <w:sz w:val="20"/>
                  <w:szCs w:val="20"/>
                  <w:lang w:val="en"/>
                </w:rPr>
                <w:t>odedic</w:t>
              </w:r>
              <w:proofErr w:type="spellEnd"/>
              <w:r>
                <w:rPr>
                  <w:rFonts w:eastAsia="Times New Roman"/>
                  <w:sz w:val="20"/>
                  <w:szCs w:val="20"/>
                  <w:lang w:val="en"/>
                </w:rPr>
                <w:t xml:space="preserve"> Altitude</w:t>
              </w:r>
            </w:ins>
            <w:del w:id="531" w:author="Cox, Gabriel C" w:date="2018-11-08T20:47:00Z">
              <w:r w:rsidR="00FC37A5" w:rsidRPr="00CE5E7C" w:rsidDel="006D5D06">
                <w:rPr>
                  <w:rFonts w:eastAsia="Times New Roman"/>
                  <w:sz w:val="20"/>
                  <w:szCs w:val="20"/>
                  <w:lang w:val="en"/>
                </w:rPr>
                <w:delText>Height</w:delText>
              </w:r>
            </w:del>
            <w:del w:id="532" w:author="Cox, Gabriel C" w:date="2018-11-08T20:48:00Z">
              <w:r w:rsidR="006F0147" w:rsidDel="006D5D06">
                <w:rPr>
                  <w:rFonts w:eastAsia="Times New Roman"/>
                  <w:sz w:val="20"/>
                  <w:szCs w:val="20"/>
                  <w:lang w:val="en"/>
                </w:rPr>
                <w:delText xml:space="preserve"> (</w:delText>
              </w:r>
              <w:r w:rsidR="00FC37A5" w:rsidRPr="00CE5E7C" w:rsidDel="006D5D06">
                <w:rPr>
                  <w:rFonts w:eastAsia="Times New Roman"/>
                  <w:sz w:val="20"/>
                  <w:szCs w:val="20"/>
                  <w:lang w:val="en"/>
                </w:rPr>
                <w:delText>AGL</w:delText>
              </w:r>
              <w:r w:rsidR="006F0147" w:rsidDel="006D5D06">
                <w:rPr>
                  <w:rFonts w:eastAsia="Times New Roman"/>
                  <w:sz w:val="20"/>
                  <w:szCs w:val="20"/>
                  <w:lang w:val="en"/>
                </w:rPr>
                <w:delText>)</w:delText>
              </w:r>
            </w:del>
          </w:p>
        </w:tc>
        <w:tc>
          <w:tcPr>
            <w:tcW w:w="3119" w:type="dxa"/>
            <w:tcBorders>
              <w:top w:val="nil"/>
              <w:left w:val="nil"/>
              <w:bottom w:val="single" w:sz="4" w:space="0" w:color="auto"/>
              <w:right w:val="single" w:sz="4" w:space="0" w:color="auto"/>
            </w:tcBorders>
            <w:shd w:val="clear" w:color="auto" w:fill="auto"/>
            <w:hideMark/>
            <w:tcPrChange w:id="533" w:author="Cox, Gabriel C" w:date="2018-11-09T09:33:00Z">
              <w:tcPr>
                <w:tcW w:w="3060" w:type="dxa"/>
                <w:gridSpan w:val="2"/>
                <w:tcBorders>
                  <w:top w:val="nil"/>
                  <w:left w:val="nil"/>
                  <w:bottom w:val="single" w:sz="4" w:space="0" w:color="auto"/>
                  <w:right w:val="single" w:sz="4" w:space="0" w:color="auto"/>
                </w:tcBorders>
                <w:shd w:val="clear" w:color="auto" w:fill="auto"/>
                <w:vAlign w:val="center"/>
                <w:hideMark/>
              </w:tcPr>
            </w:tcPrChange>
          </w:tcPr>
          <w:p w14:paraId="7D4ABFEE" w14:textId="5DE62220" w:rsidR="00FC37A5" w:rsidRPr="00CE5E7C" w:rsidRDefault="006D5D06" w:rsidP="00CD3E0F">
            <w:pPr>
              <w:spacing w:after="0" w:line="240" w:lineRule="auto"/>
              <w:rPr>
                <w:rFonts w:eastAsia="Times New Roman"/>
                <w:sz w:val="20"/>
                <w:szCs w:val="20"/>
              </w:rPr>
            </w:pPr>
            <w:ins w:id="534" w:author="Cox, Gabriel C" w:date="2018-11-08T20:48:00Z">
              <w:r>
                <w:rPr>
                  <w:rFonts w:eastAsia="Times New Roman"/>
                  <w:sz w:val="20"/>
                  <w:szCs w:val="20"/>
                  <w:lang w:val="en"/>
                </w:rPr>
                <w:t>WGS84-</w:t>
              </w:r>
            </w:ins>
            <w:ins w:id="535" w:author="Cox, Gabriel C" w:date="2018-11-08T20:49:00Z">
              <w:r>
                <w:rPr>
                  <w:rFonts w:eastAsia="Times New Roman"/>
                  <w:sz w:val="20"/>
                  <w:szCs w:val="20"/>
                  <w:lang w:val="en"/>
                </w:rPr>
                <w:t>HAE</w:t>
              </w:r>
            </w:ins>
            <w:del w:id="536" w:author="Cox, Gabriel C" w:date="2018-11-08T20:48:00Z">
              <w:r w:rsidR="006F0147" w:rsidRPr="006F0147" w:rsidDel="006D5D06">
                <w:rPr>
                  <w:rFonts w:eastAsia="Times New Roman"/>
                  <w:sz w:val="20"/>
                  <w:szCs w:val="20"/>
                  <w:lang w:val="en"/>
                </w:rPr>
                <w:delText>Height above ground or start pt</w:delText>
              </w:r>
            </w:del>
          </w:p>
        </w:tc>
        <w:tc>
          <w:tcPr>
            <w:tcW w:w="1984" w:type="dxa"/>
            <w:tcBorders>
              <w:top w:val="nil"/>
              <w:left w:val="nil"/>
              <w:bottom w:val="single" w:sz="4" w:space="0" w:color="auto"/>
              <w:right w:val="single" w:sz="4" w:space="0" w:color="auto"/>
            </w:tcBorders>
            <w:shd w:val="clear" w:color="auto" w:fill="auto"/>
            <w:hideMark/>
            <w:tcPrChange w:id="537" w:author="Cox, Gabriel C" w:date="2018-11-09T09:33:00Z">
              <w:tcPr>
                <w:tcW w:w="1980" w:type="dxa"/>
                <w:gridSpan w:val="2"/>
                <w:tcBorders>
                  <w:top w:val="nil"/>
                  <w:left w:val="nil"/>
                  <w:bottom w:val="single" w:sz="4" w:space="0" w:color="auto"/>
                  <w:right w:val="single" w:sz="4" w:space="0" w:color="auto"/>
                </w:tcBorders>
                <w:shd w:val="clear" w:color="auto" w:fill="auto"/>
                <w:vAlign w:val="center"/>
                <w:hideMark/>
              </w:tcPr>
            </w:tcPrChange>
          </w:tcPr>
          <w:p w14:paraId="45839BEA" w14:textId="5D7171C4"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w:t>
            </w:r>
            <w:r w:rsidR="00F06778">
              <w:rPr>
                <w:rFonts w:eastAsia="Times New Roman"/>
                <w:sz w:val="20"/>
                <w:szCs w:val="20"/>
                <w:lang w:val="en"/>
              </w:rPr>
              <w:t>32767</w:t>
            </w:r>
            <w:r w:rsidRPr="00CE5E7C">
              <w:rPr>
                <w:rFonts w:eastAsia="Times New Roman"/>
                <w:sz w:val="20"/>
                <w:szCs w:val="20"/>
                <w:lang w:val="en"/>
              </w:rPr>
              <w:t>m (</w:t>
            </w:r>
            <w:r w:rsidR="00F06778">
              <w:rPr>
                <w:rFonts w:eastAsia="Times New Roman"/>
                <w:sz w:val="20"/>
                <w:szCs w:val="20"/>
                <w:lang w:val="en"/>
              </w:rPr>
              <w:t>107503</w:t>
            </w:r>
            <w:r w:rsidRPr="00CE5E7C">
              <w:rPr>
                <w:rFonts w:eastAsia="Times New Roman"/>
                <w:sz w:val="20"/>
                <w:szCs w:val="20"/>
                <w:lang w:val="en"/>
              </w:rPr>
              <w:t>ft)</w:t>
            </w:r>
            <w:ins w:id="538" w:author="Cox, Gabriel C" w:date="2018-11-11T20:49:00Z">
              <w:r w:rsidR="00260B05">
                <w:rPr>
                  <w:rFonts w:eastAsia="Times New Roman"/>
                  <w:sz w:val="20"/>
                  <w:szCs w:val="20"/>
                  <w:lang w:val="en"/>
                </w:rPr>
                <w:br/>
                <w:t xml:space="preserve">16bit Signed </w:t>
              </w:r>
              <w:proofErr w:type="spellStart"/>
              <w:r w:rsidR="00260B05">
                <w:rPr>
                  <w:rFonts w:eastAsia="Times New Roman"/>
                  <w:sz w:val="20"/>
                  <w:szCs w:val="20"/>
                  <w:lang w:val="en"/>
                </w:rPr>
                <w:t>Int</w:t>
              </w:r>
            </w:ins>
            <w:proofErr w:type="spellEnd"/>
          </w:p>
        </w:tc>
        <w:tc>
          <w:tcPr>
            <w:tcW w:w="1134" w:type="dxa"/>
            <w:tcBorders>
              <w:top w:val="nil"/>
              <w:left w:val="nil"/>
              <w:bottom w:val="single" w:sz="4" w:space="0" w:color="auto"/>
              <w:right w:val="single" w:sz="4" w:space="0" w:color="auto"/>
            </w:tcBorders>
            <w:shd w:val="clear" w:color="auto" w:fill="auto"/>
            <w:hideMark/>
            <w:tcPrChange w:id="539" w:author="Cox, Gabriel C" w:date="2018-11-09T09:33: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65013FC4" w14:textId="7960955C" w:rsidR="00FC37A5" w:rsidRPr="00CE5E7C" w:rsidRDefault="00FC37A5" w:rsidP="00CD3E0F">
            <w:pPr>
              <w:spacing w:after="0" w:line="240" w:lineRule="auto"/>
              <w:rPr>
                <w:rFonts w:eastAsia="Times New Roman"/>
                <w:sz w:val="20"/>
                <w:szCs w:val="20"/>
              </w:rPr>
            </w:pPr>
            <w:r w:rsidRPr="00CE5E7C">
              <w:rPr>
                <w:rFonts w:eastAsia="Times New Roman"/>
                <w:sz w:val="20"/>
                <w:szCs w:val="20"/>
                <w:lang w:val="en"/>
              </w:rPr>
              <w:t>65</w:t>
            </w:r>
            <w:r w:rsidR="00F06778">
              <w:rPr>
                <w:rFonts w:eastAsia="Times New Roman"/>
                <w:sz w:val="20"/>
                <w:szCs w:val="20"/>
                <w:lang w:val="en"/>
              </w:rPr>
              <w:t>m</w:t>
            </w:r>
          </w:p>
        </w:tc>
      </w:tr>
      <w:tr w:rsidR="006F0147" w:rsidRPr="00CE5E7C" w14:paraId="7EAF3AC6" w14:textId="77777777" w:rsidTr="00CD3E0F">
        <w:trPr>
          <w:trHeight w:val="300"/>
          <w:trPrChange w:id="540" w:author="Cox, Gabriel C" w:date="2018-11-09T09:33:00Z">
            <w:trPr>
              <w:gridAfter w:val="0"/>
              <w:trHeight w:val="300"/>
            </w:trPr>
          </w:trPrChange>
        </w:trPr>
        <w:tc>
          <w:tcPr>
            <w:tcW w:w="851" w:type="dxa"/>
            <w:tcBorders>
              <w:top w:val="nil"/>
              <w:left w:val="single" w:sz="4" w:space="0" w:color="auto"/>
              <w:bottom w:val="single" w:sz="4" w:space="0" w:color="auto"/>
              <w:right w:val="single" w:sz="4" w:space="0" w:color="auto"/>
            </w:tcBorders>
            <w:tcPrChange w:id="541" w:author="Cox, Gabriel C" w:date="2018-11-09T09:33:00Z">
              <w:tcPr>
                <w:tcW w:w="748" w:type="dxa"/>
                <w:tcBorders>
                  <w:top w:val="nil"/>
                  <w:left w:val="single" w:sz="4" w:space="0" w:color="auto"/>
                  <w:bottom w:val="single" w:sz="4" w:space="0" w:color="auto"/>
                  <w:right w:val="single" w:sz="4" w:space="0" w:color="auto"/>
                </w:tcBorders>
              </w:tcPr>
            </w:tcPrChange>
          </w:tcPr>
          <w:p w14:paraId="456A59FC" w14:textId="2C84C112" w:rsidR="006F0147" w:rsidRPr="00CE5E7C" w:rsidRDefault="00CD3E0F" w:rsidP="00CD3E0F">
            <w:pPr>
              <w:spacing w:after="0" w:line="240" w:lineRule="auto"/>
              <w:rPr>
                <w:rFonts w:eastAsia="Times New Roman"/>
                <w:sz w:val="20"/>
                <w:szCs w:val="20"/>
              </w:rPr>
            </w:pPr>
            <w:ins w:id="542" w:author="Cox, Gabriel C" w:date="2018-11-09T09:33:00Z">
              <w:r>
                <w:rPr>
                  <w:rFonts w:eastAsia="Times New Roman"/>
                  <w:sz w:val="20"/>
                  <w:szCs w:val="20"/>
                </w:rPr>
                <w:t>17</w:t>
              </w:r>
            </w:ins>
            <w:del w:id="543" w:author="Cox, Gabriel C" w:date="2018-11-09T09:33:00Z">
              <w:r w:rsidR="006F0147" w:rsidDel="00CD3E0F">
                <w:rPr>
                  <w:rFonts w:eastAsia="Times New Roman"/>
                  <w:sz w:val="20"/>
                  <w:szCs w:val="20"/>
                </w:rPr>
                <w:delText>2</w:delText>
              </w:r>
              <w:r w:rsidR="009B09EE" w:rsidDel="00CD3E0F">
                <w:rPr>
                  <w:rFonts w:eastAsia="Times New Roman"/>
                  <w:sz w:val="20"/>
                  <w:szCs w:val="20"/>
                </w:rPr>
                <w:delText>1</w:delText>
              </w:r>
            </w:del>
          </w:p>
        </w:tc>
        <w:tc>
          <w:tcPr>
            <w:tcW w:w="850" w:type="dxa"/>
            <w:tcBorders>
              <w:top w:val="nil"/>
              <w:left w:val="single" w:sz="4" w:space="0" w:color="auto"/>
              <w:bottom w:val="single" w:sz="4" w:space="0" w:color="auto"/>
              <w:right w:val="single" w:sz="4" w:space="0" w:color="auto"/>
            </w:tcBorders>
            <w:tcPrChange w:id="544" w:author="Cox, Gabriel C" w:date="2018-11-09T09:33:00Z">
              <w:tcPr>
                <w:tcW w:w="634" w:type="dxa"/>
                <w:gridSpan w:val="2"/>
                <w:tcBorders>
                  <w:top w:val="nil"/>
                  <w:left w:val="single" w:sz="4" w:space="0" w:color="auto"/>
                  <w:bottom w:val="single" w:sz="4" w:space="0" w:color="auto"/>
                  <w:right w:val="single" w:sz="4" w:space="0" w:color="auto"/>
                </w:tcBorders>
              </w:tcPr>
            </w:tcPrChange>
          </w:tcPr>
          <w:p w14:paraId="1C0AE4AD" w14:textId="5CAEDBAA" w:rsidR="006F0147" w:rsidRDefault="00B17311" w:rsidP="00CD3E0F">
            <w:pPr>
              <w:spacing w:after="0" w:line="240" w:lineRule="auto"/>
              <w:rPr>
                <w:rFonts w:eastAsia="Times New Roman"/>
                <w:sz w:val="20"/>
                <w:szCs w:val="20"/>
              </w:rPr>
            </w:pPr>
            <w:ins w:id="545" w:author="Cox, Gabriel C" w:date="2018-11-09T09:16:00Z">
              <w:r>
                <w:rPr>
                  <w:rFonts w:eastAsia="Times New Roman"/>
                  <w:sz w:val="20"/>
                  <w:szCs w:val="20"/>
                </w:rPr>
                <w:t>1</w:t>
              </w:r>
            </w:ins>
            <w:del w:id="546" w:author="Cox, Gabriel C" w:date="2018-11-09T09:16:00Z">
              <w:r w:rsidR="006F0147" w:rsidDel="00B17311">
                <w:rPr>
                  <w:rFonts w:eastAsia="Times New Roman"/>
                  <w:sz w:val="20"/>
                  <w:szCs w:val="20"/>
                </w:rPr>
                <w:delText>8</w:delText>
              </w:r>
            </w:del>
          </w:p>
        </w:tc>
        <w:tc>
          <w:tcPr>
            <w:tcW w:w="1843" w:type="dxa"/>
            <w:tcBorders>
              <w:top w:val="nil"/>
              <w:left w:val="single" w:sz="4" w:space="0" w:color="auto"/>
              <w:bottom w:val="single" w:sz="4" w:space="0" w:color="auto"/>
              <w:right w:val="single" w:sz="4" w:space="0" w:color="auto"/>
            </w:tcBorders>
            <w:shd w:val="clear" w:color="auto" w:fill="auto"/>
            <w:tcPrChange w:id="547" w:author="Cox, Gabriel C" w:date="2018-11-09T09:33:00Z">
              <w:tcPr>
                <w:tcW w:w="1858" w:type="dxa"/>
                <w:gridSpan w:val="2"/>
                <w:tcBorders>
                  <w:top w:val="nil"/>
                  <w:left w:val="single" w:sz="4" w:space="0" w:color="auto"/>
                  <w:bottom w:val="single" w:sz="4" w:space="0" w:color="auto"/>
                  <w:right w:val="single" w:sz="4" w:space="0" w:color="auto"/>
                </w:tcBorders>
                <w:shd w:val="clear" w:color="auto" w:fill="auto"/>
              </w:tcPr>
            </w:tcPrChange>
          </w:tcPr>
          <w:p w14:paraId="68F3894D" w14:textId="295BBD13" w:rsidR="006F0147" w:rsidRPr="00CE5E7C" w:rsidRDefault="006F0147" w:rsidP="00CD3E0F">
            <w:pPr>
              <w:spacing w:after="0" w:line="240" w:lineRule="auto"/>
              <w:rPr>
                <w:rFonts w:eastAsia="Times New Roman"/>
                <w:sz w:val="20"/>
                <w:szCs w:val="20"/>
              </w:rPr>
            </w:pPr>
            <w:r>
              <w:rPr>
                <w:rFonts w:eastAsia="Times New Roman"/>
                <w:sz w:val="20"/>
                <w:szCs w:val="20"/>
              </w:rPr>
              <w:t>Horiz</w:t>
            </w:r>
            <w:r w:rsidR="004B6444">
              <w:rPr>
                <w:rFonts w:eastAsia="Times New Roman"/>
                <w:sz w:val="20"/>
                <w:szCs w:val="20"/>
              </w:rPr>
              <w:t>ontal</w:t>
            </w:r>
            <w:r>
              <w:rPr>
                <w:rFonts w:eastAsia="Times New Roman"/>
                <w:sz w:val="20"/>
                <w:szCs w:val="20"/>
              </w:rPr>
              <w:t>/Vert</w:t>
            </w:r>
            <w:r w:rsidR="004B6444">
              <w:rPr>
                <w:rFonts w:eastAsia="Times New Roman"/>
                <w:sz w:val="20"/>
                <w:szCs w:val="20"/>
              </w:rPr>
              <w:t>ical</w:t>
            </w:r>
            <w:r>
              <w:rPr>
                <w:rFonts w:eastAsia="Times New Roman"/>
                <w:sz w:val="20"/>
                <w:szCs w:val="20"/>
              </w:rPr>
              <w:t xml:space="preserve"> Precision</w:t>
            </w:r>
          </w:p>
        </w:tc>
        <w:tc>
          <w:tcPr>
            <w:tcW w:w="3119" w:type="dxa"/>
            <w:tcBorders>
              <w:top w:val="nil"/>
              <w:left w:val="nil"/>
              <w:bottom w:val="single" w:sz="4" w:space="0" w:color="auto"/>
              <w:right w:val="single" w:sz="4" w:space="0" w:color="auto"/>
            </w:tcBorders>
            <w:shd w:val="clear" w:color="auto" w:fill="auto"/>
            <w:tcPrChange w:id="548" w:author="Cox, Gabriel C" w:date="2018-11-09T09:33:00Z">
              <w:tcPr>
                <w:tcW w:w="3060" w:type="dxa"/>
                <w:gridSpan w:val="2"/>
                <w:tcBorders>
                  <w:top w:val="nil"/>
                  <w:left w:val="nil"/>
                  <w:bottom w:val="single" w:sz="4" w:space="0" w:color="auto"/>
                  <w:right w:val="single" w:sz="4" w:space="0" w:color="auto"/>
                </w:tcBorders>
                <w:shd w:val="clear" w:color="auto" w:fill="auto"/>
                <w:vAlign w:val="center"/>
              </w:tcPr>
            </w:tcPrChange>
          </w:tcPr>
          <w:p w14:paraId="0635FD0C" w14:textId="07972B90" w:rsidR="006F0147" w:rsidRDefault="000E3768" w:rsidP="00CD3E0F">
            <w:pPr>
              <w:spacing w:after="0" w:line="240" w:lineRule="auto"/>
              <w:rPr>
                <w:rFonts w:eastAsia="Times New Roman"/>
                <w:sz w:val="20"/>
                <w:szCs w:val="20"/>
              </w:rPr>
            </w:pPr>
            <w:r>
              <w:rPr>
                <w:rFonts w:eastAsia="Times New Roman"/>
                <w:sz w:val="20"/>
                <w:szCs w:val="20"/>
                <w:lang w:val="en"/>
              </w:rPr>
              <w:t>Bits [7..0]</w:t>
            </w:r>
            <w:r w:rsidR="006F0147" w:rsidRPr="006F0147">
              <w:rPr>
                <w:rFonts w:eastAsia="Times New Roman"/>
                <w:noProof/>
                <w:sz w:val="20"/>
                <w:szCs w:val="20"/>
              </w:rPr>
              <mc:AlternateContent>
                <mc:Choice Requires="wps">
                  <w:drawing>
                    <wp:anchor distT="0" distB="0" distL="114300" distR="114300" simplePos="0" relativeHeight="251691008" behindDoc="0" locked="0" layoutInCell="1" allowOverlap="1" wp14:anchorId="254126C0" wp14:editId="4628D1B0">
                      <wp:simplePos x="0" y="0"/>
                      <wp:positionH relativeFrom="column">
                        <wp:posOffset>1513205</wp:posOffset>
                      </wp:positionH>
                      <wp:positionV relativeFrom="paragraph">
                        <wp:posOffset>5080</wp:posOffset>
                      </wp:positionV>
                      <wp:extent cx="45085" cy="359410"/>
                      <wp:effectExtent l="0" t="4762" r="13652" b="13653"/>
                      <wp:wrapNone/>
                      <wp:docPr id="28" name="Left Bracket 28"/>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1D2316" id="Left Bracket 28" o:spid="_x0000_s1026" type="#_x0000_t85" style="position:absolute;margin-left:119.15pt;margin-top:.4pt;width:3.55pt;height:28.3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" adj="226" strokecolor="black [3213]" strokeweight="1pt">
                      <v:stroke joinstyle="miter"/>
                    </v:shape>
                  </w:pict>
                </mc:Fallback>
              </mc:AlternateContent>
            </w:r>
            <w:r w:rsidR="006F0147" w:rsidRPr="006F0147">
              <w:rPr>
                <w:rFonts w:eastAsia="Times New Roman"/>
                <w:noProof/>
                <w:sz w:val="20"/>
                <w:szCs w:val="20"/>
              </w:rPr>
              <mc:AlternateContent>
                <mc:Choice Requires="wps">
                  <w:drawing>
                    <wp:anchor distT="0" distB="0" distL="114300" distR="114300" simplePos="0" relativeHeight="251685888" behindDoc="0" locked="0" layoutInCell="1" allowOverlap="1" wp14:anchorId="373A1BDF" wp14:editId="688D96AA">
                      <wp:simplePos x="0" y="0"/>
                      <wp:positionH relativeFrom="column">
                        <wp:posOffset>996315</wp:posOffset>
                      </wp:positionH>
                      <wp:positionV relativeFrom="paragraph">
                        <wp:posOffset>7620</wp:posOffset>
                      </wp:positionV>
                      <wp:extent cx="45085" cy="359410"/>
                      <wp:effectExtent l="0" t="4762" r="13652" b="13653"/>
                      <wp:wrapNone/>
                      <wp:docPr id="25" name="Left Bracket 25"/>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0167B0" id="Left Bracket 25" o:spid="_x0000_s1026" type="#_x0000_t85" style="position:absolute;margin-left:78.45pt;margin-top:.6pt;width:3.55pt;height:28.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" adj="226" strokecolor="black [3213]" strokeweight="1pt">
                      <v:stroke joinstyle="miter"/>
                    </v:shape>
                  </w:pict>
                </mc:Fallback>
              </mc:AlternateContent>
            </w:r>
            <w:r>
              <w:rPr>
                <w:rFonts w:eastAsia="Times New Roman"/>
                <w:sz w:val="20"/>
                <w:szCs w:val="20"/>
              </w:rPr>
              <w:t xml:space="preserve"> </w:t>
            </w:r>
            <w:r w:rsidR="006F0147">
              <w:rPr>
                <w:rFonts w:eastAsia="Times New Roman"/>
                <w:sz w:val="20"/>
                <w:szCs w:val="20"/>
              </w:rPr>
              <w:t xml:space="preserve">         [ 0 0 0 0 ] [ 0 0 0 0 ]</w:t>
            </w:r>
          </w:p>
          <w:p w14:paraId="60397353" w14:textId="0976F1ED" w:rsidR="006F0147" w:rsidRDefault="000E3768" w:rsidP="00CD3E0F">
            <w:pPr>
              <w:spacing w:after="0" w:line="240" w:lineRule="auto"/>
              <w:rPr>
                <w:rFonts w:eastAsia="Times New Roman"/>
                <w:sz w:val="20"/>
                <w:szCs w:val="20"/>
              </w:rPr>
            </w:pPr>
            <w:r w:rsidRPr="006F0147">
              <w:rPr>
                <w:rFonts w:eastAsia="Times New Roman"/>
                <w:noProof/>
                <w:sz w:val="20"/>
                <w:szCs w:val="20"/>
              </w:rPr>
              <mc:AlternateContent>
                <mc:Choice Requires="wps">
                  <w:drawing>
                    <wp:anchor distT="0" distB="0" distL="114300" distR="114300" simplePos="0" relativeHeight="251688960" behindDoc="0" locked="0" layoutInCell="1" allowOverlap="1" wp14:anchorId="129EF1D6" wp14:editId="4A6C01BD">
                      <wp:simplePos x="0" y="0"/>
                      <wp:positionH relativeFrom="column">
                        <wp:posOffset>594360</wp:posOffset>
                      </wp:positionH>
                      <wp:positionV relativeFrom="paragraph">
                        <wp:posOffset>46990</wp:posOffset>
                      </wp:positionV>
                      <wp:extent cx="955040" cy="344805"/>
                      <wp:effectExtent l="0" t="0" r="10160" b="23495"/>
                      <wp:wrapNone/>
                      <wp:docPr id="27" name="Elbow Connector 27"/>
                      <wp:cNvGraphicFramePr/>
                      <a:graphic xmlns:a="http://schemas.openxmlformats.org/drawingml/2006/main">
                        <a:graphicData uri="http://schemas.microsoft.com/office/word/2010/wordprocessingShape">
                          <wps:wsp>
                            <wps:cNvCnPr/>
                            <wps:spPr>
                              <a:xfrm flipV="1">
                                <a:off x="0" y="0"/>
                                <a:ext cx="955040" cy="344805"/>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7591E55" id="Elbow Connector 27" o:spid="_x0000_s1026" type="#_x0000_t34" style="position:absolute;margin-left:46.8pt;margin-top:3.7pt;width:75.2pt;height:27.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" adj="21424" strokecolor="black [3213]" strokeweight="1pt"/>
                  </w:pict>
                </mc:Fallback>
              </mc:AlternateContent>
            </w:r>
            <w:r w:rsidRPr="006F0147">
              <w:rPr>
                <w:rFonts w:eastAsia="Times New Roman"/>
                <w:noProof/>
                <w:sz w:val="20"/>
                <w:szCs w:val="20"/>
              </w:rPr>
              <mc:AlternateContent>
                <mc:Choice Requires="wps">
                  <w:drawing>
                    <wp:anchor distT="0" distB="0" distL="114300" distR="114300" simplePos="0" relativeHeight="251686912" behindDoc="0" locked="0" layoutInCell="1" allowOverlap="1" wp14:anchorId="420F7371" wp14:editId="0D0A4752">
                      <wp:simplePos x="0" y="0"/>
                      <wp:positionH relativeFrom="column">
                        <wp:posOffset>467360</wp:posOffset>
                      </wp:positionH>
                      <wp:positionV relativeFrom="paragraph">
                        <wp:posOffset>46990</wp:posOffset>
                      </wp:positionV>
                      <wp:extent cx="562610" cy="187325"/>
                      <wp:effectExtent l="0" t="0" r="8890" b="15875"/>
                      <wp:wrapNone/>
                      <wp:docPr id="26" name="Elbow Connector 26"/>
                      <wp:cNvGraphicFramePr/>
                      <a:graphic xmlns:a="http://schemas.openxmlformats.org/drawingml/2006/main">
                        <a:graphicData uri="http://schemas.microsoft.com/office/word/2010/wordprocessingShape">
                          <wps:wsp>
                            <wps:cNvCnPr/>
                            <wps:spPr>
                              <a:xfrm flipV="1">
                                <a:off x="0" y="0"/>
                                <a:ext cx="562610" cy="187325"/>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54ABBD" id="Elbow Connector 26" o:spid="_x0000_s1026" type="#_x0000_t34" style="position:absolute;margin-left:36.8pt;margin-top:3.7pt;width:44.3pt;height:1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" adj="21424" strokecolor="black [3213]" strokeweight="1pt"/>
                  </w:pict>
                </mc:Fallback>
              </mc:AlternateContent>
            </w:r>
          </w:p>
          <w:p w14:paraId="6E5AC27C" w14:textId="60F87220" w:rsidR="006F0147" w:rsidRDefault="006F0147" w:rsidP="00CD3E0F">
            <w:pPr>
              <w:spacing w:after="0" w:line="240" w:lineRule="auto"/>
              <w:rPr>
                <w:rFonts w:eastAsia="Times New Roman"/>
                <w:sz w:val="20"/>
                <w:szCs w:val="20"/>
              </w:rPr>
            </w:pPr>
            <w:r w:rsidRPr="006F0147">
              <w:rPr>
                <w:rFonts w:eastAsia="Times New Roman"/>
                <w:sz w:val="20"/>
                <w:szCs w:val="20"/>
              </w:rPr>
              <w:t>Vert</w:t>
            </w:r>
            <w:r w:rsidR="000E3768">
              <w:rPr>
                <w:rFonts w:eastAsia="Times New Roman"/>
                <w:sz w:val="20"/>
                <w:szCs w:val="20"/>
              </w:rPr>
              <w:t>ical</w:t>
            </w:r>
          </w:p>
          <w:p w14:paraId="146FC4F7" w14:textId="363F17A2" w:rsidR="006F0147" w:rsidRDefault="006F0147" w:rsidP="00CD3E0F">
            <w:pPr>
              <w:spacing w:after="0" w:line="240" w:lineRule="auto"/>
              <w:rPr>
                <w:rFonts w:eastAsia="Times New Roman"/>
                <w:sz w:val="20"/>
                <w:szCs w:val="20"/>
              </w:rPr>
            </w:pPr>
            <w:r>
              <w:rPr>
                <w:rFonts w:eastAsia="Times New Roman"/>
                <w:sz w:val="20"/>
                <w:szCs w:val="20"/>
              </w:rPr>
              <w:t>Horizontal</w:t>
            </w:r>
            <w:r>
              <w:rPr>
                <w:rFonts w:eastAsia="Times New Roman"/>
                <w:sz w:val="20"/>
                <w:szCs w:val="20"/>
              </w:rPr>
              <w:br/>
            </w:r>
          </w:p>
          <w:p w14:paraId="095A1DFA" w14:textId="77777777" w:rsidR="004E3EA8" w:rsidRDefault="004E3EA8" w:rsidP="00CD3E0F">
            <w:pPr>
              <w:spacing w:after="0" w:line="240" w:lineRule="auto"/>
              <w:rPr>
                <w:ins w:id="549" w:author="Cox, Gabriel C" w:date="2018-11-08T21:32:00Z"/>
                <w:rFonts w:eastAsia="Times New Roman"/>
                <w:sz w:val="20"/>
                <w:szCs w:val="20"/>
              </w:rPr>
            </w:pPr>
            <w:ins w:id="550" w:author="Cox, Gabriel C" w:date="2018-11-08T20:49:00Z">
              <w:r>
                <w:rPr>
                  <w:rFonts w:eastAsia="Times New Roman"/>
                  <w:sz w:val="20"/>
                  <w:szCs w:val="20"/>
                </w:rPr>
                <w:t>Vertical</w:t>
              </w:r>
            </w:ins>
            <w:ins w:id="551" w:author="Cox, Gabriel C" w:date="2018-11-08T21:32:00Z">
              <w:r>
                <w:rPr>
                  <w:rFonts w:eastAsia="Times New Roman"/>
                  <w:sz w:val="20"/>
                  <w:szCs w:val="20"/>
                </w:rPr>
                <w:t>:</w:t>
              </w:r>
            </w:ins>
            <w:ins w:id="552" w:author="Cox, Gabriel C" w:date="2018-11-08T20:49:00Z">
              <w:r>
                <w:rPr>
                  <w:rFonts w:eastAsia="Times New Roman"/>
                  <w:sz w:val="20"/>
                  <w:szCs w:val="20"/>
                </w:rPr>
                <w:t xml:space="preserve"> </w:t>
              </w:r>
            </w:ins>
            <w:ins w:id="553" w:author="Cox, Gabriel C" w:date="2018-11-08T20:50:00Z">
              <w:r w:rsidR="006D5D06">
                <w:rPr>
                  <w:rFonts w:eastAsia="Times New Roman"/>
                  <w:sz w:val="20"/>
                  <w:szCs w:val="20"/>
                </w:rPr>
                <w:t xml:space="preserve">Extended ADS-B </w:t>
              </w:r>
            </w:ins>
            <w:ins w:id="554" w:author="Cox, Gabriel C" w:date="2018-11-08T21:32:00Z">
              <w:r>
                <w:rPr>
                  <w:rFonts w:eastAsia="Times New Roman"/>
                  <w:sz w:val="20"/>
                  <w:szCs w:val="20"/>
                </w:rPr>
                <w:t>GVA</w:t>
              </w:r>
            </w:ins>
          </w:p>
          <w:p w14:paraId="401E528A" w14:textId="13BC7864" w:rsidR="006F0147" w:rsidRPr="006F0147" w:rsidDel="006D5D06" w:rsidRDefault="004E3EA8" w:rsidP="00532281">
            <w:pPr>
              <w:spacing w:after="0" w:line="240" w:lineRule="auto"/>
              <w:rPr>
                <w:del w:id="555" w:author="Cox, Gabriel C" w:date="2018-11-08T20:49:00Z"/>
                <w:rFonts w:eastAsia="Times New Roman"/>
                <w:sz w:val="20"/>
                <w:szCs w:val="20"/>
              </w:rPr>
            </w:pPr>
            <w:ins w:id="556" w:author="Cox, Gabriel C" w:date="2018-11-08T21:32:00Z">
              <w:r>
                <w:rPr>
                  <w:rFonts w:eastAsia="Times New Roman"/>
                  <w:sz w:val="20"/>
                  <w:szCs w:val="20"/>
                </w:rPr>
                <w:t xml:space="preserve">Horizontal: Extended ADS-B </w:t>
              </w:r>
              <w:proofErr w:type="spellStart"/>
              <w:r>
                <w:rPr>
                  <w:rFonts w:eastAsia="Times New Roman"/>
                  <w:sz w:val="20"/>
                  <w:szCs w:val="20"/>
                </w:rPr>
                <w:t>N</w:t>
              </w:r>
            </w:ins>
            <w:ins w:id="557" w:author="Cox, Gabriel C" w:date="2018-11-08T21:33:00Z">
              <w:r>
                <w:rPr>
                  <w:rFonts w:eastAsia="Times New Roman"/>
                  <w:sz w:val="20"/>
                  <w:szCs w:val="20"/>
                </w:rPr>
                <w:t>ACp</w:t>
              </w:r>
            </w:ins>
            <w:proofErr w:type="spellEnd"/>
            <w:del w:id="558" w:author="Cox, Gabriel C" w:date="2018-11-08T20:49:00Z">
              <w:r w:rsidR="006F0147" w:rsidRPr="006F0147" w:rsidDel="006D5D06">
                <w:rPr>
                  <w:rFonts w:eastAsia="Times New Roman"/>
                  <w:sz w:val="20"/>
                  <w:szCs w:val="20"/>
                </w:rPr>
                <w:delText>HDOP</w:delText>
              </w:r>
              <w:r w:rsidR="006F0147" w:rsidDel="006D5D06">
                <w:rPr>
                  <w:rFonts w:eastAsia="Times New Roman"/>
                  <w:sz w:val="20"/>
                  <w:szCs w:val="20"/>
                </w:rPr>
                <w:delText>/VDOP</w:delText>
              </w:r>
              <w:r w:rsidR="006F0147" w:rsidRPr="006F0147" w:rsidDel="006D5D06">
                <w:rPr>
                  <w:rFonts w:eastAsia="Times New Roman"/>
                  <w:sz w:val="20"/>
                  <w:szCs w:val="20"/>
                </w:rPr>
                <w:delText xml:space="preserve"> Value</w:delText>
              </w:r>
              <w:r w:rsidR="006F0147" w:rsidDel="006D5D06">
                <w:rPr>
                  <w:rFonts w:eastAsia="Times New Roman"/>
                  <w:sz w:val="20"/>
                  <w:szCs w:val="20"/>
                </w:rPr>
                <w:delText>s</w:delText>
              </w:r>
            </w:del>
          </w:p>
          <w:p w14:paraId="66514FA6" w14:textId="08127800" w:rsidR="006F0147" w:rsidRPr="006F0147" w:rsidDel="006D5D06" w:rsidRDefault="006F0147" w:rsidP="00532281">
            <w:pPr>
              <w:spacing w:after="0" w:line="240" w:lineRule="auto"/>
              <w:rPr>
                <w:del w:id="559" w:author="Cox, Gabriel C" w:date="2018-11-08T20:49:00Z"/>
                <w:rFonts w:eastAsia="Times New Roman"/>
                <w:sz w:val="20"/>
                <w:szCs w:val="20"/>
              </w:rPr>
            </w:pPr>
            <w:del w:id="560" w:author="Cox, Gabriel C" w:date="2018-11-08T20:49:00Z">
              <w:r w:rsidRPr="006F0147" w:rsidDel="006D5D06">
                <w:rPr>
                  <w:rFonts w:eastAsia="Times New Roman"/>
                  <w:sz w:val="20"/>
                  <w:szCs w:val="20"/>
                </w:rPr>
                <w:delText>0=Unknown</w:delText>
              </w:r>
            </w:del>
          </w:p>
          <w:p w14:paraId="58697323" w14:textId="518BE2D2" w:rsidR="006F0147" w:rsidRPr="006F0147" w:rsidDel="006D5D06" w:rsidRDefault="006F0147" w:rsidP="00532281">
            <w:pPr>
              <w:spacing w:after="0" w:line="240" w:lineRule="auto"/>
              <w:rPr>
                <w:del w:id="561" w:author="Cox, Gabriel C" w:date="2018-11-08T20:49:00Z"/>
                <w:rFonts w:eastAsia="Times New Roman"/>
                <w:sz w:val="20"/>
                <w:szCs w:val="20"/>
              </w:rPr>
            </w:pPr>
            <w:del w:id="562" w:author="Cox, Gabriel C" w:date="2018-11-08T20:49:00Z">
              <w:r w:rsidRPr="006F0147" w:rsidDel="006D5D06">
                <w:rPr>
                  <w:rFonts w:eastAsia="Times New Roman"/>
                  <w:sz w:val="20"/>
                  <w:szCs w:val="20"/>
                </w:rPr>
                <w:delText>If &gt;0 and  &lt;1, round up</w:delText>
              </w:r>
            </w:del>
          </w:p>
          <w:p w14:paraId="61E7419C" w14:textId="7E8971F8" w:rsidR="006F0147" w:rsidRPr="00CE5E7C" w:rsidRDefault="006F0147" w:rsidP="00CD3E0F">
            <w:pPr>
              <w:spacing w:after="0" w:line="240" w:lineRule="auto"/>
              <w:rPr>
                <w:rFonts w:eastAsia="Times New Roman"/>
                <w:sz w:val="20"/>
                <w:szCs w:val="20"/>
              </w:rPr>
            </w:pPr>
            <w:del w:id="563" w:author="Cox, Gabriel C" w:date="2018-11-08T20:49:00Z">
              <w:r w:rsidRPr="006F0147" w:rsidDel="006D5D06">
                <w:rPr>
                  <w:rFonts w:eastAsia="Times New Roman"/>
                  <w:sz w:val="20"/>
                  <w:szCs w:val="20"/>
                </w:rPr>
                <w:delText>If &gt;1, round to nearest int</w:delText>
              </w:r>
            </w:del>
          </w:p>
        </w:tc>
        <w:tc>
          <w:tcPr>
            <w:tcW w:w="1984" w:type="dxa"/>
            <w:tcBorders>
              <w:top w:val="nil"/>
              <w:left w:val="nil"/>
              <w:bottom w:val="single" w:sz="4" w:space="0" w:color="auto"/>
              <w:right w:val="single" w:sz="4" w:space="0" w:color="auto"/>
            </w:tcBorders>
            <w:shd w:val="clear" w:color="auto" w:fill="auto"/>
            <w:tcPrChange w:id="564" w:author="Cox, Gabriel C" w:date="2018-11-09T09:33:00Z">
              <w:tcPr>
                <w:tcW w:w="1980" w:type="dxa"/>
                <w:gridSpan w:val="2"/>
                <w:tcBorders>
                  <w:top w:val="nil"/>
                  <w:left w:val="nil"/>
                  <w:bottom w:val="single" w:sz="4" w:space="0" w:color="auto"/>
                  <w:right w:val="single" w:sz="4" w:space="0" w:color="auto"/>
                </w:tcBorders>
                <w:shd w:val="clear" w:color="auto" w:fill="auto"/>
                <w:vAlign w:val="center"/>
              </w:tcPr>
            </w:tcPrChange>
          </w:tcPr>
          <w:p w14:paraId="7FCCFA6D" w14:textId="191979B2" w:rsidR="006F0147" w:rsidRPr="00CE5E7C" w:rsidRDefault="00AA7F7A" w:rsidP="00CD3E0F">
            <w:pPr>
              <w:spacing w:after="0" w:line="240" w:lineRule="auto"/>
              <w:rPr>
                <w:rFonts w:eastAsia="Times New Roman"/>
                <w:sz w:val="20"/>
                <w:szCs w:val="20"/>
              </w:rPr>
            </w:pPr>
            <w:del w:id="565" w:author="Cox, Gabriel C" w:date="2018-11-09T09:16:00Z">
              <w:r w:rsidDel="00B17311">
                <w:rPr>
                  <w:rFonts w:eastAsia="Times New Roman"/>
                  <w:sz w:val="20"/>
                  <w:szCs w:val="20"/>
                </w:rPr>
                <w:delText>These are used to derive accuracy</w:delText>
              </w:r>
            </w:del>
            <w:ins w:id="566" w:author="Cox, Gabriel C" w:date="2018-11-09T09:16:00Z">
              <w:r w:rsidR="00B17311">
                <w:rPr>
                  <w:rFonts w:eastAsia="Times New Roman"/>
                  <w:sz w:val="20"/>
                  <w:szCs w:val="20"/>
                </w:rPr>
                <w:t>See Accuracy enumeration tables</w:t>
              </w:r>
            </w:ins>
            <w:ins w:id="567" w:author="Cox, Gabriel C" w:date="2018-11-09T09:17:00Z">
              <w:r w:rsidR="00B17311">
                <w:rPr>
                  <w:rFonts w:eastAsia="Times New Roman"/>
                  <w:sz w:val="20"/>
                  <w:szCs w:val="20"/>
                </w:rPr>
                <w:t xml:space="preserve"> below.</w:t>
              </w:r>
            </w:ins>
          </w:p>
        </w:tc>
        <w:tc>
          <w:tcPr>
            <w:tcW w:w="1134" w:type="dxa"/>
            <w:tcBorders>
              <w:top w:val="nil"/>
              <w:left w:val="nil"/>
              <w:bottom w:val="single" w:sz="4" w:space="0" w:color="auto"/>
              <w:right w:val="single" w:sz="4" w:space="0" w:color="auto"/>
            </w:tcBorders>
            <w:shd w:val="clear" w:color="auto" w:fill="auto"/>
            <w:tcPrChange w:id="568" w:author="Cox, Gabriel C" w:date="2018-11-09T09:33:00Z">
              <w:tcPr>
                <w:tcW w:w="1170" w:type="dxa"/>
                <w:gridSpan w:val="2"/>
                <w:tcBorders>
                  <w:top w:val="nil"/>
                  <w:left w:val="nil"/>
                  <w:bottom w:val="single" w:sz="4" w:space="0" w:color="auto"/>
                  <w:right w:val="single" w:sz="4" w:space="0" w:color="auto"/>
                </w:tcBorders>
                <w:shd w:val="clear" w:color="auto" w:fill="auto"/>
                <w:vAlign w:val="center"/>
              </w:tcPr>
            </w:tcPrChange>
          </w:tcPr>
          <w:p w14:paraId="75B011FE" w14:textId="77777777" w:rsidR="006F0147" w:rsidRPr="00CE5E7C" w:rsidRDefault="006F0147" w:rsidP="00CD3E0F">
            <w:pPr>
              <w:spacing w:after="0" w:line="240" w:lineRule="auto"/>
              <w:rPr>
                <w:rFonts w:eastAsia="Times New Roman"/>
                <w:sz w:val="20"/>
                <w:szCs w:val="20"/>
              </w:rPr>
            </w:pPr>
          </w:p>
        </w:tc>
      </w:tr>
      <w:tr w:rsidR="00B17311" w:rsidRPr="00CE5E7C" w14:paraId="5E869055" w14:textId="77777777" w:rsidTr="00CD3E0F">
        <w:tblPrEx>
          <w:tblPrExChange w:id="569" w:author="Cox, Gabriel C" w:date="2018-11-09T09:33:00Z">
            <w:tblPrEx>
              <w:tblW w:w="9781" w:type="dxa"/>
              <w:tblLayout w:type="fixed"/>
            </w:tblPrEx>
          </w:tblPrExChange>
        </w:tblPrEx>
        <w:trPr>
          <w:trHeight w:val="300"/>
          <w:trPrChange w:id="570" w:author="Cox, Gabriel C" w:date="2018-11-09T09:33:00Z">
            <w:trPr>
              <w:trHeight w:val="300"/>
            </w:trPr>
          </w:trPrChange>
        </w:trPr>
        <w:tc>
          <w:tcPr>
            <w:tcW w:w="851" w:type="dxa"/>
            <w:tcBorders>
              <w:top w:val="nil"/>
              <w:left w:val="single" w:sz="4" w:space="0" w:color="auto"/>
              <w:bottom w:val="single" w:sz="4" w:space="0" w:color="auto"/>
              <w:right w:val="single" w:sz="4" w:space="0" w:color="auto"/>
            </w:tcBorders>
            <w:tcPrChange w:id="571" w:author="Cox, Gabriel C" w:date="2018-11-09T09:33:00Z">
              <w:tcPr>
                <w:tcW w:w="851" w:type="dxa"/>
                <w:gridSpan w:val="2"/>
                <w:tcBorders>
                  <w:top w:val="nil"/>
                  <w:left w:val="single" w:sz="4" w:space="0" w:color="auto"/>
                  <w:bottom w:val="single" w:sz="4" w:space="0" w:color="auto"/>
                  <w:right w:val="single" w:sz="4" w:space="0" w:color="auto"/>
                </w:tcBorders>
              </w:tcPr>
            </w:tcPrChange>
          </w:tcPr>
          <w:p w14:paraId="201CC80E" w14:textId="4E106BFE" w:rsidR="00FC37A5" w:rsidRPr="00CE5E7C" w:rsidRDefault="00CD3E0F" w:rsidP="00CD3E0F">
            <w:pPr>
              <w:spacing w:after="0" w:line="240" w:lineRule="auto"/>
              <w:rPr>
                <w:rFonts w:eastAsia="Times New Roman"/>
                <w:sz w:val="20"/>
                <w:szCs w:val="20"/>
              </w:rPr>
            </w:pPr>
            <w:ins w:id="572" w:author="Cox, Gabriel C" w:date="2018-11-09T09:33:00Z">
              <w:r>
                <w:rPr>
                  <w:rFonts w:eastAsia="Times New Roman"/>
                  <w:sz w:val="20"/>
                  <w:szCs w:val="20"/>
                </w:rPr>
                <w:t>18</w:t>
              </w:r>
            </w:ins>
            <w:del w:id="573" w:author="Cox, Gabriel C" w:date="2018-11-09T09:33:00Z">
              <w:r w:rsidR="006F0147" w:rsidDel="00CD3E0F">
                <w:rPr>
                  <w:rFonts w:eastAsia="Times New Roman"/>
                  <w:sz w:val="20"/>
                  <w:szCs w:val="20"/>
                </w:rPr>
                <w:delText>2</w:delText>
              </w:r>
              <w:r w:rsidR="009B09EE" w:rsidDel="00CD3E0F">
                <w:rPr>
                  <w:rFonts w:eastAsia="Times New Roman"/>
                  <w:sz w:val="20"/>
                  <w:szCs w:val="20"/>
                </w:rPr>
                <w:delText>2</w:delText>
              </w:r>
            </w:del>
          </w:p>
        </w:tc>
        <w:tc>
          <w:tcPr>
            <w:tcW w:w="850" w:type="dxa"/>
            <w:tcBorders>
              <w:top w:val="nil"/>
              <w:left w:val="single" w:sz="4" w:space="0" w:color="auto"/>
              <w:bottom w:val="single" w:sz="4" w:space="0" w:color="auto"/>
              <w:right w:val="single" w:sz="4" w:space="0" w:color="auto"/>
            </w:tcBorders>
            <w:tcPrChange w:id="574" w:author="Cox, Gabriel C" w:date="2018-11-09T09:33:00Z">
              <w:tcPr>
                <w:tcW w:w="850" w:type="dxa"/>
                <w:gridSpan w:val="2"/>
                <w:tcBorders>
                  <w:top w:val="nil"/>
                  <w:left w:val="single" w:sz="4" w:space="0" w:color="auto"/>
                  <w:bottom w:val="single" w:sz="4" w:space="0" w:color="auto"/>
                  <w:right w:val="single" w:sz="4" w:space="0" w:color="auto"/>
                </w:tcBorders>
              </w:tcPr>
            </w:tcPrChange>
          </w:tcPr>
          <w:p w14:paraId="61DAA8B4" w14:textId="1089E636" w:rsidR="00FC37A5" w:rsidRPr="00CE5E7C" w:rsidRDefault="00B17311" w:rsidP="00CD3E0F">
            <w:pPr>
              <w:spacing w:after="0" w:line="240" w:lineRule="auto"/>
              <w:rPr>
                <w:rFonts w:eastAsia="Times New Roman"/>
                <w:sz w:val="20"/>
                <w:szCs w:val="20"/>
              </w:rPr>
            </w:pPr>
            <w:ins w:id="575" w:author="Cox, Gabriel C" w:date="2018-11-09T08:40:00Z">
              <w:r>
                <w:rPr>
                  <w:rFonts w:eastAsia="Times New Roman"/>
                  <w:sz w:val="20"/>
                  <w:szCs w:val="20"/>
                </w:rPr>
                <w:t>1</w:t>
              </w:r>
            </w:ins>
            <w:del w:id="576" w:author="Cox, Gabriel C" w:date="2018-11-09T08:40:00Z">
              <w:r w:rsidR="009B09EE" w:rsidDel="00A03542">
                <w:rPr>
                  <w:rFonts w:eastAsia="Times New Roman"/>
                  <w:sz w:val="20"/>
                  <w:szCs w:val="20"/>
                </w:rPr>
                <w:delText>32</w:delText>
              </w:r>
            </w:del>
          </w:p>
        </w:tc>
        <w:tc>
          <w:tcPr>
            <w:tcW w:w="1843" w:type="dxa"/>
            <w:tcBorders>
              <w:top w:val="nil"/>
              <w:left w:val="single" w:sz="4" w:space="0" w:color="auto"/>
              <w:bottom w:val="single" w:sz="4" w:space="0" w:color="auto"/>
              <w:right w:val="single" w:sz="4" w:space="0" w:color="auto"/>
            </w:tcBorders>
            <w:shd w:val="clear" w:color="auto" w:fill="auto"/>
            <w:hideMark/>
            <w:tcPrChange w:id="577" w:author="Cox, Gabriel C" w:date="2018-11-09T09:33:00Z">
              <w:tcPr>
                <w:tcW w:w="1843" w:type="dxa"/>
                <w:gridSpan w:val="2"/>
                <w:tcBorders>
                  <w:top w:val="nil"/>
                  <w:left w:val="single" w:sz="4" w:space="0" w:color="auto"/>
                  <w:bottom w:val="single" w:sz="4" w:space="0" w:color="auto"/>
                  <w:right w:val="single" w:sz="4" w:space="0" w:color="auto"/>
                </w:tcBorders>
                <w:shd w:val="clear" w:color="auto" w:fill="auto"/>
                <w:hideMark/>
              </w:tcPr>
            </w:tcPrChange>
          </w:tcPr>
          <w:p w14:paraId="7921DA9D" w14:textId="40E983E8" w:rsidR="00FC37A5" w:rsidRPr="00CE5E7C" w:rsidRDefault="009B09EE" w:rsidP="00CD3E0F">
            <w:pPr>
              <w:spacing w:after="0" w:line="240" w:lineRule="auto"/>
              <w:rPr>
                <w:rFonts w:eastAsia="Times New Roman"/>
                <w:sz w:val="20"/>
                <w:szCs w:val="20"/>
              </w:rPr>
            </w:pPr>
            <w:del w:id="578" w:author="Cox, Gabriel C" w:date="2018-11-09T08:41:00Z">
              <w:r w:rsidDel="00A03542">
                <w:rPr>
                  <w:rFonts w:eastAsia="Times New Roman"/>
                  <w:sz w:val="20"/>
                  <w:szCs w:val="20"/>
                </w:rPr>
                <w:delText>Reserved</w:delText>
              </w:r>
            </w:del>
            <w:ins w:id="579" w:author="Cox, Gabriel C" w:date="2018-11-09T08:41:00Z">
              <w:r w:rsidR="00A03542">
                <w:rPr>
                  <w:rFonts w:eastAsia="Times New Roman"/>
                  <w:sz w:val="20"/>
                  <w:szCs w:val="20"/>
                </w:rPr>
                <w:t>D</w:t>
              </w:r>
            </w:ins>
            <w:ins w:id="580" w:author="Cox, Gabriel C" w:date="2018-11-09T08:42:00Z">
              <w:r w:rsidR="00A03542">
                <w:rPr>
                  <w:rFonts w:eastAsia="Times New Roman"/>
                  <w:sz w:val="20"/>
                  <w:szCs w:val="20"/>
                </w:rPr>
                <w:t>ata Age</w:t>
              </w:r>
            </w:ins>
          </w:p>
        </w:tc>
        <w:tc>
          <w:tcPr>
            <w:tcW w:w="3119" w:type="dxa"/>
            <w:tcBorders>
              <w:top w:val="nil"/>
              <w:left w:val="nil"/>
              <w:bottom w:val="single" w:sz="4" w:space="0" w:color="auto"/>
              <w:right w:val="single" w:sz="4" w:space="0" w:color="auto"/>
            </w:tcBorders>
            <w:shd w:val="clear" w:color="auto" w:fill="auto"/>
            <w:hideMark/>
            <w:tcPrChange w:id="581" w:author="Cox, Gabriel C" w:date="2018-11-09T09:33:00Z">
              <w:tcPr>
                <w:tcW w:w="3119" w:type="dxa"/>
                <w:gridSpan w:val="2"/>
                <w:tcBorders>
                  <w:top w:val="nil"/>
                  <w:left w:val="nil"/>
                  <w:bottom w:val="single" w:sz="4" w:space="0" w:color="auto"/>
                  <w:right w:val="single" w:sz="4" w:space="0" w:color="auto"/>
                </w:tcBorders>
                <w:shd w:val="clear" w:color="auto" w:fill="auto"/>
                <w:hideMark/>
              </w:tcPr>
            </w:tcPrChange>
          </w:tcPr>
          <w:p w14:paraId="22CCA4DC" w14:textId="733C6A99" w:rsidR="00FC37A5" w:rsidRPr="00CE5E7C" w:rsidRDefault="00532281" w:rsidP="00CD3E0F">
            <w:pPr>
              <w:spacing w:after="0" w:line="240" w:lineRule="auto"/>
              <w:rPr>
                <w:rFonts w:eastAsia="Times New Roman"/>
                <w:sz w:val="20"/>
                <w:szCs w:val="20"/>
              </w:rPr>
            </w:pPr>
            <w:ins w:id="582" w:author="Cox, Gabriel C" w:date="2018-11-09T10:39:00Z">
              <w:r>
                <w:rPr>
                  <w:rFonts w:eastAsia="Times New Roman"/>
                  <w:sz w:val="20"/>
                  <w:szCs w:val="20"/>
                </w:rPr>
                <w:t xml:space="preserve">Max Potential </w:t>
              </w:r>
            </w:ins>
            <w:del w:id="583" w:author="Cox, Gabriel C" w:date="2018-11-09T08:42:00Z">
              <w:r w:rsidR="009B09EE" w:rsidDel="00A03542">
                <w:rPr>
                  <w:rFonts w:eastAsia="Times New Roman"/>
                  <w:sz w:val="20"/>
                  <w:szCs w:val="20"/>
                </w:rPr>
                <w:delText>4 bytes reserved</w:delText>
              </w:r>
              <w:r w:rsidR="000E3768" w:rsidDel="00A03542">
                <w:rPr>
                  <w:rFonts w:eastAsia="Times New Roman"/>
                  <w:sz w:val="20"/>
                  <w:szCs w:val="20"/>
                </w:rPr>
                <w:delText xml:space="preserve"> for future use</w:delText>
              </w:r>
            </w:del>
            <w:ins w:id="584" w:author="Cox, Gabriel C" w:date="2018-11-09T08:42:00Z">
              <w:r w:rsidR="00A03542">
                <w:rPr>
                  <w:rFonts w:eastAsia="Times New Roman"/>
                  <w:sz w:val="20"/>
                  <w:szCs w:val="20"/>
                </w:rPr>
                <w:t>Age of data * 10ms</w:t>
              </w:r>
            </w:ins>
          </w:p>
        </w:tc>
        <w:tc>
          <w:tcPr>
            <w:tcW w:w="1984" w:type="dxa"/>
            <w:tcBorders>
              <w:top w:val="nil"/>
              <w:left w:val="nil"/>
              <w:bottom w:val="single" w:sz="4" w:space="0" w:color="auto"/>
              <w:right w:val="single" w:sz="4" w:space="0" w:color="auto"/>
            </w:tcBorders>
            <w:shd w:val="clear" w:color="auto" w:fill="auto"/>
            <w:hideMark/>
            <w:tcPrChange w:id="585" w:author="Cox, Gabriel C" w:date="2018-11-09T09:33:00Z">
              <w:tcPr>
                <w:tcW w:w="1984" w:type="dxa"/>
                <w:gridSpan w:val="2"/>
                <w:tcBorders>
                  <w:top w:val="nil"/>
                  <w:left w:val="nil"/>
                  <w:bottom w:val="single" w:sz="4" w:space="0" w:color="auto"/>
                  <w:right w:val="single" w:sz="4" w:space="0" w:color="auto"/>
                </w:tcBorders>
                <w:shd w:val="clear" w:color="auto" w:fill="auto"/>
                <w:hideMark/>
              </w:tcPr>
            </w:tcPrChange>
          </w:tcPr>
          <w:p w14:paraId="08096462" w14:textId="1EC4DBF0" w:rsidR="00FC37A5" w:rsidRPr="00CE5E7C" w:rsidRDefault="00260B05" w:rsidP="00CD3E0F">
            <w:pPr>
              <w:spacing w:after="0" w:line="240" w:lineRule="auto"/>
              <w:rPr>
                <w:rFonts w:eastAsia="Times New Roman"/>
                <w:sz w:val="20"/>
                <w:szCs w:val="20"/>
              </w:rPr>
            </w:pPr>
            <w:ins w:id="586" w:author="Cox, Gabriel C" w:date="2018-11-11T20:50:00Z">
              <w:r>
                <w:rPr>
                  <w:rFonts w:eastAsia="Times New Roman"/>
                  <w:sz w:val="20"/>
                  <w:szCs w:val="20"/>
                </w:rPr>
                <w:t xml:space="preserve">0-255: </w:t>
              </w:r>
            </w:ins>
            <w:del w:id="587" w:author="Cox, Gabriel C" w:date="2018-11-09T08:42:00Z">
              <w:r w:rsidR="000E3768" w:rsidDel="00A03542">
                <w:rPr>
                  <w:rFonts w:eastAsia="Times New Roman"/>
                  <w:sz w:val="20"/>
                  <w:szCs w:val="20"/>
                </w:rPr>
                <w:delText>4 bytes</w:delText>
              </w:r>
            </w:del>
            <w:ins w:id="588" w:author="Cox, Gabriel C" w:date="2018-11-09T08:42:00Z">
              <w:r w:rsidR="00A03542">
                <w:rPr>
                  <w:rFonts w:eastAsia="Times New Roman"/>
                  <w:sz w:val="20"/>
                  <w:szCs w:val="20"/>
                </w:rPr>
                <w:t>up to 2.5s</w:t>
              </w:r>
            </w:ins>
          </w:p>
        </w:tc>
        <w:tc>
          <w:tcPr>
            <w:tcW w:w="1134" w:type="dxa"/>
            <w:tcBorders>
              <w:top w:val="nil"/>
              <w:left w:val="nil"/>
              <w:bottom w:val="single" w:sz="4" w:space="0" w:color="auto"/>
              <w:right w:val="single" w:sz="4" w:space="0" w:color="auto"/>
            </w:tcBorders>
            <w:shd w:val="clear" w:color="auto" w:fill="auto"/>
            <w:hideMark/>
            <w:tcPrChange w:id="589" w:author="Cox, Gabriel C" w:date="2018-11-09T09:33:00Z">
              <w:tcPr>
                <w:tcW w:w="1134" w:type="dxa"/>
                <w:gridSpan w:val="2"/>
                <w:tcBorders>
                  <w:top w:val="nil"/>
                  <w:left w:val="nil"/>
                  <w:bottom w:val="single" w:sz="4" w:space="0" w:color="auto"/>
                  <w:right w:val="single" w:sz="4" w:space="0" w:color="auto"/>
                </w:tcBorders>
                <w:shd w:val="clear" w:color="auto" w:fill="auto"/>
                <w:hideMark/>
              </w:tcPr>
            </w:tcPrChange>
          </w:tcPr>
          <w:p w14:paraId="6B5CB487" w14:textId="77777777" w:rsidR="00FC37A5" w:rsidRPr="00CE5E7C" w:rsidRDefault="00FC37A5" w:rsidP="00CD3E0F">
            <w:pPr>
              <w:spacing w:after="0" w:line="240" w:lineRule="auto"/>
              <w:rPr>
                <w:rFonts w:eastAsia="Times New Roman"/>
                <w:sz w:val="20"/>
                <w:szCs w:val="20"/>
              </w:rPr>
            </w:pPr>
            <w:r w:rsidRPr="00CE5E7C">
              <w:rPr>
                <w:rFonts w:eastAsia="Times New Roman"/>
                <w:sz w:val="20"/>
                <w:szCs w:val="20"/>
              </w:rPr>
              <w:t> </w:t>
            </w:r>
          </w:p>
        </w:tc>
      </w:tr>
      <w:tr w:rsidR="00B17311" w:rsidRPr="00CE5E7C" w14:paraId="1B61F4B0" w14:textId="77777777" w:rsidTr="00CD3E0F">
        <w:tblPrEx>
          <w:tblPrExChange w:id="590" w:author="Cox, Gabriel C" w:date="2018-11-09T09:33:00Z">
            <w:tblPrEx>
              <w:tblW w:w="9580" w:type="dxa"/>
              <w:tblLayout w:type="fixed"/>
            </w:tblPrEx>
          </w:tblPrExChange>
        </w:tblPrEx>
        <w:trPr>
          <w:trHeight w:val="300"/>
          <w:ins w:id="591" w:author="Cox, Gabriel C" w:date="2018-11-09T08:39:00Z"/>
          <w:trPrChange w:id="592" w:author="Cox, Gabriel C" w:date="2018-11-09T09:33:00Z">
            <w:trPr>
              <w:gridAfter w:val="0"/>
              <w:trHeight w:val="300"/>
            </w:trPr>
          </w:trPrChange>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Change w:id="593" w:author="Cox, Gabriel C" w:date="2018-11-09T09:33:00Z">
              <w:tcPr>
                <w:tcW w:w="8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7C93DC3C" w14:textId="6520EAA1" w:rsidR="00A03542" w:rsidRDefault="00CD3E0F" w:rsidP="00CD3E0F">
            <w:pPr>
              <w:spacing w:after="0" w:line="240" w:lineRule="auto"/>
              <w:rPr>
                <w:ins w:id="594" w:author="Cox, Gabriel C" w:date="2018-11-09T08:39:00Z"/>
                <w:rFonts w:eastAsia="Times New Roman"/>
                <w:sz w:val="20"/>
                <w:szCs w:val="20"/>
              </w:rPr>
            </w:pPr>
            <w:ins w:id="595" w:author="Cox, Gabriel C" w:date="2018-11-09T09:33:00Z">
              <w:r>
                <w:rPr>
                  <w:rFonts w:eastAsia="Times New Roman"/>
                  <w:sz w:val="20"/>
                  <w:szCs w:val="20"/>
                </w:rPr>
                <w:t>19</w:t>
              </w:r>
            </w:ins>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Change w:id="596" w:author="Cox, Gabriel C" w:date="2018-11-09T09:33:00Z">
              <w:tcPr>
                <w:tcW w:w="779" w:type="dxa"/>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4F74D7CA" w14:textId="06E7D048" w:rsidR="00A03542" w:rsidRDefault="00CD3E0F" w:rsidP="00CD3E0F">
            <w:pPr>
              <w:spacing w:after="0" w:line="240" w:lineRule="auto"/>
              <w:rPr>
                <w:ins w:id="597" w:author="Cox, Gabriel C" w:date="2018-11-09T08:39:00Z"/>
                <w:rFonts w:eastAsia="Times New Roman"/>
                <w:sz w:val="20"/>
                <w:szCs w:val="20"/>
              </w:rPr>
            </w:pPr>
            <w:ins w:id="598" w:author="Cox, Gabriel C" w:date="2018-11-09T09:34:00Z">
              <w:r>
                <w:rPr>
                  <w:rFonts w:eastAsia="Times New Roman"/>
                  <w:sz w:val="20"/>
                  <w:szCs w:val="20"/>
                </w:rPr>
                <w:t>8</w:t>
              </w:r>
            </w:ins>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Change w:id="599" w:author="Cox, Gabriel C" w:date="2018-11-09T09:33:00Z">
              <w:tcPr>
                <w:tcW w:w="183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50875319" w14:textId="3BD4E9A1" w:rsidR="00A03542" w:rsidRDefault="00A03542" w:rsidP="00CD3E0F">
            <w:pPr>
              <w:spacing w:after="0" w:line="240" w:lineRule="auto"/>
              <w:rPr>
                <w:ins w:id="600" w:author="Cox, Gabriel C" w:date="2018-11-09T08:39:00Z"/>
                <w:rFonts w:eastAsia="Times New Roman"/>
                <w:sz w:val="20"/>
                <w:szCs w:val="20"/>
              </w:rPr>
            </w:pPr>
            <w:ins w:id="601" w:author="Cox, Gabriel C" w:date="2018-11-09T08:39:00Z">
              <w:r>
                <w:rPr>
                  <w:rFonts w:eastAsia="Times New Roman"/>
                  <w:sz w:val="20"/>
                  <w:szCs w:val="20"/>
                </w:rPr>
                <w:t>Reserved</w:t>
              </w:r>
            </w:ins>
          </w:p>
        </w:tc>
        <w:tc>
          <w:tcPr>
            <w:tcW w:w="3119" w:type="dxa"/>
            <w:tcBorders>
              <w:top w:val="single" w:sz="4" w:space="0" w:color="auto"/>
              <w:left w:val="nil"/>
              <w:bottom w:val="single" w:sz="4" w:space="0" w:color="auto"/>
              <w:right w:val="single" w:sz="4" w:space="0" w:color="auto"/>
            </w:tcBorders>
            <w:shd w:val="clear" w:color="auto" w:fill="FFFFFF" w:themeFill="background1"/>
            <w:tcPrChange w:id="602" w:author="Cox, Gabriel C" w:date="2018-11-09T09:33:00Z">
              <w:tcPr>
                <w:tcW w:w="3014" w:type="dxa"/>
                <w:gridSpan w:val="2"/>
                <w:tcBorders>
                  <w:top w:val="single" w:sz="4" w:space="0" w:color="auto"/>
                  <w:left w:val="nil"/>
                  <w:bottom w:val="single" w:sz="4" w:space="0" w:color="auto"/>
                  <w:right w:val="single" w:sz="4" w:space="0" w:color="auto"/>
                </w:tcBorders>
                <w:shd w:val="clear" w:color="auto" w:fill="FFFFFF" w:themeFill="background1"/>
              </w:tcPr>
            </w:tcPrChange>
          </w:tcPr>
          <w:p w14:paraId="728BC371" w14:textId="007C7EB8" w:rsidR="00A03542" w:rsidRDefault="00A03542" w:rsidP="00CD3E0F">
            <w:pPr>
              <w:spacing w:after="0" w:line="240" w:lineRule="auto"/>
              <w:rPr>
                <w:ins w:id="603" w:author="Cox, Gabriel C" w:date="2018-11-09T08:39:00Z"/>
                <w:rFonts w:eastAsia="Times New Roman"/>
                <w:sz w:val="20"/>
                <w:szCs w:val="20"/>
              </w:rPr>
            </w:pPr>
            <w:ins w:id="604" w:author="Cox, Gabriel C" w:date="2018-11-09T08:39:00Z">
              <w:r>
                <w:rPr>
                  <w:rFonts w:eastAsia="Times New Roman"/>
                  <w:sz w:val="20"/>
                  <w:szCs w:val="20"/>
                </w:rPr>
                <w:t>3 bytes reserved for future use</w:t>
              </w:r>
            </w:ins>
          </w:p>
        </w:tc>
        <w:tc>
          <w:tcPr>
            <w:tcW w:w="1984" w:type="dxa"/>
            <w:tcBorders>
              <w:top w:val="single" w:sz="4" w:space="0" w:color="auto"/>
              <w:left w:val="nil"/>
              <w:bottom w:val="single" w:sz="4" w:space="0" w:color="auto"/>
              <w:right w:val="single" w:sz="4" w:space="0" w:color="auto"/>
            </w:tcBorders>
            <w:shd w:val="clear" w:color="auto" w:fill="FFFFFF" w:themeFill="background1"/>
            <w:tcPrChange w:id="605" w:author="Cox, Gabriel C" w:date="2018-11-09T09:33:00Z">
              <w:tcPr>
                <w:tcW w:w="1951" w:type="dxa"/>
                <w:gridSpan w:val="2"/>
                <w:tcBorders>
                  <w:top w:val="single" w:sz="4" w:space="0" w:color="auto"/>
                  <w:left w:val="nil"/>
                  <w:bottom w:val="single" w:sz="4" w:space="0" w:color="auto"/>
                  <w:right w:val="single" w:sz="4" w:space="0" w:color="auto"/>
                </w:tcBorders>
                <w:shd w:val="clear" w:color="auto" w:fill="FFFFFF" w:themeFill="background1"/>
              </w:tcPr>
            </w:tcPrChange>
          </w:tcPr>
          <w:p w14:paraId="76D5AC53" w14:textId="77777777" w:rsidR="00A03542" w:rsidRDefault="00A03542" w:rsidP="00CD3E0F">
            <w:pPr>
              <w:spacing w:after="0" w:line="240" w:lineRule="auto"/>
              <w:rPr>
                <w:ins w:id="606" w:author="Cox, Gabriel C" w:date="2018-11-09T08:39:00Z"/>
                <w:rFonts w:eastAsia="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FFFFFF" w:themeFill="background1"/>
            <w:tcPrChange w:id="607" w:author="Cox, Gabriel C" w:date="2018-11-09T09:33:00Z">
              <w:tcPr>
                <w:tcW w:w="1154" w:type="dxa"/>
                <w:gridSpan w:val="2"/>
                <w:tcBorders>
                  <w:top w:val="single" w:sz="4" w:space="0" w:color="auto"/>
                  <w:left w:val="nil"/>
                  <w:bottom w:val="single" w:sz="4" w:space="0" w:color="auto"/>
                  <w:right w:val="single" w:sz="4" w:space="0" w:color="auto"/>
                </w:tcBorders>
                <w:shd w:val="clear" w:color="auto" w:fill="FFFFFF" w:themeFill="background1"/>
              </w:tcPr>
            </w:tcPrChange>
          </w:tcPr>
          <w:p w14:paraId="7E40EA1A" w14:textId="77777777" w:rsidR="00A03542" w:rsidRPr="00CE5E7C" w:rsidRDefault="00A03542" w:rsidP="00CD3E0F">
            <w:pPr>
              <w:spacing w:after="0" w:line="240" w:lineRule="auto"/>
              <w:rPr>
                <w:ins w:id="608" w:author="Cox, Gabriel C" w:date="2018-11-09T08:39:00Z"/>
                <w:rFonts w:eastAsia="Times New Roman"/>
                <w:sz w:val="20"/>
                <w:szCs w:val="20"/>
              </w:rPr>
            </w:pPr>
          </w:p>
        </w:tc>
      </w:tr>
    </w:tbl>
    <w:p w14:paraId="6D3EC565" w14:textId="49230D15" w:rsidR="00D5614D" w:rsidRDefault="00D5614D" w:rsidP="00D5614D">
      <w:pPr>
        <w:pStyle w:val="Caption"/>
        <w:jc w:val="center"/>
        <w:rPr>
          <w:lang w:val="en"/>
        </w:rPr>
      </w:pPr>
      <w:r>
        <w:t xml:space="preserve">Figure </w:t>
      </w:r>
      <w:fldSimple w:instr=" SEQ Figure \* ARABIC ">
        <w:r w:rsidR="00F008D8">
          <w:rPr>
            <w:noProof/>
          </w:rPr>
          <w:t>3</w:t>
        </w:r>
      </w:fldSimple>
      <w:r>
        <w:t xml:space="preserve"> - Location Message</w:t>
      </w:r>
    </w:p>
    <w:p w14:paraId="69AA8325" w14:textId="77777777" w:rsidR="002106E2" w:rsidRDefault="002106E2">
      <w:pPr>
        <w:rPr>
          <w:rFonts w:asciiTheme="majorHAnsi" w:eastAsiaTheme="majorEastAsia" w:hAnsiTheme="majorHAnsi" w:cstheme="majorBidi"/>
          <w:color w:val="2E74B5" w:themeColor="accent1" w:themeShade="BF"/>
          <w:sz w:val="26"/>
          <w:szCs w:val="26"/>
          <w:lang w:val="en"/>
        </w:rPr>
      </w:pPr>
      <w:r>
        <w:rPr>
          <w:lang w:val="en"/>
        </w:rPr>
        <w:br w:type="page"/>
      </w:r>
    </w:p>
    <w:p w14:paraId="1C279780" w14:textId="2B86B3BF" w:rsidR="00D5614D" w:rsidRDefault="00D5614D" w:rsidP="00D5614D">
      <w:pPr>
        <w:pStyle w:val="Heading2"/>
        <w:rPr>
          <w:lang w:val="en"/>
        </w:rPr>
      </w:pPr>
      <w:bookmarkStart w:id="609" w:name="_Toc529731886"/>
      <w:r>
        <w:rPr>
          <w:lang w:val="en"/>
        </w:rPr>
        <w:lastRenderedPageBreak/>
        <w:t>Authentication Message</w:t>
      </w:r>
      <w:bookmarkEnd w:id="609"/>
    </w:p>
    <w:p w14:paraId="35EBBAE1" w14:textId="77777777" w:rsidR="00D5614D" w:rsidRPr="007479A4" w:rsidRDefault="00D5614D" w:rsidP="00D5614D">
      <w:pPr>
        <w:rPr>
          <w:lang w:val="en"/>
        </w:rPr>
      </w:pPr>
      <w:r>
        <w:rPr>
          <w:lang w:val="en"/>
        </w:rPr>
        <w:t>Message Type: 0x2, Static</w:t>
      </w:r>
    </w:p>
    <w:p w14:paraId="2F6D181D" w14:textId="7AB81E02" w:rsidR="00D5614D" w:rsidRDefault="00D5614D" w:rsidP="00D5614D">
      <w:pPr>
        <w:rPr>
          <w:lang w:val="en"/>
        </w:rPr>
      </w:pPr>
      <w:r>
        <w:rPr>
          <w:lang w:val="en"/>
        </w:rPr>
        <w:t>An Authentication message can provide an authentication token to prove the authenticity of the</w:t>
      </w:r>
      <w:del w:id="610" w:author="Cox, Gabriel C" w:date="2018-11-11T20:58:00Z">
        <w:r w:rsidDel="00E1269B">
          <w:rPr>
            <w:lang w:val="en"/>
          </w:rPr>
          <w:delText>se messages.  For now, this is an optional placeholder to accommodate future authentication schemes and requirements</w:delText>
        </w:r>
      </w:del>
      <w:ins w:id="611" w:author="Cox, Gabriel C" w:date="2018-11-11T20:58:00Z">
        <w:r w:rsidR="00E1269B">
          <w:rPr>
            <w:lang w:val="en"/>
          </w:rPr>
          <w:t xml:space="preserve"> identity of the aircraft sending the messages</w:t>
        </w:r>
      </w:ins>
      <w:r>
        <w:rPr>
          <w:lang w:val="en"/>
        </w:rPr>
        <w:t>.</w:t>
      </w:r>
      <w:ins w:id="612" w:author="Cox, Gabriel C" w:date="2018-11-11T22:24:00Z">
        <w:r w:rsidR="00B657EE">
          <w:rPr>
            <w:lang w:val="en"/>
          </w:rPr>
          <w:t xml:space="preserve">  There is still some work to be done to </w:t>
        </w:r>
      </w:ins>
      <w:ins w:id="613" w:author="Cox, Gabriel C" w:date="2018-11-11T22:25:00Z">
        <w:r w:rsidR="00B657EE">
          <w:rPr>
            <w:lang w:val="en"/>
          </w:rPr>
          <w:t>get the exact contents down of each authentication type.</w:t>
        </w:r>
      </w:ins>
    </w:p>
    <w:tbl>
      <w:tblPr>
        <w:tblW w:w="9580" w:type="dxa"/>
        <w:tblInd w:w="-5" w:type="dxa"/>
        <w:tblLayout w:type="fixed"/>
        <w:tblLook w:val="04A0" w:firstRow="1" w:lastRow="0" w:firstColumn="1" w:lastColumn="0" w:noHBand="0" w:noVBand="1"/>
      </w:tblPr>
      <w:tblGrid>
        <w:gridCol w:w="851"/>
        <w:gridCol w:w="850"/>
        <w:gridCol w:w="1560"/>
        <w:gridCol w:w="3138"/>
        <w:gridCol w:w="1121"/>
        <w:gridCol w:w="2060"/>
        <w:tblGridChange w:id="614">
          <w:tblGrid>
            <w:gridCol w:w="851"/>
            <w:gridCol w:w="850"/>
            <w:gridCol w:w="1343"/>
            <w:gridCol w:w="217"/>
            <w:gridCol w:w="3138"/>
            <w:gridCol w:w="1121"/>
            <w:gridCol w:w="2060"/>
          </w:tblGrid>
        </w:tblGridChange>
      </w:tblGrid>
      <w:tr w:rsidR="00DF08AD" w:rsidRPr="006C39FE" w14:paraId="675C2C99" w14:textId="77777777" w:rsidTr="00DF08AD">
        <w:trPr>
          <w:trHeight w:val="253"/>
        </w:trPr>
        <w:tc>
          <w:tcPr>
            <w:tcW w:w="851" w:type="dxa"/>
            <w:tcBorders>
              <w:top w:val="single" w:sz="4" w:space="0" w:color="auto"/>
              <w:left w:val="single" w:sz="4" w:space="0" w:color="auto"/>
              <w:bottom w:val="single" w:sz="4" w:space="0" w:color="auto"/>
              <w:right w:val="single" w:sz="4" w:space="0" w:color="auto"/>
            </w:tcBorders>
            <w:shd w:val="clear" w:color="000000" w:fill="F2F2F2"/>
          </w:tcPr>
          <w:p w14:paraId="4764576B" w14:textId="59133ABB" w:rsidR="002106E2" w:rsidRPr="006C39FE" w:rsidRDefault="002106E2" w:rsidP="002106E2">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850" w:type="dxa"/>
            <w:tcBorders>
              <w:top w:val="single" w:sz="4" w:space="0" w:color="auto"/>
              <w:left w:val="single" w:sz="4" w:space="0" w:color="auto"/>
              <w:bottom w:val="single" w:sz="4" w:space="0" w:color="auto"/>
              <w:right w:val="single" w:sz="4" w:space="0" w:color="auto"/>
            </w:tcBorders>
            <w:shd w:val="clear" w:color="000000" w:fill="F2F2F2"/>
            <w:vAlign w:val="bottom"/>
          </w:tcPr>
          <w:p w14:paraId="6BE22D1F" w14:textId="1E865A2C" w:rsidR="002106E2" w:rsidRPr="006C39FE" w:rsidRDefault="002106E2" w:rsidP="00DF08AD">
            <w:pPr>
              <w:spacing w:after="0" w:line="240" w:lineRule="auto"/>
              <w:rPr>
                <w:rFonts w:eastAsia="Times New Roman"/>
                <w:sz w:val="20"/>
                <w:szCs w:val="20"/>
              </w:rPr>
            </w:pPr>
            <w:r>
              <w:rPr>
                <w:rFonts w:eastAsia="Times New Roman"/>
                <w:sz w:val="20"/>
                <w:szCs w:val="20"/>
              </w:rPr>
              <w:t>Length</w:t>
            </w:r>
            <w:r>
              <w:rPr>
                <w:rFonts w:eastAsia="Times New Roman"/>
                <w:sz w:val="20"/>
                <w:szCs w:val="20"/>
              </w:rPr>
              <w:br/>
            </w:r>
            <w:r w:rsidRPr="006C39FE">
              <w:rPr>
                <w:rFonts w:eastAsia="Times New Roman"/>
                <w:sz w:val="20"/>
                <w:szCs w:val="20"/>
              </w:rPr>
              <w:t>(</w:t>
            </w:r>
            <w:ins w:id="615" w:author="Cox, Gabriel C" w:date="2018-11-09T09:28:00Z">
              <w:r w:rsidR="00DF08AD">
                <w:rPr>
                  <w:rFonts w:eastAsia="Times New Roman"/>
                  <w:sz w:val="20"/>
                  <w:szCs w:val="20"/>
                </w:rPr>
                <w:t>B</w:t>
              </w:r>
            </w:ins>
            <w:del w:id="616" w:author="Cox, Gabriel C" w:date="2018-11-09T09:28:00Z">
              <w:r w:rsidRPr="006C39FE" w:rsidDel="00DF08AD">
                <w:rPr>
                  <w:rFonts w:eastAsia="Times New Roman"/>
                  <w:sz w:val="20"/>
                  <w:szCs w:val="20"/>
                </w:rPr>
                <w:delText>bi</w:delText>
              </w:r>
            </w:del>
            <w:ins w:id="617" w:author="Cox, Gabriel C" w:date="2018-11-09T09:28:00Z">
              <w:r w:rsidR="00DF08AD">
                <w:rPr>
                  <w:rFonts w:eastAsia="Times New Roman"/>
                  <w:sz w:val="20"/>
                  <w:szCs w:val="20"/>
                </w:rPr>
                <w:t>y</w:t>
              </w:r>
            </w:ins>
            <w:r w:rsidRPr="006C39FE">
              <w:rPr>
                <w:rFonts w:eastAsia="Times New Roman"/>
                <w:sz w:val="20"/>
                <w:szCs w:val="20"/>
              </w:rPr>
              <w:t>t</w:t>
            </w:r>
            <w:ins w:id="618" w:author="Cox, Gabriel C" w:date="2018-11-09T09:28:00Z">
              <w:r w:rsidR="00DF08AD">
                <w:rPr>
                  <w:rFonts w:eastAsia="Times New Roman"/>
                  <w:sz w:val="20"/>
                  <w:szCs w:val="20"/>
                </w:rPr>
                <w:t>e</w:t>
              </w:r>
            </w:ins>
            <w:r w:rsidRPr="006C39FE">
              <w:rPr>
                <w:rFonts w:eastAsia="Times New Roman"/>
                <w:sz w:val="20"/>
                <w:szCs w:val="20"/>
              </w:rPr>
              <w:t>s)</w:t>
            </w:r>
          </w:p>
        </w:tc>
        <w:tc>
          <w:tcPr>
            <w:tcW w:w="15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009855" w14:textId="00AF9B37" w:rsidR="002106E2" w:rsidRPr="006C39FE" w:rsidRDefault="002106E2" w:rsidP="002106E2">
            <w:pPr>
              <w:spacing w:after="0" w:line="240" w:lineRule="auto"/>
              <w:rPr>
                <w:rFonts w:eastAsia="Times New Roman"/>
                <w:sz w:val="20"/>
                <w:szCs w:val="20"/>
              </w:rPr>
            </w:pPr>
            <w:r w:rsidRPr="006C39FE">
              <w:rPr>
                <w:rFonts w:eastAsia="Times New Roman"/>
                <w:sz w:val="20"/>
                <w:szCs w:val="20"/>
              </w:rPr>
              <w:t>Data Field</w:t>
            </w:r>
          </w:p>
        </w:tc>
        <w:tc>
          <w:tcPr>
            <w:tcW w:w="3138" w:type="dxa"/>
            <w:tcBorders>
              <w:top w:val="single" w:sz="4" w:space="0" w:color="auto"/>
              <w:left w:val="nil"/>
              <w:bottom w:val="single" w:sz="4" w:space="0" w:color="auto"/>
              <w:right w:val="single" w:sz="4" w:space="0" w:color="auto"/>
            </w:tcBorders>
            <w:shd w:val="clear" w:color="000000" w:fill="F2F2F2"/>
            <w:noWrap/>
            <w:vAlign w:val="bottom"/>
            <w:hideMark/>
          </w:tcPr>
          <w:p w14:paraId="56E0EA11"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Details</w:t>
            </w:r>
          </w:p>
        </w:tc>
        <w:tc>
          <w:tcPr>
            <w:tcW w:w="1121" w:type="dxa"/>
            <w:tcBorders>
              <w:top w:val="single" w:sz="4" w:space="0" w:color="auto"/>
              <w:left w:val="nil"/>
              <w:bottom w:val="single" w:sz="4" w:space="0" w:color="auto"/>
              <w:right w:val="single" w:sz="4" w:space="0" w:color="auto"/>
            </w:tcBorders>
            <w:shd w:val="clear" w:color="000000" w:fill="F2F2F2"/>
            <w:noWrap/>
            <w:vAlign w:val="bottom"/>
            <w:hideMark/>
          </w:tcPr>
          <w:p w14:paraId="12A1AD70"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Limitations</w:t>
            </w:r>
          </w:p>
        </w:tc>
        <w:tc>
          <w:tcPr>
            <w:tcW w:w="2060" w:type="dxa"/>
            <w:tcBorders>
              <w:top w:val="single" w:sz="4" w:space="0" w:color="auto"/>
              <w:left w:val="nil"/>
              <w:bottom w:val="single" w:sz="4" w:space="0" w:color="auto"/>
              <w:right w:val="single" w:sz="4" w:space="0" w:color="auto"/>
            </w:tcBorders>
            <w:shd w:val="clear" w:color="000000" w:fill="F2F2F2"/>
            <w:noWrap/>
            <w:vAlign w:val="bottom"/>
            <w:hideMark/>
          </w:tcPr>
          <w:p w14:paraId="5F875F34" w14:textId="77777777" w:rsidR="002106E2" w:rsidRPr="006C39FE" w:rsidRDefault="002106E2" w:rsidP="002106E2">
            <w:pPr>
              <w:spacing w:after="0" w:line="240" w:lineRule="auto"/>
              <w:rPr>
                <w:rFonts w:eastAsia="Times New Roman"/>
                <w:sz w:val="20"/>
                <w:szCs w:val="20"/>
              </w:rPr>
            </w:pPr>
            <w:r w:rsidRPr="006C39FE">
              <w:rPr>
                <w:rFonts w:eastAsia="Times New Roman"/>
                <w:sz w:val="20"/>
                <w:szCs w:val="20"/>
              </w:rPr>
              <w:t>Example</w:t>
            </w:r>
          </w:p>
        </w:tc>
      </w:tr>
      <w:tr w:rsidR="00DF08AD" w:rsidRPr="006C39FE" w14:paraId="79F91451" w14:textId="77777777" w:rsidTr="00CD3E0F">
        <w:tblPrEx>
          <w:tblW w:w="9580" w:type="dxa"/>
          <w:tblInd w:w="-5" w:type="dxa"/>
          <w:tblLayout w:type="fixed"/>
          <w:tblPrExChange w:id="619" w:author="Cox, Gabriel C" w:date="2018-11-09T09:30:00Z">
            <w:tblPrEx>
              <w:tblW w:w="9580" w:type="dxa"/>
              <w:tblInd w:w="-5" w:type="dxa"/>
              <w:tblLayout w:type="fixed"/>
            </w:tblPrEx>
          </w:tblPrExChange>
        </w:tblPrEx>
        <w:trPr>
          <w:trHeight w:val="253"/>
          <w:ins w:id="620" w:author="Cox, Gabriel C" w:date="2018-11-09T09:03:00Z"/>
          <w:trPrChange w:id="621" w:author="Cox, Gabriel C" w:date="2018-11-09T09:30:00Z">
            <w:trPr>
              <w:trHeight w:val="253"/>
            </w:trPr>
          </w:trPrChange>
        </w:trPr>
        <w:tc>
          <w:tcPr>
            <w:tcW w:w="851" w:type="dxa"/>
            <w:tcBorders>
              <w:top w:val="nil"/>
              <w:left w:val="single" w:sz="4" w:space="0" w:color="auto"/>
              <w:bottom w:val="single" w:sz="4" w:space="0" w:color="auto"/>
              <w:right w:val="single" w:sz="4" w:space="0" w:color="auto"/>
            </w:tcBorders>
            <w:tcPrChange w:id="622" w:author="Cox, Gabriel C" w:date="2018-11-09T09:30:00Z">
              <w:tcPr>
                <w:tcW w:w="851" w:type="dxa"/>
                <w:tcBorders>
                  <w:top w:val="nil"/>
                  <w:left w:val="single" w:sz="4" w:space="0" w:color="auto"/>
                  <w:bottom w:val="single" w:sz="4" w:space="0" w:color="auto"/>
                  <w:right w:val="single" w:sz="4" w:space="0" w:color="auto"/>
                </w:tcBorders>
              </w:tcPr>
            </w:tcPrChange>
          </w:tcPr>
          <w:p w14:paraId="3E3FFF67" w14:textId="3BD68D54" w:rsidR="00B60E12" w:rsidRDefault="00CD3E0F" w:rsidP="00CD3E0F">
            <w:pPr>
              <w:spacing w:after="0" w:line="240" w:lineRule="auto"/>
              <w:rPr>
                <w:ins w:id="623" w:author="Cox, Gabriel C" w:date="2018-11-09T09:03:00Z"/>
                <w:rFonts w:eastAsia="Times New Roman"/>
                <w:sz w:val="20"/>
                <w:szCs w:val="20"/>
              </w:rPr>
            </w:pPr>
            <w:ins w:id="624" w:author="Cox, Gabriel C" w:date="2018-11-09T09:34:00Z">
              <w:r>
                <w:rPr>
                  <w:rFonts w:eastAsia="Times New Roman"/>
                  <w:sz w:val="20"/>
                  <w:szCs w:val="20"/>
                </w:rPr>
                <w:t>1</w:t>
              </w:r>
            </w:ins>
          </w:p>
        </w:tc>
        <w:tc>
          <w:tcPr>
            <w:tcW w:w="850" w:type="dxa"/>
            <w:tcBorders>
              <w:top w:val="nil"/>
              <w:left w:val="single" w:sz="4" w:space="0" w:color="auto"/>
              <w:bottom w:val="single" w:sz="4" w:space="0" w:color="auto"/>
              <w:right w:val="single" w:sz="4" w:space="0" w:color="auto"/>
            </w:tcBorders>
            <w:tcPrChange w:id="625" w:author="Cox, Gabriel C" w:date="2018-11-09T09:30:00Z">
              <w:tcPr>
                <w:tcW w:w="850" w:type="dxa"/>
                <w:tcBorders>
                  <w:top w:val="nil"/>
                  <w:left w:val="single" w:sz="4" w:space="0" w:color="auto"/>
                  <w:bottom w:val="single" w:sz="4" w:space="0" w:color="auto"/>
                  <w:right w:val="single" w:sz="4" w:space="0" w:color="auto"/>
                </w:tcBorders>
              </w:tcPr>
            </w:tcPrChange>
          </w:tcPr>
          <w:p w14:paraId="3835F5B3" w14:textId="31638E1C" w:rsidR="00B60E12" w:rsidRPr="006C39FE" w:rsidRDefault="00B60E12" w:rsidP="00CD3E0F">
            <w:pPr>
              <w:spacing w:after="0" w:line="240" w:lineRule="auto"/>
              <w:rPr>
                <w:ins w:id="626" w:author="Cox, Gabriel C" w:date="2018-11-09T09:03:00Z"/>
                <w:rFonts w:eastAsia="Times New Roman"/>
                <w:sz w:val="20"/>
                <w:szCs w:val="20"/>
              </w:rPr>
            </w:pPr>
            <w:ins w:id="627" w:author="Cox, Gabriel C" w:date="2018-11-09T09:03:00Z">
              <w:r>
                <w:rPr>
                  <w:rFonts w:eastAsia="Times New Roman"/>
                  <w:sz w:val="20"/>
                  <w:szCs w:val="20"/>
                </w:rPr>
                <w:t>8</w:t>
              </w:r>
            </w:ins>
          </w:p>
        </w:tc>
        <w:tc>
          <w:tcPr>
            <w:tcW w:w="1560" w:type="dxa"/>
            <w:tcBorders>
              <w:top w:val="nil"/>
              <w:left w:val="single" w:sz="4" w:space="0" w:color="auto"/>
              <w:bottom w:val="single" w:sz="4" w:space="0" w:color="auto"/>
              <w:right w:val="single" w:sz="4" w:space="0" w:color="auto"/>
            </w:tcBorders>
            <w:shd w:val="clear" w:color="auto" w:fill="auto"/>
            <w:noWrap/>
            <w:tcPrChange w:id="628" w:author="Cox, Gabriel C" w:date="2018-11-09T09:30:00Z">
              <w:tcPr>
                <w:tcW w:w="1343" w:type="dxa"/>
                <w:tcBorders>
                  <w:top w:val="nil"/>
                  <w:left w:val="single" w:sz="4" w:space="0" w:color="auto"/>
                  <w:bottom w:val="single" w:sz="4" w:space="0" w:color="auto"/>
                  <w:right w:val="single" w:sz="4" w:space="0" w:color="auto"/>
                </w:tcBorders>
                <w:shd w:val="clear" w:color="auto" w:fill="auto"/>
                <w:noWrap/>
              </w:tcPr>
            </w:tcPrChange>
          </w:tcPr>
          <w:p w14:paraId="091FA15B" w14:textId="52D1D769" w:rsidR="00B60E12" w:rsidRPr="006C39FE" w:rsidRDefault="00B60E12" w:rsidP="00CD3E0F">
            <w:pPr>
              <w:spacing w:after="0" w:line="240" w:lineRule="auto"/>
              <w:rPr>
                <w:ins w:id="629" w:author="Cox, Gabriel C" w:date="2018-11-09T09:03:00Z"/>
                <w:rFonts w:eastAsia="Times New Roman"/>
                <w:sz w:val="20"/>
                <w:szCs w:val="20"/>
              </w:rPr>
            </w:pPr>
            <w:proofErr w:type="spellStart"/>
            <w:ins w:id="630" w:author="Cox, Gabriel C" w:date="2018-11-09T09:05:00Z">
              <w:r>
                <w:rPr>
                  <w:rFonts w:eastAsia="Times New Roman"/>
                  <w:sz w:val="20"/>
                  <w:szCs w:val="20"/>
                </w:rPr>
                <w:t>AuthType</w:t>
              </w:r>
              <w:proofErr w:type="spellEnd"/>
              <w:r>
                <w:rPr>
                  <w:rFonts w:eastAsia="Times New Roman"/>
                  <w:sz w:val="20"/>
                  <w:szCs w:val="20"/>
                </w:rPr>
                <w:t xml:space="preserve">, </w:t>
              </w:r>
            </w:ins>
            <w:ins w:id="631" w:author="Cox, Gabriel C" w:date="2018-11-09T09:28:00Z">
              <w:r w:rsidR="00DF08AD">
                <w:rPr>
                  <w:rFonts w:eastAsia="Times New Roman"/>
                  <w:sz w:val="20"/>
                  <w:szCs w:val="20"/>
                </w:rPr>
                <w:br/>
              </w:r>
            </w:ins>
            <w:ins w:id="632" w:author="Cox, Gabriel C" w:date="2018-11-09T09:09:00Z">
              <w:r>
                <w:rPr>
                  <w:rFonts w:eastAsia="Times New Roman"/>
                  <w:sz w:val="20"/>
                  <w:szCs w:val="20"/>
                </w:rPr>
                <w:t>Data</w:t>
              </w:r>
            </w:ins>
            <w:ins w:id="633" w:author="Cox, Gabriel C" w:date="2018-11-09T09:05:00Z">
              <w:r>
                <w:rPr>
                  <w:rFonts w:eastAsia="Times New Roman"/>
                  <w:sz w:val="20"/>
                  <w:szCs w:val="20"/>
                </w:rPr>
                <w:t xml:space="preserve"> P</w:t>
              </w:r>
            </w:ins>
            <w:ins w:id="634" w:author="Cox, Gabriel C" w:date="2018-11-09T09:06:00Z">
              <w:r>
                <w:rPr>
                  <w:rFonts w:eastAsia="Times New Roman"/>
                  <w:sz w:val="20"/>
                  <w:szCs w:val="20"/>
                </w:rPr>
                <w:t>age</w:t>
              </w:r>
            </w:ins>
          </w:p>
        </w:tc>
        <w:tc>
          <w:tcPr>
            <w:tcW w:w="3138" w:type="dxa"/>
            <w:tcBorders>
              <w:top w:val="nil"/>
              <w:left w:val="nil"/>
              <w:bottom w:val="single" w:sz="4" w:space="0" w:color="auto"/>
              <w:right w:val="single" w:sz="4" w:space="0" w:color="auto"/>
            </w:tcBorders>
            <w:shd w:val="clear" w:color="auto" w:fill="auto"/>
            <w:noWrap/>
            <w:tcPrChange w:id="635" w:author="Cox, Gabriel C" w:date="2018-11-09T09:30:00Z">
              <w:tcPr>
                <w:tcW w:w="3355" w:type="dxa"/>
                <w:gridSpan w:val="2"/>
                <w:tcBorders>
                  <w:top w:val="nil"/>
                  <w:left w:val="nil"/>
                  <w:bottom w:val="single" w:sz="4" w:space="0" w:color="auto"/>
                  <w:right w:val="single" w:sz="4" w:space="0" w:color="auto"/>
                </w:tcBorders>
                <w:shd w:val="clear" w:color="auto" w:fill="auto"/>
                <w:noWrap/>
                <w:vAlign w:val="bottom"/>
              </w:tcPr>
            </w:tcPrChange>
          </w:tcPr>
          <w:p w14:paraId="56B3DDAF" w14:textId="54B84E3E" w:rsidR="00B60E12" w:rsidRDefault="00B17311" w:rsidP="00CD3E0F">
            <w:pPr>
              <w:spacing w:after="0" w:line="240" w:lineRule="auto"/>
              <w:rPr>
                <w:ins w:id="636" w:author="Cox, Gabriel C" w:date="2018-11-09T09:06:00Z"/>
                <w:rFonts w:eastAsia="Times New Roman"/>
                <w:sz w:val="20"/>
                <w:szCs w:val="20"/>
              </w:rPr>
            </w:pPr>
            <w:ins w:id="637" w:author="Cox, Gabriel C" w:date="2018-11-09T09:06:00Z">
              <w:r w:rsidRPr="006F0147">
                <w:rPr>
                  <w:rFonts w:eastAsia="Times New Roman"/>
                  <w:noProof/>
                  <w:sz w:val="20"/>
                  <w:szCs w:val="20"/>
                </w:rPr>
                <mc:AlternateContent>
                  <mc:Choice Requires="wps">
                    <w:drawing>
                      <wp:anchor distT="0" distB="0" distL="114300" distR="114300" simplePos="0" relativeHeight="251726848" behindDoc="0" locked="0" layoutInCell="1" allowOverlap="1" wp14:anchorId="372C8B90" wp14:editId="30A3EC59">
                        <wp:simplePos x="0" y="0"/>
                        <wp:positionH relativeFrom="column">
                          <wp:posOffset>1398270</wp:posOffset>
                        </wp:positionH>
                        <wp:positionV relativeFrom="paragraph">
                          <wp:posOffset>-20320</wp:posOffset>
                        </wp:positionV>
                        <wp:extent cx="45085" cy="359410"/>
                        <wp:effectExtent l="0" t="4762" r="13652" b="13653"/>
                        <wp:wrapNone/>
                        <wp:docPr id="4" name="Left Bracket 4"/>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3642" id="Left Bracket 4" o:spid="_x0000_s1026" type="#_x0000_t85" style="position:absolute;margin-left:110.1pt;margin-top:-1.6pt;width:3.55pt;height:28.3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" adj="226" strokecolor="black [3213]" strokeweight="1pt">
                        <v:stroke joinstyle="miter"/>
                      </v:shape>
                    </w:pict>
                  </mc:Fallback>
                </mc:AlternateContent>
              </w:r>
              <w:r w:rsidRPr="006F0147">
                <w:rPr>
                  <w:rFonts w:eastAsia="Times New Roman"/>
                  <w:noProof/>
                  <w:sz w:val="20"/>
                  <w:szCs w:val="20"/>
                </w:rPr>
                <mc:AlternateContent>
                  <mc:Choice Requires="wps">
                    <w:drawing>
                      <wp:anchor distT="0" distB="0" distL="114300" distR="114300" simplePos="0" relativeHeight="251723776" behindDoc="0" locked="0" layoutInCell="1" allowOverlap="1" wp14:anchorId="79140A48" wp14:editId="1868FC8D">
                        <wp:simplePos x="0" y="0"/>
                        <wp:positionH relativeFrom="column">
                          <wp:posOffset>899160</wp:posOffset>
                        </wp:positionH>
                        <wp:positionV relativeFrom="paragraph">
                          <wp:posOffset>-32385</wp:posOffset>
                        </wp:positionV>
                        <wp:extent cx="45085" cy="359410"/>
                        <wp:effectExtent l="0" t="4762" r="26352" b="26353"/>
                        <wp:wrapNone/>
                        <wp:docPr id="5" name="Left Bracket 5"/>
                        <wp:cNvGraphicFramePr/>
                        <a:graphic xmlns:a="http://schemas.openxmlformats.org/drawingml/2006/main">
                          <a:graphicData uri="http://schemas.microsoft.com/office/word/2010/wordprocessingShape">
                            <wps:wsp>
                              <wps:cNvSpPr/>
                              <wps:spPr>
                                <a:xfrm rot="16200000">
                                  <a:off x="0" y="0"/>
                                  <a:ext cx="45085" cy="35941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D109C" id="Left Bracket 5" o:spid="_x0000_s1026" type="#_x0000_t85" style="position:absolute;margin-left:70.8pt;margin-top:-2.55pt;width:3.55pt;height:28.3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" adj="226" strokecolor="black [3213]" strokeweight="1pt">
                        <v:stroke joinstyle="miter"/>
                      </v:shape>
                    </w:pict>
                  </mc:Fallback>
                </mc:AlternateContent>
              </w:r>
              <w:r w:rsidR="00B60E12">
                <w:rPr>
                  <w:rFonts w:eastAsia="Times New Roman"/>
                  <w:sz w:val="20"/>
                  <w:szCs w:val="20"/>
                  <w:lang w:val="en"/>
                </w:rPr>
                <w:t>Bits [7..0]</w:t>
              </w:r>
              <w:r w:rsidR="00B60E12">
                <w:rPr>
                  <w:rFonts w:eastAsia="Times New Roman"/>
                  <w:sz w:val="20"/>
                  <w:szCs w:val="20"/>
                </w:rPr>
                <w:t xml:space="preserve">      [ 0 0 0 0 ] [ 0 0 0 0 ]</w:t>
              </w:r>
            </w:ins>
          </w:p>
          <w:p w14:paraId="4D4C5885" w14:textId="438E14CE" w:rsidR="00B60E12" w:rsidRDefault="00B17311" w:rsidP="00CD3E0F">
            <w:pPr>
              <w:spacing w:after="0" w:line="240" w:lineRule="auto"/>
              <w:rPr>
                <w:ins w:id="638" w:author="Cox, Gabriel C" w:date="2018-11-09T09:06:00Z"/>
                <w:rFonts w:eastAsia="Times New Roman"/>
                <w:sz w:val="20"/>
                <w:szCs w:val="20"/>
              </w:rPr>
            </w:pPr>
            <w:ins w:id="639" w:author="Cox, Gabriel C" w:date="2018-11-09T09:06:00Z">
              <w:r w:rsidRPr="006F0147">
                <w:rPr>
                  <w:rFonts w:eastAsia="Times New Roman"/>
                  <w:noProof/>
                  <w:sz w:val="20"/>
                  <w:szCs w:val="20"/>
                </w:rPr>
                <mc:AlternateContent>
                  <mc:Choice Requires="wps">
                    <w:drawing>
                      <wp:anchor distT="0" distB="0" distL="114300" distR="114300" simplePos="0" relativeHeight="251724800" behindDoc="0" locked="0" layoutInCell="1" allowOverlap="1" wp14:anchorId="14166FA6" wp14:editId="62A85BE3">
                        <wp:simplePos x="0" y="0"/>
                        <wp:positionH relativeFrom="column">
                          <wp:posOffset>584835</wp:posOffset>
                        </wp:positionH>
                        <wp:positionV relativeFrom="paragraph">
                          <wp:posOffset>12065</wp:posOffset>
                        </wp:positionV>
                        <wp:extent cx="323850" cy="235585"/>
                        <wp:effectExtent l="0" t="0" r="19050" b="31115"/>
                        <wp:wrapNone/>
                        <wp:docPr id="7" name="Elbow Connector 7"/>
                        <wp:cNvGraphicFramePr/>
                        <a:graphic xmlns:a="http://schemas.openxmlformats.org/drawingml/2006/main">
                          <a:graphicData uri="http://schemas.microsoft.com/office/word/2010/wordprocessingShape">
                            <wps:wsp>
                              <wps:cNvCnPr/>
                              <wps:spPr>
                                <a:xfrm flipV="1">
                                  <a:off x="0" y="0"/>
                                  <a:ext cx="323850" cy="235902"/>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43FCA" id="Elbow Connector 7" o:spid="_x0000_s1026" type="#_x0000_t34" style="position:absolute;margin-left:46.05pt;margin-top:.95pt;width:25.5pt;height:18.5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" adj="21424" strokecolor="black [3213]" strokeweight="1pt"/>
                    </w:pict>
                  </mc:Fallback>
                </mc:AlternateContent>
              </w:r>
              <w:r w:rsidR="00B60E12" w:rsidRPr="006F0147">
                <w:rPr>
                  <w:rFonts w:eastAsia="Times New Roman"/>
                  <w:noProof/>
                  <w:sz w:val="20"/>
                  <w:szCs w:val="20"/>
                </w:rPr>
                <mc:AlternateContent>
                  <mc:Choice Requires="wps">
                    <w:drawing>
                      <wp:anchor distT="0" distB="0" distL="114300" distR="114300" simplePos="0" relativeHeight="251725824" behindDoc="0" locked="0" layoutInCell="1" allowOverlap="1" wp14:anchorId="4B6BC785" wp14:editId="3CC1049E">
                        <wp:simplePos x="0" y="0"/>
                        <wp:positionH relativeFrom="column">
                          <wp:posOffset>603885</wp:posOffset>
                        </wp:positionH>
                        <wp:positionV relativeFrom="paragraph">
                          <wp:posOffset>21590</wp:posOffset>
                        </wp:positionV>
                        <wp:extent cx="828675" cy="1140460"/>
                        <wp:effectExtent l="0" t="0" r="28575" b="21590"/>
                        <wp:wrapNone/>
                        <wp:docPr id="6" name="Elbow Connector 6"/>
                        <wp:cNvGraphicFramePr/>
                        <a:graphic xmlns:a="http://schemas.openxmlformats.org/drawingml/2006/main">
                          <a:graphicData uri="http://schemas.microsoft.com/office/word/2010/wordprocessingShape">
                            <wps:wsp>
                              <wps:cNvCnPr/>
                              <wps:spPr>
                                <a:xfrm flipV="1">
                                  <a:off x="0" y="0"/>
                                  <a:ext cx="828675" cy="1140777"/>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22A95" id="Elbow Connector 6" o:spid="_x0000_s1026" type="#_x0000_t34" style="position:absolute;margin-left:47.55pt;margin-top:1.7pt;width:65.25pt;height:89.8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" adj="21424" strokecolor="black [3213]" strokeweight="1pt"/>
                    </w:pict>
                  </mc:Fallback>
                </mc:AlternateContent>
              </w:r>
            </w:ins>
          </w:p>
          <w:p w14:paraId="04ECBDE9" w14:textId="5882375B" w:rsidR="00B60E12" w:rsidRDefault="00B60E12" w:rsidP="00CD3E0F">
            <w:pPr>
              <w:spacing w:after="0" w:line="240" w:lineRule="auto"/>
              <w:rPr>
                <w:ins w:id="640" w:author="Cox, Gabriel C" w:date="2018-11-09T09:06:00Z"/>
                <w:rFonts w:eastAsia="Times New Roman"/>
                <w:sz w:val="20"/>
                <w:szCs w:val="20"/>
              </w:rPr>
            </w:pPr>
            <w:proofErr w:type="spellStart"/>
            <w:ins w:id="641" w:author="Cox, Gabriel C" w:date="2018-11-09T09:07:00Z">
              <w:r>
                <w:rPr>
                  <w:rFonts w:eastAsia="Times New Roman"/>
                  <w:sz w:val="20"/>
                  <w:szCs w:val="20"/>
                </w:rPr>
                <w:t>Auth</w:t>
              </w:r>
              <w:proofErr w:type="spellEnd"/>
              <w:r>
                <w:rPr>
                  <w:rFonts w:eastAsia="Times New Roman"/>
                  <w:sz w:val="20"/>
                  <w:szCs w:val="20"/>
                </w:rPr>
                <w:t xml:space="preserve"> Type</w:t>
              </w:r>
            </w:ins>
          </w:p>
          <w:p w14:paraId="5BE6326F" w14:textId="1A399BAA" w:rsidR="00B60E12" w:rsidRDefault="00B60E12" w:rsidP="00CD3E0F">
            <w:pPr>
              <w:spacing w:after="0" w:line="240" w:lineRule="auto"/>
              <w:rPr>
                <w:ins w:id="642" w:author="Cox, Gabriel C" w:date="2018-11-09T09:07:00Z"/>
                <w:rFonts w:eastAsia="Times New Roman"/>
                <w:sz w:val="20"/>
                <w:szCs w:val="20"/>
              </w:rPr>
            </w:pPr>
            <w:ins w:id="643" w:author="Cox, Gabriel C" w:date="2018-11-09T09:07:00Z">
              <w:r>
                <w:rPr>
                  <w:rFonts w:eastAsia="Times New Roman"/>
                  <w:sz w:val="20"/>
                  <w:szCs w:val="20"/>
                </w:rPr>
                <w:t>0: None</w:t>
              </w:r>
            </w:ins>
          </w:p>
          <w:p w14:paraId="42BD4265" w14:textId="49D561DC" w:rsidR="00B60E12" w:rsidRPr="00B60E12" w:rsidRDefault="00B60E12" w:rsidP="00CD3E0F">
            <w:pPr>
              <w:spacing w:after="0" w:line="240" w:lineRule="auto"/>
              <w:rPr>
                <w:ins w:id="644" w:author="Cox, Gabriel C" w:date="2018-11-09T09:07:00Z"/>
                <w:rFonts w:eastAsia="Times New Roman"/>
                <w:sz w:val="20"/>
                <w:szCs w:val="20"/>
                <w:rPrChange w:id="645" w:author="Cox, Gabriel C" w:date="2018-11-09T09:08:00Z">
                  <w:rPr>
                    <w:ins w:id="646" w:author="Cox, Gabriel C" w:date="2018-11-09T09:07:00Z"/>
                  </w:rPr>
                </w:rPrChange>
              </w:rPr>
            </w:pPr>
            <w:ins w:id="647" w:author="Cox, Gabriel C" w:date="2018-11-09T09:07:00Z">
              <w:r>
                <w:rPr>
                  <w:rFonts w:eastAsia="Times New Roman"/>
                  <w:sz w:val="20"/>
                  <w:szCs w:val="20"/>
                </w:rPr>
                <w:t xml:space="preserve">1: </w:t>
              </w:r>
            </w:ins>
            <w:ins w:id="648" w:author="Cox, Gabriel C" w:date="2018-11-09T09:08:00Z">
              <w:r>
                <w:rPr>
                  <w:rFonts w:eastAsia="Times New Roman"/>
                  <w:sz w:val="20"/>
                  <w:szCs w:val="20"/>
                </w:rPr>
                <w:t>C</w:t>
              </w:r>
            </w:ins>
            <w:ins w:id="649" w:author="Cox, Gabriel C" w:date="2018-11-09T09:09:00Z">
              <w:r>
                <w:rPr>
                  <w:rFonts w:eastAsia="Times New Roman"/>
                  <w:sz w:val="20"/>
                  <w:szCs w:val="20"/>
                </w:rPr>
                <w:t>A Signed</w:t>
              </w:r>
            </w:ins>
            <w:ins w:id="650" w:author="Cox, Gabriel C" w:date="2018-11-09T09:08:00Z">
              <w:r>
                <w:rPr>
                  <w:rFonts w:eastAsia="Times New Roman"/>
                  <w:sz w:val="20"/>
                  <w:szCs w:val="20"/>
                </w:rPr>
                <w:br/>
                <w:t>2: SHA-1 Secret</w:t>
              </w:r>
              <w:r>
                <w:rPr>
                  <w:rFonts w:eastAsia="Times New Roman"/>
                  <w:sz w:val="20"/>
                  <w:szCs w:val="20"/>
                </w:rPr>
                <w:br/>
                <w:t xml:space="preserve">3: HW </w:t>
              </w:r>
              <w:proofErr w:type="spellStart"/>
              <w:r>
                <w:rPr>
                  <w:rFonts w:eastAsia="Times New Roman"/>
                  <w:sz w:val="20"/>
                  <w:szCs w:val="20"/>
                </w:rPr>
                <w:t>Addr</w:t>
              </w:r>
            </w:ins>
            <w:proofErr w:type="spellEnd"/>
            <w:ins w:id="651" w:author="Cox, Gabriel C" w:date="2018-11-09T09:09:00Z">
              <w:r>
                <w:rPr>
                  <w:rFonts w:eastAsia="Times New Roman"/>
                  <w:sz w:val="20"/>
                  <w:szCs w:val="20"/>
                </w:rPr>
                <w:br/>
              </w:r>
            </w:ins>
          </w:p>
          <w:p w14:paraId="2A84243B" w14:textId="77777777" w:rsidR="00B60E12" w:rsidRDefault="00B60E12" w:rsidP="00CD3E0F">
            <w:pPr>
              <w:spacing w:after="0" w:line="240" w:lineRule="auto"/>
              <w:rPr>
                <w:ins w:id="652" w:author="Cox, Gabriel C" w:date="2018-11-09T09:09:00Z"/>
                <w:rFonts w:eastAsia="Times New Roman"/>
                <w:sz w:val="20"/>
                <w:szCs w:val="20"/>
              </w:rPr>
            </w:pPr>
            <w:ins w:id="653" w:author="Cox, Gabriel C" w:date="2018-11-09T09:09:00Z">
              <w:r>
                <w:rPr>
                  <w:rFonts w:eastAsia="Times New Roman"/>
                  <w:sz w:val="20"/>
                  <w:szCs w:val="20"/>
                </w:rPr>
                <w:t>Data Page</w:t>
              </w:r>
            </w:ins>
          </w:p>
          <w:p w14:paraId="1D7DE4EC" w14:textId="3D4685B4" w:rsidR="00B60E12" w:rsidRPr="006C39FE" w:rsidRDefault="00B60E12" w:rsidP="00CD3E0F">
            <w:pPr>
              <w:spacing w:after="0" w:line="240" w:lineRule="auto"/>
              <w:rPr>
                <w:ins w:id="654" w:author="Cox, Gabriel C" w:date="2018-11-09T09:03:00Z"/>
                <w:rFonts w:eastAsia="Times New Roman"/>
                <w:sz w:val="20"/>
                <w:szCs w:val="20"/>
              </w:rPr>
            </w:pPr>
            <w:ins w:id="655" w:author="Cox, Gabriel C" w:date="2018-11-09T09:09:00Z">
              <w:r>
                <w:rPr>
                  <w:rFonts w:eastAsia="Times New Roman"/>
                  <w:sz w:val="20"/>
                  <w:szCs w:val="20"/>
                </w:rPr>
                <w:t>Start at Page 0.</w:t>
              </w:r>
            </w:ins>
          </w:p>
        </w:tc>
        <w:tc>
          <w:tcPr>
            <w:tcW w:w="1121" w:type="dxa"/>
            <w:tcBorders>
              <w:top w:val="nil"/>
              <w:left w:val="nil"/>
              <w:bottom w:val="single" w:sz="4" w:space="0" w:color="auto"/>
              <w:right w:val="single" w:sz="4" w:space="0" w:color="auto"/>
            </w:tcBorders>
            <w:shd w:val="clear" w:color="auto" w:fill="auto"/>
            <w:noWrap/>
            <w:tcPrChange w:id="656" w:author="Cox, Gabriel C" w:date="2018-11-09T09:30:00Z">
              <w:tcPr>
                <w:tcW w:w="1121" w:type="dxa"/>
                <w:tcBorders>
                  <w:top w:val="nil"/>
                  <w:left w:val="nil"/>
                  <w:bottom w:val="single" w:sz="4" w:space="0" w:color="auto"/>
                  <w:right w:val="single" w:sz="4" w:space="0" w:color="auto"/>
                </w:tcBorders>
                <w:shd w:val="clear" w:color="auto" w:fill="auto"/>
                <w:noWrap/>
              </w:tcPr>
            </w:tcPrChange>
          </w:tcPr>
          <w:p w14:paraId="01C3E271" w14:textId="115F48CB" w:rsidR="00B60E12" w:rsidRPr="006C39FE" w:rsidRDefault="00B17311" w:rsidP="00CD3E0F">
            <w:pPr>
              <w:spacing w:after="0" w:line="240" w:lineRule="auto"/>
              <w:rPr>
                <w:ins w:id="657" w:author="Cox, Gabriel C" w:date="2018-11-09T09:03:00Z"/>
                <w:rFonts w:eastAsia="Times New Roman"/>
                <w:sz w:val="20"/>
                <w:szCs w:val="20"/>
              </w:rPr>
            </w:pPr>
            <w:ins w:id="658" w:author="Cox, Gabriel C" w:date="2018-11-09T09:11:00Z">
              <w:r>
                <w:rPr>
                  <w:rFonts w:eastAsia="Times New Roman"/>
                  <w:sz w:val="20"/>
                  <w:szCs w:val="20"/>
                </w:rPr>
                <w:t>Up to 15 Types,</w:t>
              </w:r>
              <w:r>
                <w:rPr>
                  <w:rFonts w:eastAsia="Times New Roman"/>
                  <w:sz w:val="20"/>
                  <w:szCs w:val="20"/>
                </w:rPr>
                <w:br/>
                <w:t>Up to 15 Pages</w:t>
              </w:r>
            </w:ins>
          </w:p>
        </w:tc>
        <w:tc>
          <w:tcPr>
            <w:tcW w:w="2060" w:type="dxa"/>
            <w:tcBorders>
              <w:top w:val="nil"/>
              <w:left w:val="nil"/>
              <w:bottom w:val="single" w:sz="4" w:space="0" w:color="auto"/>
              <w:right w:val="single" w:sz="4" w:space="0" w:color="auto"/>
            </w:tcBorders>
            <w:shd w:val="clear" w:color="auto" w:fill="auto"/>
            <w:noWrap/>
            <w:tcPrChange w:id="659" w:author="Cox, Gabriel C" w:date="2018-11-09T09:30:00Z">
              <w:tcPr>
                <w:tcW w:w="2060" w:type="dxa"/>
                <w:tcBorders>
                  <w:top w:val="nil"/>
                  <w:left w:val="nil"/>
                  <w:bottom w:val="single" w:sz="4" w:space="0" w:color="auto"/>
                  <w:right w:val="single" w:sz="4" w:space="0" w:color="auto"/>
                </w:tcBorders>
                <w:shd w:val="clear" w:color="auto" w:fill="auto"/>
                <w:noWrap/>
                <w:vAlign w:val="bottom"/>
              </w:tcPr>
            </w:tcPrChange>
          </w:tcPr>
          <w:p w14:paraId="52D2BF13" w14:textId="77777777" w:rsidR="00B60E12" w:rsidRPr="006C39FE" w:rsidRDefault="00B60E12" w:rsidP="00CD3E0F">
            <w:pPr>
              <w:spacing w:after="0" w:line="240" w:lineRule="auto"/>
              <w:rPr>
                <w:ins w:id="660" w:author="Cox, Gabriel C" w:date="2018-11-09T09:03:00Z"/>
                <w:rFonts w:eastAsia="Times New Roman"/>
                <w:sz w:val="20"/>
                <w:szCs w:val="20"/>
              </w:rPr>
            </w:pPr>
          </w:p>
        </w:tc>
      </w:tr>
      <w:tr w:rsidR="00DF08AD" w:rsidRPr="006C39FE" w14:paraId="0C86A38D" w14:textId="77777777" w:rsidTr="00CD3E0F">
        <w:tblPrEx>
          <w:tblW w:w="9580" w:type="dxa"/>
          <w:tblInd w:w="-5" w:type="dxa"/>
          <w:tblLayout w:type="fixed"/>
          <w:tblPrExChange w:id="661" w:author="Cox, Gabriel C" w:date="2018-11-09T09:30:00Z">
            <w:tblPrEx>
              <w:tblW w:w="9580" w:type="dxa"/>
              <w:tblInd w:w="-5" w:type="dxa"/>
              <w:tblLayout w:type="fixed"/>
            </w:tblPrEx>
          </w:tblPrExChange>
        </w:tblPrEx>
        <w:trPr>
          <w:trHeight w:val="253"/>
          <w:trPrChange w:id="662" w:author="Cox, Gabriel C" w:date="2018-11-09T09:30:00Z">
            <w:trPr>
              <w:trHeight w:val="253"/>
            </w:trPr>
          </w:trPrChange>
        </w:trPr>
        <w:tc>
          <w:tcPr>
            <w:tcW w:w="851" w:type="dxa"/>
            <w:tcBorders>
              <w:top w:val="nil"/>
              <w:left w:val="single" w:sz="4" w:space="0" w:color="auto"/>
              <w:bottom w:val="single" w:sz="4" w:space="0" w:color="auto"/>
              <w:right w:val="single" w:sz="4" w:space="0" w:color="auto"/>
            </w:tcBorders>
            <w:tcPrChange w:id="663" w:author="Cox, Gabriel C" w:date="2018-11-09T09:30:00Z">
              <w:tcPr>
                <w:tcW w:w="851" w:type="dxa"/>
                <w:tcBorders>
                  <w:top w:val="nil"/>
                  <w:left w:val="single" w:sz="4" w:space="0" w:color="auto"/>
                  <w:bottom w:val="single" w:sz="4" w:space="0" w:color="auto"/>
                  <w:right w:val="single" w:sz="4" w:space="0" w:color="auto"/>
                </w:tcBorders>
              </w:tcPr>
            </w:tcPrChange>
          </w:tcPr>
          <w:p w14:paraId="49C53A53" w14:textId="68AC2320" w:rsidR="002106E2" w:rsidRPr="006C39FE" w:rsidRDefault="00CD3E0F" w:rsidP="00CD3E0F">
            <w:pPr>
              <w:spacing w:after="0" w:line="240" w:lineRule="auto"/>
              <w:rPr>
                <w:rFonts w:eastAsia="Times New Roman"/>
                <w:sz w:val="20"/>
                <w:szCs w:val="20"/>
              </w:rPr>
            </w:pPr>
            <w:ins w:id="664" w:author="Cox, Gabriel C" w:date="2018-11-09T09:34:00Z">
              <w:r>
                <w:rPr>
                  <w:rFonts w:eastAsia="Times New Roman"/>
                  <w:sz w:val="20"/>
                  <w:szCs w:val="20"/>
                </w:rPr>
                <w:t>2</w:t>
              </w:r>
            </w:ins>
            <w:del w:id="665" w:author="Cox, Gabriel C" w:date="2018-11-09T09:34:00Z">
              <w:r w:rsidR="002106E2" w:rsidDel="00CD3E0F">
                <w:rPr>
                  <w:rFonts w:eastAsia="Times New Roman"/>
                  <w:sz w:val="20"/>
                  <w:szCs w:val="20"/>
                </w:rPr>
                <w:delText>5</w:delText>
              </w:r>
            </w:del>
          </w:p>
        </w:tc>
        <w:tc>
          <w:tcPr>
            <w:tcW w:w="850" w:type="dxa"/>
            <w:tcBorders>
              <w:top w:val="nil"/>
              <w:left w:val="single" w:sz="4" w:space="0" w:color="auto"/>
              <w:bottom w:val="single" w:sz="4" w:space="0" w:color="auto"/>
              <w:right w:val="single" w:sz="4" w:space="0" w:color="auto"/>
            </w:tcBorders>
            <w:tcPrChange w:id="666" w:author="Cox, Gabriel C" w:date="2018-11-09T09:30:00Z">
              <w:tcPr>
                <w:tcW w:w="850" w:type="dxa"/>
                <w:tcBorders>
                  <w:top w:val="nil"/>
                  <w:left w:val="single" w:sz="4" w:space="0" w:color="auto"/>
                  <w:bottom w:val="single" w:sz="4" w:space="0" w:color="auto"/>
                  <w:right w:val="single" w:sz="4" w:space="0" w:color="auto"/>
                </w:tcBorders>
                <w:vAlign w:val="bottom"/>
              </w:tcPr>
            </w:tcPrChange>
          </w:tcPr>
          <w:p w14:paraId="5163DD7C" w14:textId="536858A6" w:rsidR="002106E2" w:rsidRPr="006C39FE" w:rsidRDefault="002106E2" w:rsidP="00CD3E0F">
            <w:pPr>
              <w:spacing w:after="0" w:line="240" w:lineRule="auto"/>
              <w:rPr>
                <w:rFonts w:eastAsia="Times New Roman"/>
                <w:sz w:val="20"/>
                <w:szCs w:val="20"/>
              </w:rPr>
            </w:pPr>
            <w:del w:id="667" w:author="Cox, Gabriel C" w:date="2018-11-09T09:12:00Z">
              <w:r w:rsidRPr="006C39FE" w:rsidDel="00B17311">
                <w:rPr>
                  <w:rFonts w:eastAsia="Times New Roman"/>
                  <w:sz w:val="20"/>
                  <w:szCs w:val="20"/>
                </w:rPr>
                <w:delText>128</w:delText>
              </w:r>
            </w:del>
            <w:ins w:id="668" w:author="Cox, Gabriel C" w:date="2018-11-09T09:12:00Z">
              <w:r w:rsidR="00B17311">
                <w:rPr>
                  <w:rFonts w:eastAsia="Times New Roman"/>
                  <w:sz w:val="20"/>
                  <w:szCs w:val="20"/>
                </w:rPr>
                <w:t>24 Bytes</w:t>
              </w:r>
            </w:ins>
          </w:p>
        </w:tc>
        <w:tc>
          <w:tcPr>
            <w:tcW w:w="1560" w:type="dxa"/>
            <w:tcBorders>
              <w:top w:val="nil"/>
              <w:left w:val="single" w:sz="4" w:space="0" w:color="auto"/>
              <w:bottom w:val="single" w:sz="4" w:space="0" w:color="auto"/>
              <w:right w:val="single" w:sz="4" w:space="0" w:color="auto"/>
            </w:tcBorders>
            <w:shd w:val="clear" w:color="auto" w:fill="auto"/>
            <w:noWrap/>
            <w:hideMark/>
            <w:tcPrChange w:id="669" w:author="Cox, Gabriel C" w:date="2018-11-09T09:30:00Z">
              <w:tcPr>
                <w:tcW w:w="1560" w:type="dxa"/>
                <w:gridSpan w:val="2"/>
                <w:tcBorders>
                  <w:top w:val="nil"/>
                  <w:left w:val="single" w:sz="4" w:space="0" w:color="auto"/>
                  <w:bottom w:val="single" w:sz="4" w:space="0" w:color="auto"/>
                  <w:right w:val="single" w:sz="4" w:space="0" w:color="auto"/>
                </w:tcBorders>
                <w:shd w:val="clear" w:color="auto" w:fill="auto"/>
                <w:noWrap/>
                <w:hideMark/>
              </w:tcPr>
            </w:tcPrChange>
          </w:tcPr>
          <w:p w14:paraId="5627DA33" w14:textId="5EE9FB8B" w:rsidR="002106E2" w:rsidRPr="006C39FE" w:rsidRDefault="002106E2" w:rsidP="00CD3E0F">
            <w:pPr>
              <w:spacing w:after="0" w:line="240" w:lineRule="auto"/>
              <w:rPr>
                <w:rFonts w:eastAsia="Times New Roman"/>
                <w:sz w:val="20"/>
                <w:szCs w:val="20"/>
              </w:rPr>
            </w:pPr>
            <w:r w:rsidRPr="006C39FE">
              <w:rPr>
                <w:rFonts w:eastAsia="Times New Roman"/>
                <w:sz w:val="20"/>
                <w:szCs w:val="20"/>
              </w:rPr>
              <w:t>Authentication Data</w:t>
            </w:r>
          </w:p>
        </w:tc>
        <w:tc>
          <w:tcPr>
            <w:tcW w:w="3138" w:type="dxa"/>
            <w:tcBorders>
              <w:top w:val="nil"/>
              <w:left w:val="nil"/>
              <w:bottom w:val="single" w:sz="4" w:space="0" w:color="auto"/>
              <w:right w:val="single" w:sz="4" w:space="0" w:color="auto"/>
            </w:tcBorders>
            <w:shd w:val="clear" w:color="auto" w:fill="auto"/>
            <w:noWrap/>
            <w:hideMark/>
            <w:tcPrChange w:id="670" w:author="Cox, Gabriel C" w:date="2018-11-09T09:30:00Z">
              <w:tcPr>
                <w:tcW w:w="3138" w:type="dxa"/>
                <w:tcBorders>
                  <w:top w:val="nil"/>
                  <w:left w:val="nil"/>
                  <w:bottom w:val="single" w:sz="4" w:space="0" w:color="auto"/>
                  <w:right w:val="single" w:sz="4" w:space="0" w:color="auto"/>
                </w:tcBorders>
                <w:shd w:val="clear" w:color="auto" w:fill="auto"/>
                <w:noWrap/>
                <w:vAlign w:val="bottom"/>
                <w:hideMark/>
              </w:tcPr>
            </w:tcPrChange>
          </w:tcPr>
          <w:p w14:paraId="09C89D37" w14:textId="77777777" w:rsidR="002106E2" w:rsidRDefault="002106E2" w:rsidP="00CD3E0F">
            <w:pPr>
              <w:spacing w:after="0" w:line="240" w:lineRule="auto"/>
              <w:rPr>
                <w:ins w:id="671" w:author="Cox, Gabriel C" w:date="2018-11-09T09:19:00Z"/>
                <w:rFonts w:eastAsia="Times New Roman"/>
                <w:sz w:val="20"/>
                <w:szCs w:val="20"/>
              </w:rPr>
            </w:pPr>
            <w:r w:rsidRPr="006C39FE">
              <w:rPr>
                <w:rFonts w:eastAsia="Times New Roman"/>
                <w:sz w:val="20"/>
                <w:szCs w:val="20"/>
              </w:rPr>
              <w:t>Opaque Authentication Data</w:t>
            </w:r>
          </w:p>
          <w:p w14:paraId="0FF39D97" w14:textId="08E2C6C0" w:rsidR="00DF08AD" w:rsidRDefault="00DF08AD" w:rsidP="00CD3E0F">
            <w:pPr>
              <w:spacing w:after="0" w:line="240" w:lineRule="auto"/>
              <w:rPr>
                <w:ins w:id="672" w:author="Cox, Gabriel C" w:date="2018-11-09T09:26:00Z"/>
                <w:rFonts w:eastAsia="Times New Roman"/>
                <w:sz w:val="20"/>
                <w:szCs w:val="20"/>
              </w:rPr>
            </w:pPr>
            <w:ins w:id="673" w:author="Cox, Gabriel C" w:date="2018-11-09T09:26:00Z">
              <w:r>
                <w:rPr>
                  <w:rFonts w:eastAsia="Times New Roman"/>
                  <w:sz w:val="20"/>
                  <w:szCs w:val="20"/>
                </w:rPr>
                <w:t>Type 0:</w:t>
              </w:r>
            </w:ins>
          </w:p>
          <w:p w14:paraId="6CE83AE9" w14:textId="314B20EF" w:rsidR="00DF08AD" w:rsidRDefault="00DF08AD" w:rsidP="00CD3E0F">
            <w:pPr>
              <w:spacing w:after="0" w:line="240" w:lineRule="auto"/>
              <w:rPr>
                <w:ins w:id="674" w:author="Cox, Gabriel C" w:date="2018-11-09T09:26:00Z"/>
                <w:rFonts w:eastAsia="Times New Roman"/>
                <w:sz w:val="20"/>
                <w:szCs w:val="20"/>
              </w:rPr>
            </w:pPr>
            <w:ins w:id="675" w:author="Cox, Gabriel C" w:date="2018-11-09T09:26:00Z">
              <w:r>
                <w:rPr>
                  <w:rFonts w:eastAsia="Times New Roman"/>
                  <w:sz w:val="20"/>
                  <w:szCs w:val="20"/>
                </w:rPr>
                <w:t>No Data</w:t>
              </w:r>
            </w:ins>
          </w:p>
          <w:p w14:paraId="48A648CA" w14:textId="77777777" w:rsidR="00DF08AD" w:rsidRDefault="00DF08AD" w:rsidP="00CD3E0F">
            <w:pPr>
              <w:spacing w:after="0" w:line="240" w:lineRule="auto"/>
              <w:rPr>
                <w:ins w:id="676" w:author="Cox, Gabriel C" w:date="2018-11-09T09:26:00Z"/>
                <w:rFonts w:eastAsia="Times New Roman"/>
                <w:sz w:val="20"/>
                <w:szCs w:val="20"/>
              </w:rPr>
            </w:pPr>
          </w:p>
          <w:p w14:paraId="5DA06184" w14:textId="77777777" w:rsidR="00B17311" w:rsidRDefault="00B17311" w:rsidP="00CD3E0F">
            <w:pPr>
              <w:spacing w:after="0" w:line="240" w:lineRule="auto"/>
              <w:rPr>
                <w:ins w:id="677" w:author="Cox, Gabriel C" w:date="2018-11-09T09:22:00Z"/>
                <w:rFonts w:eastAsia="Times New Roman"/>
                <w:sz w:val="20"/>
                <w:szCs w:val="20"/>
              </w:rPr>
            </w:pPr>
            <w:ins w:id="678" w:author="Cox, Gabriel C" w:date="2018-11-09T09:19:00Z">
              <w:r>
                <w:rPr>
                  <w:rFonts w:eastAsia="Times New Roman"/>
                  <w:sz w:val="20"/>
                  <w:szCs w:val="20"/>
                </w:rPr>
                <w:t>Type 1:</w:t>
              </w:r>
              <w:r>
                <w:rPr>
                  <w:rFonts w:eastAsia="Times New Roman"/>
                  <w:sz w:val="20"/>
                  <w:szCs w:val="20"/>
                </w:rPr>
                <w:br/>
                <w:t>64 Byte</w:t>
              </w:r>
            </w:ins>
            <w:ins w:id="679" w:author="Cox, Gabriel C" w:date="2018-11-09T09:20:00Z">
              <w:r w:rsidR="00DF08AD">
                <w:rPr>
                  <w:rFonts w:eastAsia="Times New Roman"/>
                  <w:sz w:val="20"/>
                  <w:szCs w:val="20"/>
                </w:rPr>
                <w:t xml:space="preserve"> </w:t>
              </w:r>
            </w:ins>
            <w:ins w:id="680" w:author="Cox, Gabriel C" w:date="2018-11-09T09:22:00Z">
              <w:r w:rsidR="00DF08AD">
                <w:rPr>
                  <w:rFonts w:eastAsia="Times New Roman"/>
                  <w:sz w:val="20"/>
                  <w:szCs w:val="20"/>
                </w:rPr>
                <w:t>Public Key</w:t>
              </w:r>
            </w:ins>
          </w:p>
          <w:p w14:paraId="026815E8" w14:textId="77777777" w:rsidR="00DF08AD" w:rsidRDefault="00DF08AD" w:rsidP="00CD3E0F">
            <w:pPr>
              <w:spacing w:after="0" w:line="240" w:lineRule="auto"/>
              <w:rPr>
                <w:ins w:id="681" w:author="Cox, Gabriel C" w:date="2018-11-09T09:25:00Z"/>
                <w:rFonts w:eastAsia="Times New Roman"/>
                <w:sz w:val="20"/>
                <w:szCs w:val="20"/>
              </w:rPr>
            </w:pPr>
            <w:ins w:id="682" w:author="Cox, Gabriel C" w:date="2018-11-09T09:22:00Z">
              <w:r>
                <w:rPr>
                  <w:rFonts w:eastAsia="Times New Roman"/>
                  <w:sz w:val="20"/>
                  <w:szCs w:val="20"/>
                </w:rPr>
                <w:t xml:space="preserve">32 Byte </w:t>
              </w:r>
              <w:proofErr w:type="spellStart"/>
              <w:r>
                <w:rPr>
                  <w:rFonts w:eastAsia="Times New Roman"/>
                  <w:sz w:val="20"/>
                  <w:szCs w:val="20"/>
                </w:rPr>
                <w:t>Auth</w:t>
              </w:r>
              <w:proofErr w:type="spellEnd"/>
              <w:r>
                <w:rPr>
                  <w:rFonts w:eastAsia="Times New Roman"/>
                  <w:sz w:val="20"/>
                  <w:szCs w:val="20"/>
                </w:rPr>
                <w:t xml:space="preserve"> Token</w:t>
              </w:r>
            </w:ins>
          </w:p>
          <w:p w14:paraId="2C77913F" w14:textId="77777777" w:rsidR="00DF08AD" w:rsidRDefault="00DF08AD" w:rsidP="00CD3E0F">
            <w:pPr>
              <w:spacing w:after="0" w:line="240" w:lineRule="auto"/>
              <w:rPr>
                <w:ins w:id="683" w:author="Cox, Gabriel C" w:date="2018-11-09T09:25:00Z"/>
                <w:rFonts w:eastAsia="Times New Roman"/>
                <w:sz w:val="20"/>
                <w:szCs w:val="20"/>
              </w:rPr>
            </w:pPr>
            <w:ins w:id="684" w:author="Cox, Gabriel C" w:date="2018-11-09T09:25:00Z">
              <w:r>
                <w:rPr>
                  <w:rFonts w:eastAsia="Times New Roman"/>
                  <w:sz w:val="20"/>
                  <w:szCs w:val="20"/>
                </w:rPr>
                <w:t>(4 pages)</w:t>
              </w:r>
            </w:ins>
          </w:p>
          <w:p w14:paraId="1F5DF003" w14:textId="77777777" w:rsidR="00DF08AD" w:rsidRDefault="00DF08AD" w:rsidP="00CD3E0F">
            <w:pPr>
              <w:spacing w:after="0" w:line="240" w:lineRule="auto"/>
              <w:rPr>
                <w:ins w:id="685" w:author="Cox, Gabriel C" w:date="2018-11-09T09:25:00Z"/>
                <w:rFonts w:eastAsia="Times New Roman"/>
                <w:sz w:val="20"/>
                <w:szCs w:val="20"/>
              </w:rPr>
            </w:pPr>
          </w:p>
          <w:p w14:paraId="252A7D66" w14:textId="77777777" w:rsidR="00DF08AD" w:rsidRDefault="00DF08AD" w:rsidP="00CD3E0F">
            <w:pPr>
              <w:spacing w:after="0" w:line="240" w:lineRule="auto"/>
              <w:rPr>
                <w:ins w:id="686" w:author="Cox, Gabriel C" w:date="2018-11-09T09:27:00Z"/>
                <w:rFonts w:eastAsia="Times New Roman"/>
                <w:sz w:val="20"/>
                <w:szCs w:val="20"/>
              </w:rPr>
            </w:pPr>
            <w:ins w:id="687" w:author="Cox, Gabriel C" w:date="2018-11-09T09:25:00Z">
              <w:r>
                <w:rPr>
                  <w:rFonts w:eastAsia="Times New Roman"/>
                  <w:sz w:val="20"/>
                  <w:szCs w:val="20"/>
                </w:rPr>
                <w:t>Type 2:</w:t>
              </w:r>
            </w:ins>
          </w:p>
          <w:p w14:paraId="45C6908F" w14:textId="3CAEC4D9" w:rsidR="00DF08AD" w:rsidRDefault="00DF08AD" w:rsidP="00CD3E0F">
            <w:pPr>
              <w:spacing w:after="0" w:line="240" w:lineRule="auto"/>
              <w:rPr>
                <w:ins w:id="688" w:author="Cox, Gabriel C" w:date="2018-11-09T09:28:00Z"/>
                <w:rFonts w:eastAsia="Times New Roman"/>
                <w:sz w:val="20"/>
                <w:szCs w:val="20"/>
              </w:rPr>
            </w:pPr>
            <w:ins w:id="689" w:author="Cox, Gabriel C" w:date="2018-11-09T09:27:00Z">
              <w:r>
                <w:rPr>
                  <w:rFonts w:eastAsia="Times New Roman"/>
                  <w:sz w:val="20"/>
                  <w:szCs w:val="20"/>
                </w:rPr>
                <w:t>HMAC_SHA1(K |</w:t>
              </w:r>
            </w:ins>
            <w:ins w:id="690" w:author="Cox, Gabriel C" w:date="2018-11-09T09:28:00Z">
              <w:r>
                <w:rPr>
                  <w:rFonts w:eastAsia="Times New Roman"/>
                  <w:sz w:val="20"/>
                  <w:szCs w:val="20"/>
                </w:rPr>
                <w:t xml:space="preserve"> </w:t>
              </w:r>
            </w:ins>
            <w:proofErr w:type="spellStart"/>
            <w:ins w:id="691" w:author="Cox, Gabriel C" w:date="2018-11-09T09:27:00Z">
              <w:r>
                <w:rPr>
                  <w:rFonts w:eastAsia="Times New Roman"/>
                  <w:sz w:val="20"/>
                  <w:szCs w:val="20"/>
                </w:rPr>
                <w:t>ID+TimeStamp</w:t>
              </w:r>
              <w:proofErr w:type="spellEnd"/>
              <w:r>
                <w:rPr>
                  <w:rFonts w:eastAsia="Times New Roman"/>
                  <w:sz w:val="20"/>
                  <w:szCs w:val="20"/>
                </w:rPr>
                <w:t>)</w:t>
              </w:r>
              <w:r>
                <w:rPr>
                  <w:rFonts w:eastAsia="Times New Roman"/>
                  <w:sz w:val="20"/>
                  <w:szCs w:val="20"/>
                </w:rPr>
                <w:br/>
              </w:r>
              <w:r w:rsidRPr="00DF08AD">
                <w:rPr>
                  <w:rFonts w:eastAsia="Times New Roman"/>
                  <w:sz w:val="20"/>
                  <w:szCs w:val="20"/>
                </w:rPr>
                <w:t>Clear(</w:t>
              </w:r>
              <w:proofErr w:type="spellStart"/>
              <w:r w:rsidRPr="00DF08AD">
                <w:rPr>
                  <w:rFonts w:eastAsia="Times New Roman"/>
                  <w:sz w:val="20"/>
                  <w:szCs w:val="20"/>
                </w:rPr>
                <w:t>ID+TimeStamp</w:t>
              </w:r>
              <w:proofErr w:type="spellEnd"/>
              <w:r w:rsidRPr="00DF08AD">
                <w:rPr>
                  <w:rFonts w:eastAsia="Times New Roman"/>
                  <w:sz w:val="20"/>
                  <w:szCs w:val="20"/>
                </w:rPr>
                <w:t>)</w:t>
              </w:r>
            </w:ins>
          </w:p>
          <w:p w14:paraId="0262354D" w14:textId="77777777" w:rsidR="00DF08AD" w:rsidRDefault="00DF08AD" w:rsidP="00CD3E0F">
            <w:pPr>
              <w:spacing w:after="0" w:line="240" w:lineRule="auto"/>
              <w:rPr>
                <w:ins w:id="692" w:author="Cox, Gabriel C" w:date="2018-11-09T09:28:00Z"/>
                <w:rFonts w:eastAsia="Times New Roman"/>
                <w:sz w:val="20"/>
                <w:szCs w:val="20"/>
              </w:rPr>
            </w:pPr>
          </w:p>
          <w:p w14:paraId="38BBF5EE" w14:textId="2CF53FCB" w:rsidR="00DF08AD" w:rsidRDefault="00DF08AD" w:rsidP="00CD3E0F">
            <w:pPr>
              <w:spacing w:after="0" w:line="240" w:lineRule="auto"/>
              <w:rPr>
                <w:ins w:id="693" w:author="Cox, Gabriel C" w:date="2018-11-09T09:27:00Z"/>
                <w:rFonts w:eastAsia="Times New Roman"/>
                <w:sz w:val="20"/>
                <w:szCs w:val="20"/>
              </w:rPr>
            </w:pPr>
            <w:ins w:id="694" w:author="Cox, Gabriel C" w:date="2018-11-09T09:29:00Z">
              <w:r>
                <w:rPr>
                  <w:rFonts w:eastAsia="Times New Roman"/>
                  <w:sz w:val="20"/>
                  <w:szCs w:val="20"/>
                </w:rPr>
                <w:t xml:space="preserve">Type 3: </w:t>
              </w:r>
            </w:ins>
            <w:ins w:id="695" w:author="Cox, Gabriel C" w:date="2018-11-09T09:30:00Z">
              <w:r w:rsidR="00CD3E0F">
                <w:rPr>
                  <w:rFonts w:eastAsia="Times New Roman"/>
                  <w:sz w:val="20"/>
                  <w:szCs w:val="20"/>
                </w:rPr>
                <w:br/>
              </w:r>
            </w:ins>
            <w:ins w:id="696" w:author="Cox, Gabriel C" w:date="2018-11-09T09:29:00Z">
              <w:r>
                <w:rPr>
                  <w:rFonts w:eastAsia="Times New Roman"/>
                  <w:sz w:val="20"/>
                  <w:szCs w:val="20"/>
                </w:rPr>
                <w:t xml:space="preserve">HW </w:t>
              </w:r>
              <w:proofErr w:type="spellStart"/>
              <w:r>
                <w:rPr>
                  <w:rFonts w:eastAsia="Times New Roman"/>
                  <w:sz w:val="20"/>
                  <w:szCs w:val="20"/>
                </w:rPr>
                <w:t>Addr</w:t>
              </w:r>
              <w:proofErr w:type="spellEnd"/>
              <w:r>
                <w:rPr>
                  <w:rFonts w:eastAsia="Times New Roman"/>
                  <w:sz w:val="20"/>
                  <w:szCs w:val="20"/>
                </w:rPr>
                <w:t>/MAC Address</w:t>
              </w:r>
            </w:ins>
          </w:p>
          <w:p w14:paraId="51EAB097" w14:textId="73CAC6AE" w:rsidR="00DF08AD" w:rsidRPr="006C39FE" w:rsidRDefault="00DF08AD" w:rsidP="00CD3E0F">
            <w:pPr>
              <w:spacing w:after="0" w:line="240" w:lineRule="auto"/>
              <w:rPr>
                <w:rFonts w:eastAsia="Times New Roman"/>
                <w:sz w:val="20"/>
                <w:szCs w:val="20"/>
              </w:rPr>
            </w:pPr>
          </w:p>
        </w:tc>
        <w:tc>
          <w:tcPr>
            <w:tcW w:w="1121" w:type="dxa"/>
            <w:tcBorders>
              <w:top w:val="nil"/>
              <w:left w:val="nil"/>
              <w:bottom w:val="single" w:sz="4" w:space="0" w:color="auto"/>
              <w:right w:val="single" w:sz="4" w:space="0" w:color="auto"/>
            </w:tcBorders>
            <w:shd w:val="clear" w:color="auto" w:fill="auto"/>
            <w:noWrap/>
            <w:hideMark/>
            <w:tcPrChange w:id="697" w:author="Cox, Gabriel C" w:date="2018-11-09T09:30:00Z">
              <w:tcPr>
                <w:tcW w:w="1121" w:type="dxa"/>
                <w:tcBorders>
                  <w:top w:val="nil"/>
                  <w:left w:val="nil"/>
                  <w:bottom w:val="single" w:sz="4" w:space="0" w:color="auto"/>
                  <w:right w:val="single" w:sz="4" w:space="0" w:color="auto"/>
                </w:tcBorders>
                <w:shd w:val="clear" w:color="auto" w:fill="auto"/>
                <w:noWrap/>
                <w:vAlign w:val="bottom"/>
                <w:hideMark/>
              </w:tcPr>
            </w:tcPrChange>
          </w:tcPr>
          <w:p w14:paraId="2243AA5A" w14:textId="21106E7A" w:rsidR="002106E2" w:rsidRPr="006C39FE" w:rsidRDefault="002106E2" w:rsidP="00CD3E0F">
            <w:pPr>
              <w:spacing w:after="0" w:line="240" w:lineRule="auto"/>
              <w:rPr>
                <w:rFonts w:eastAsia="Times New Roman"/>
                <w:sz w:val="20"/>
                <w:szCs w:val="20"/>
              </w:rPr>
            </w:pPr>
            <w:del w:id="698" w:author="Cox, Gabriel C" w:date="2018-11-09T09:29:00Z">
              <w:r w:rsidRPr="006C39FE" w:rsidDel="00DF08AD">
                <w:rPr>
                  <w:rFonts w:eastAsia="Times New Roman"/>
                  <w:sz w:val="20"/>
                  <w:szCs w:val="20"/>
                </w:rPr>
                <w:delText>16 Bytes</w:delText>
              </w:r>
            </w:del>
            <w:ins w:id="699" w:author="Cox, Gabriel C" w:date="2018-11-09T09:29:00Z">
              <w:r w:rsidR="00DF08AD">
                <w:rPr>
                  <w:rFonts w:eastAsia="Times New Roman"/>
                  <w:sz w:val="20"/>
                  <w:szCs w:val="20"/>
                </w:rPr>
                <w:t>Up to 15 Pages * 24 Bytes</w:t>
              </w:r>
            </w:ins>
          </w:p>
        </w:tc>
        <w:tc>
          <w:tcPr>
            <w:tcW w:w="2060" w:type="dxa"/>
            <w:tcBorders>
              <w:top w:val="nil"/>
              <w:left w:val="nil"/>
              <w:bottom w:val="single" w:sz="4" w:space="0" w:color="auto"/>
              <w:right w:val="single" w:sz="4" w:space="0" w:color="auto"/>
            </w:tcBorders>
            <w:shd w:val="clear" w:color="auto" w:fill="auto"/>
            <w:noWrap/>
            <w:hideMark/>
            <w:tcPrChange w:id="700" w:author="Cox, Gabriel C" w:date="2018-11-09T09:30:00Z">
              <w:tcPr>
                <w:tcW w:w="2060" w:type="dxa"/>
                <w:tcBorders>
                  <w:top w:val="nil"/>
                  <w:left w:val="nil"/>
                  <w:bottom w:val="single" w:sz="4" w:space="0" w:color="auto"/>
                  <w:right w:val="single" w:sz="4" w:space="0" w:color="auto"/>
                </w:tcBorders>
                <w:shd w:val="clear" w:color="auto" w:fill="auto"/>
                <w:noWrap/>
                <w:vAlign w:val="bottom"/>
                <w:hideMark/>
              </w:tcPr>
            </w:tcPrChange>
          </w:tcPr>
          <w:p w14:paraId="18EB0E0C" w14:textId="03B7DBAF" w:rsidR="002106E2" w:rsidRPr="006C39FE" w:rsidRDefault="002106E2" w:rsidP="00CD3E0F">
            <w:pPr>
              <w:spacing w:after="0" w:line="240" w:lineRule="auto"/>
              <w:rPr>
                <w:rFonts w:eastAsia="Times New Roman"/>
                <w:sz w:val="20"/>
                <w:szCs w:val="20"/>
              </w:rPr>
            </w:pPr>
            <w:r w:rsidRPr="006C39FE">
              <w:rPr>
                <w:rFonts w:eastAsia="Times New Roman"/>
                <w:sz w:val="20"/>
                <w:szCs w:val="20"/>
              </w:rPr>
              <w:t> </w:t>
            </w:r>
            <w:del w:id="701" w:author="Cox, Gabriel C" w:date="2018-11-09T09:29:00Z">
              <w:r w:rsidDel="00DF08AD">
                <w:rPr>
                  <w:rFonts w:eastAsia="Times New Roman"/>
                  <w:sz w:val="20"/>
                  <w:szCs w:val="20"/>
                </w:rPr>
                <w:delText>SignedHash(SMAC+ID)</w:delText>
              </w:r>
            </w:del>
          </w:p>
        </w:tc>
      </w:tr>
      <w:tr w:rsidR="00DF08AD" w:rsidRPr="006C39FE" w:rsidDel="00CD3E0F" w14:paraId="1AB8E67D" w14:textId="5EBA380F" w:rsidTr="00DF08AD">
        <w:trPr>
          <w:trHeight w:val="253"/>
          <w:del w:id="702" w:author="Cox, Gabriel C" w:date="2018-11-09T09:30:00Z"/>
        </w:trPr>
        <w:tc>
          <w:tcPr>
            <w:tcW w:w="851" w:type="dxa"/>
            <w:tcBorders>
              <w:top w:val="nil"/>
              <w:left w:val="single" w:sz="4" w:space="0" w:color="auto"/>
              <w:bottom w:val="single" w:sz="4" w:space="0" w:color="auto"/>
              <w:right w:val="single" w:sz="4" w:space="0" w:color="auto"/>
            </w:tcBorders>
          </w:tcPr>
          <w:p w14:paraId="7FB18A4A" w14:textId="6B2B02C7" w:rsidR="002106E2" w:rsidDel="00CD3E0F" w:rsidRDefault="002106E2" w:rsidP="002106E2">
            <w:pPr>
              <w:spacing w:after="0" w:line="240" w:lineRule="auto"/>
              <w:rPr>
                <w:del w:id="703" w:author="Cox, Gabriel C" w:date="2018-11-09T09:30:00Z"/>
                <w:rFonts w:eastAsia="Times New Roman"/>
                <w:sz w:val="20"/>
                <w:szCs w:val="20"/>
              </w:rPr>
            </w:pPr>
            <w:del w:id="704" w:author="Cox, Gabriel C" w:date="2018-11-09T09:30:00Z">
              <w:r w:rsidDel="00CD3E0F">
                <w:rPr>
                  <w:rFonts w:eastAsia="Times New Roman"/>
                  <w:sz w:val="20"/>
                  <w:szCs w:val="20"/>
                </w:rPr>
                <w:delText>21</w:delText>
              </w:r>
            </w:del>
          </w:p>
        </w:tc>
        <w:tc>
          <w:tcPr>
            <w:tcW w:w="850" w:type="dxa"/>
            <w:tcBorders>
              <w:top w:val="nil"/>
              <w:left w:val="single" w:sz="4" w:space="0" w:color="auto"/>
              <w:bottom w:val="single" w:sz="4" w:space="0" w:color="auto"/>
              <w:right w:val="single" w:sz="4" w:space="0" w:color="auto"/>
            </w:tcBorders>
            <w:vAlign w:val="bottom"/>
          </w:tcPr>
          <w:p w14:paraId="255CA72E" w14:textId="32EE7160" w:rsidR="002106E2" w:rsidRPr="006C39FE" w:rsidDel="00CD3E0F" w:rsidRDefault="002106E2" w:rsidP="002106E2">
            <w:pPr>
              <w:spacing w:after="0" w:line="240" w:lineRule="auto"/>
              <w:rPr>
                <w:del w:id="705" w:author="Cox, Gabriel C" w:date="2018-11-09T09:30:00Z"/>
                <w:rFonts w:eastAsia="Times New Roman"/>
                <w:sz w:val="20"/>
                <w:szCs w:val="20"/>
              </w:rPr>
            </w:pPr>
            <w:del w:id="706" w:author="Cox, Gabriel C" w:date="2018-11-09T09:30:00Z">
              <w:r w:rsidDel="00CD3E0F">
                <w:rPr>
                  <w:rFonts w:eastAsia="Times New Roman"/>
                  <w:sz w:val="20"/>
                  <w:szCs w:val="20"/>
                </w:rPr>
                <w:delText>40</w:delText>
              </w:r>
            </w:del>
          </w:p>
        </w:tc>
        <w:tc>
          <w:tcPr>
            <w:tcW w:w="1560" w:type="dxa"/>
            <w:tcBorders>
              <w:top w:val="nil"/>
              <w:left w:val="single" w:sz="4" w:space="0" w:color="auto"/>
              <w:bottom w:val="single" w:sz="4" w:space="0" w:color="auto"/>
              <w:right w:val="single" w:sz="4" w:space="0" w:color="auto"/>
            </w:tcBorders>
            <w:shd w:val="clear" w:color="auto" w:fill="auto"/>
            <w:noWrap/>
            <w:hideMark/>
          </w:tcPr>
          <w:p w14:paraId="243D0CC0" w14:textId="008039D5" w:rsidR="002106E2" w:rsidRPr="006C39FE" w:rsidDel="00CD3E0F" w:rsidRDefault="002106E2" w:rsidP="002106E2">
            <w:pPr>
              <w:spacing w:after="0" w:line="240" w:lineRule="auto"/>
              <w:rPr>
                <w:del w:id="707" w:author="Cox, Gabriel C" w:date="2018-11-09T09:30:00Z"/>
                <w:rFonts w:eastAsia="Times New Roman"/>
                <w:sz w:val="20"/>
                <w:szCs w:val="20"/>
              </w:rPr>
            </w:pPr>
            <w:del w:id="708" w:author="Cox, Gabriel C" w:date="2018-11-09T09:30:00Z">
              <w:r w:rsidRPr="006C39FE" w:rsidDel="00CD3E0F">
                <w:rPr>
                  <w:rFonts w:eastAsia="Times New Roman"/>
                  <w:sz w:val="20"/>
                  <w:szCs w:val="20"/>
                </w:rPr>
                <w:delText>Reserved</w:delText>
              </w:r>
            </w:del>
          </w:p>
        </w:tc>
        <w:tc>
          <w:tcPr>
            <w:tcW w:w="3138" w:type="dxa"/>
            <w:tcBorders>
              <w:top w:val="nil"/>
              <w:left w:val="nil"/>
              <w:bottom w:val="single" w:sz="4" w:space="0" w:color="auto"/>
              <w:right w:val="single" w:sz="4" w:space="0" w:color="auto"/>
            </w:tcBorders>
            <w:shd w:val="clear" w:color="auto" w:fill="auto"/>
            <w:noWrap/>
            <w:vAlign w:val="bottom"/>
            <w:hideMark/>
          </w:tcPr>
          <w:p w14:paraId="551EE1E3" w14:textId="659E9016" w:rsidR="002106E2" w:rsidRPr="006C39FE" w:rsidDel="00CD3E0F" w:rsidRDefault="002106E2" w:rsidP="002106E2">
            <w:pPr>
              <w:spacing w:after="0" w:line="240" w:lineRule="auto"/>
              <w:rPr>
                <w:del w:id="709" w:author="Cox, Gabriel C" w:date="2018-11-09T09:30:00Z"/>
                <w:rFonts w:eastAsia="Times New Roman"/>
                <w:sz w:val="20"/>
                <w:szCs w:val="20"/>
              </w:rPr>
            </w:pPr>
            <w:del w:id="710" w:author="Cox, Gabriel C" w:date="2018-11-09T09:30:00Z">
              <w:r w:rsidRPr="006C39FE" w:rsidDel="00CD3E0F">
                <w:rPr>
                  <w:rFonts w:eastAsia="Times New Roman"/>
                  <w:sz w:val="20"/>
                  <w:szCs w:val="20"/>
                </w:rPr>
                <w:delText xml:space="preserve">Reserved for future </w:delText>
              </w:r>
              <w:r w:rsidR="000E3768" w:rsidDel="00CD3E0F">
                <w:rPr>
                  <w:rFonts w:eastAsia="Times New Roman"/>
                  <w:sz w:val="20"/>
                  <w:szCs w:val="20"/>
                </w:rPr>
                <w:delText>use</w:delText>
              </w:r>
            </w:del>
          </w:p>
        </w:tc>
        <w:tc>
          <w:tcPr>
            <w:tcW w:w="1121" w:type="dxa"/>
            <w:tcBorders>
              <w:top w:val="nil"/>
              <w:left w:val="nil"/>
              <w:bottom w:val="single" w:sz="4" w:space="0" w:color="auto"/>
              <w:right w:val="single" w:sz="4" w:space="0" w:color="auto"/>
            </w:tcBorders>
            <w:shd w:val="clear" w:color="auto" w:fill="auto"/>
            <w:noWrap/>
            <w:vAlign w:val="bottom"/>
            <w:hideMark/>
          </w:tcPr>
          <w:p w14:paraId="7337B0EF" w14:textId="1FBEB966" w:rsidR="002106E2" w:rsidRPr="006C39FE" w:rsidDel="00CD3E0F" w:rsidRDefault="002106E2" w:rsidP="002106E2">
            <w:pPr>
              <w:spacing w:after="0" w:line="240" w:lineRule="auto"/>
              <w:rPr>
                <w:del w:id="711" w:author="Cox, Gabriel C" w:date="2018-11-09T09:30:00Z"/>
                <w:rFonts w:eastAsia="Times New Roman"/>
                <w:sz w:val="20"/>
                <w:szCs w:val="20"/>
              </w:rPr>
            </w:pPr>
            <w:del w:id="712" w:author="Cox, Gabriel C" w:date="2018-11-09T09:30:00Z">
              <w:r w:rsidDel="00CD3E0F">
                <w:rPr>
                  <w:rFonts w:eastAsia="Times New Roman"/>
                  <w:sz w:val="20"/>
                  <w:szCs w:val="20"/>
                </w:rPr>
                <w:delText>5 Bytes</w:delText>
              </w:r>
            </w:del>
          </w:p>
        </w:tc>
        <w:tc>
          <w:tcPr>
            <w:tcW w:w="2060" w:type="dxa"/>
            <w:tcBorders>
              <w:top w:val="nil"/>
              <w:left w:val="nil"/>
              <w:bottom w:val="single" w:sz="4" w:space="0" w:color="auto"/>
              <w:right w:val="single" w:sz="4" w:space="0" w:color="auto"/>
            </w:tcBorders>
            <w:shd w:val="clear" w:color="auto" w:fill="auto"/>
            <w:noWrap/>
            <w:vAlign w:val="bottom"/>
            <w:hideMark/>
          </w:tcPr>
          <w:p w14:paraId="3A8BA800" w14:textId="72DB362C" w:rsidR="002106E2" w:rsidRPr="006C39FE" w:rsidDel="00CD3E0F" w:rsidRDefault="002106E2" w:rsidP="002106E2">
            <w:pPr>
              <w:keepNext/>
              <w:spacing w:after="0" w:line="240" w:lineRule="auto"/>
              <w:rPr>
                <w:del w:id="713" w:author="Cox, Gabriel C" w:date="2018-11-09T09:30:00Z"/>
                <w:rFonts w:eastAsia="Times New Roman"/>
                <w:sz w:val="20"/>
                <w:szCs w:val="20"/>
              </w:rPr>
            </w:pPr>
            <w:del w:id="714" w:author="Cox, Gabriel C" w:date="2018-11-09T09:30:00Z">
              <w:r w:rsidRPr="006C39FE" w:rsidDel="00CD3E0F">
                <w:rPr>
                  <w:rFonts w:eastAsia="Times New Roman"/>
                  <w:sz w:val="20"/>
                  <w:szCs w:val="20"/>
                </w:rPr>
                <w:delText> </w:delText>
              </w:r>
            </w:del>
          </w:p>
        </w:tc>
      </w:tr>
    </w:tbl>
    <w:p w14:paraId="426EFEC2" w14:textId="10C8AFD4" w:rsidR="00D5614D" w:rsidRDefault="00D5614D" w:rsidP="00D5614D">
      <w:pPr>
        <w:pStyle w:val="Caption"/>
        <w:jc w:val="center"/>
        <w:rPr>
          <w:lang w:val="en"/>
        </w:rPr>
      </w:pPr>
      <w:r>
        <w:t xml:space="preserve">Figure </w:t>
      </w:r>
      <w:fldSimple w:instr=" SEQ Figure \* ARABIC ">
        <w:r w:rsidR="00F008D8">
          <w:rPr>
            <w:noProof/>
          </w:rPr>
          <w:t>4</w:t>
        </w:r>
      </w:fldSimple>
      <w:r>
        <w:t xml:space="preserve"> - Authentication Message</w:t>
      </w:r>
    </w:p>
    <w:p w14:paraId="6F9DD346" w14:textId="77777777" w:rsidR="002106E2" w:rsidRDefault="002106E2" w:rsidP="00107118">
      <w:pPr>
        <w:pStyle w:val="Heading2"/>
        <w:rPr>
          <w:lang w:val="en"/>
        </w:rPr>
      </w:pPr>
    </w:p>
    <w:p w14:paraId="50EA095F" w14:textId="0F70A605" w:rsidR="00D5614D" w:rsidRDefault="00D5614D" w:rsidP="00107118">
      <w:pPr>
        <w:pStyle w:val="Heading2"/>
        <w:rPr>
          <w:lang w:val="en"/>
        </w:rPr>
      </w:pPr>
      <w:bookmarkStart w:id="715" w:name="_Toc529731887"/>
      <w:proofErr w:type="spellStart"/>
      <w:r>
        <w:rPr>
          <w:lang w:val="en"/>
        </w:rPr>
        <w:t>Self ID</w:t>
      </w:r>
      <w:proofErr w:type="spellEnd"/>
      <w:r>
        <w:rPr>
          <w:lang w:val="en"/>
        </w:rPr>
        <w:t xml:space="preserve"> Message</w:t>
      </w:r>
      <w:bookmarkEnd w:id="715"/>
    </w:p>
    <w:p w14:paraId="3D76591A" w14:textId="77777777" w:rsidR="00D5614D" w:rsidRPr="007479A4" w:rsidRDefault="00D5614D" w:rsidP="00D5614D">
      <w:pPr>
        <w:rPr>
          <w:lang w:val="en"/>
        </w:rPr>
      </w:pPr>
      <w:r>
        <w:rPr>
          <w:lang w:val="en"/>
        </w:rPr>
        <w:t>Message Type: 0x3, Static</w:t>
      </w:r>
    </w:p>
    <w:p w14:paraId="00452140" w14:textId="77777777" w:rsidR="00D5614D" w:rsidRDefault="00D5614D" w:rsidP="00D5614D">
      <w:pPr>
        <w:rPr>
          <w:lang w:val="en"/>
        </w:rPr>
      </w:pPr>
      <w:r>
        <w:rPr>
          <w:lang w:val="en"/>
        </w:rPr>
        <w:t>The Self-ID message is an opportunity for the Drone Pilot to (</w:t>
      </w:r>
      <w:r w:rsidRPr="002A0888">
        <w:rPr>
          <w:b/>
          <w:lang w:val="en"/>
        </w:rPr>
        <w:t>optionally</w:t>
      </w:r>
      <w:r>
        <w:rPr>
          <w:lang w:val="en"/>
        </w:rPr>
        <w:t>) declare their identity and purpose of the flight.  This can serve the purpose of putting people at ease if concerns exist as to why a drone is flying in a particular area.  For Example: A Realtor may want to declare that they are taking photos of a client’s house to put the neighbors at ease.</w:t>
      </w:r>
      <w:r>
        <w:rPr>
          <w:lang w:val="en"/>
        </w:rPr>
        <w:br/>
        <w:t xml:space="preserve">This message is </w:t>
      </w:r>
      <w:r w:rsidRPr="007479A4">
        <w:rPr>
          <w:b/>
          <w:lang w:val="en"/>
        </w:rPr>
        <w:t>optional</w:t>
      </w:r>
    </w:p>
    <w:tbl>
      <w:tblPr>
        <w:tblW w:w="9246" w:type="dxa"/>
        <w:tblInd w:w="-5" w:type="dxa"/>
        <w:tblLook w:val="04A0" w:firstRow="1" w:lastRow="0" w:firstColumn="1" w:lastColumn="0" w:noHBand="0" w:noVBand="1"/>
      </w:tblPr>
      <w:tblGrid>
        <w:gridCol w:w="716"/>
        <w:gridCol w:w="1078"/>
        <w:gridCol w:w="2125"/>
        <w:gridCol w:w="2652"/>
        <w:gridCol w:w="1152"/>
        <w:gridCol w:w="1769"/>
      </w:tblGrid>
      <w:tr w:rsidR="002106E2" w:rsidRPr="005B2C6E" w14:paraId="0F06BF14" w14:textId="77777777" w:rsidTr="002106E2">
        <w:trPr>
          <w:trHeight w:val="293"/>
        </w:trPr>
        <w:tc>
          <w:tcPr>
            <w:tcW w:w="782" w:type="dxa"/>
            <w:tcBorders>
              <w:top w:val="single" w:sz="4" w:space="0" w:color="auto"/>
              <w:left w:val="single" w:sz="4" w:space="0" w:color="auto"/>
              <w:bottom w:val="single" w:sz="4" w:space="0" w:color="auto"/>
              <w:right w:val="single" w:sz="4" w:space="0" w:color="auto"/>
            </w:tcBorders>
            <w:shd w:val="clear" w:color="000000" w:fill="F2F2F2"/>
          </w:tcPr>
          <w:p w14:paraId="0FE0E169" w14:textId="55DF7F07" w:rsidR="002106E2" w:rsidRDefault="002106E2" w:rsidP="002106E2">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766" w:type="dxa"/>
            <w:tcBorders>
              <w:top w:val="single" w:sz="4" w:space="0" w:color="auto"/>
              <w:left w:val="single" w:sz="4" w:space="0" w:color="auto"/>
              <w:bottom w:val="single" w:sz="4" w:space="0" w:color="auto"/>
              <w:right w:val="single" w:sz="4" w:space="0" w:color="auto"/>
            </w:tcBorders>
            <w:shd w:val="clear" w:color="000000" w:fill="F2F2F2"/>
            <w:vAlign w:val="bottom"/>
          </w:tcPr>
          <w:p w14:paraId="45193D62" w14:textId="2E342BED" w:rsidR="002106E2" w:rsidRPr="005B2C6E" w:rsidRDefault="002106E2" w:rsidP="00CD3E0F">
            <w:pPr>
              <w:spacing w:after="0" w:line="240" w:lineRule="auto"/>
              <w:rPr>
                <w:rFonts w:eastAsia="Times New Roman"/>
                <w:sz w:val="20"/>
                <w:szCs w:val="20"/>
              </w:rPr>
            </w:pPr>
            <w:r>
              <w:rPr>
                <w:rFonts w:eastAsia="Times New Roman"/>
                <w:sz w:val="20"/>
                <w:szCs w:val="20"/>
              </w:rPr>
              <w:t>Length</w:t>
            </w:r>
            <w:r>
              <w:rPr>
                <w:rFonts w:eastAsia="Times New Roman"/>
                <w:sz w:val="20"/>
                <w:szCs w:val="20"/>
              </w:rPr>
              <w:br/>
            </w:r>
            <w:r w:rsidRPr="005B2C6E">
              <w:rPr>
                <w:rFonts w:eastAsia="Times New Roman"/>
                <w:sz w:val="20"/>
                <w:szCs w:val="20"/>
              </w:rPr>
              <w:t>(</w:t>
            </w:r>
            <w:del w:id="716" w:author="Cox, Gabriel C" w:date="2018-11-09T09:35:00Z">
              <w:r w:rsidRPr="005B2C6E" w:rsidDel="00CD3E0F">
                <w:rPr>
                  <w:rFonts w:eastAsia="Times New Roman"/>
                  <w:sz w:val="20"/>
                  <w:szCs w:val="20"/>
                </w:rPr>
                <w:delText>bits</w:delText>
              </w:r>
            </w:del>
            <w:ins w:id="717" w:author="Cox, Gabriel C" w:date="2018-11-09T09:35:00Z">
              <w:r w:rsidR="00CD3E0F">
                <w:rPr>
                  <w:rFonts w:eastAsia="Times New Roman"/>
                  <w:sz w:val="20"/>
                  <w:szCs w:val="20"/>
                </w:rPr>
                <w:t>By</w:t>
              </w:r>
              <w:r w:rsidR="00CD3E0F" w:rsidRPr="005B2C6E">
                <w:rPr>
                  <w:rFonts w:eastAsia="Times New Roman"/>
                  <w:sz w:val="20"/>
                  <w:szCs w:val="20"/>
                </w:rPr>
                <w:t>t</w:t>
              </w:r>
              <w:r w:rsidR="00CD3E0F">
                <w:rPr>
                  <w:rFonts w:eastAsia="Times New Roman"/>
                  <w:sz w:val="20"/>
                  <w:szCs w:val="20"/>
                </w:rPr>
                <w:t>e</w:t>
              </w:r>
              <w:r w:rsidR="00CD3E0F" w:rsidRPr="005B2C6E">
                <w:rPr>
                  <w:rFonts w:eastAsia="Times New Roman"/>
                  <w:sz w:val="20"/>
                  <w:szCs w:val="20"/>
                </w:rPr>
                <w:t>s</w:t>
              </w:r>
            </w:ins>
            <w:r w:rsidRPr="005B2C6E">
              <w:rPr>
                <w:rFonts w:eastAsia="Times New Roman"/>
                <w:sz w:val="20"/>
                <w:szCs w:val="20"/>
              </w:rPr>
              <w:t>)</w:t>
            </w:r>
          </w:p>
        </w:tc>
        <w:tc>
          <w:tcPr>
            <w:tcW w:w="21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BDFA68" w14:textId="53BE42E5" w:rsidR="002106E2" w:rsidRPr="005B2C6E" w:rsidRDefault="002106E2" w:rsidP="002106E2">
            <w:pPr>
              <w:spacing w:after="0" w:line="240" w:lineRule="auto"/>
              <w:rPr>
                <w:rFonts w:eastAsia="Times New Roman"/>
                <w:sz w:val="20"/>
                <w:szCs w:val="20"/>
              </w:rPr>
            </w:pPr>
            <w:r w:rsidRPr="005B2C6E">
              <w:rPr>
                <w:rFonts w:eastAsia="Times New Roman"/>
                <w:sz w:val="20"/>
                <w:szCs w:val="20"/>
              </w:rPr>
              <w:t>Data Field</w:t>
            </w:r>
          </w:p>
        </w:tc>
        <w:tc>
          <w:tcPr>
            <w:tcW w:w="2652" w:type="dxa"/>
            <w:tcBorders>
              <w:top w:val="single" w:sz="4" w:space="0" w:color="auto"/>
              <w:left w:val="nil"/>
              <w:bottom w:val="single" w:sz="4" w:space="0" w:color="auto"/>
              <w:right w:val="single" w:sz="4" w:space="0" w:color="auto"/>
            </w:tcBorders>
            <w:shd w:val="clear" w:color="000000" w:fill="F2F2F2"/>
            <w:noWrap/>
            <w:vAlign w:val="bottom"/>
            <w:hideMark/>
          </w:tcPr>
          <w:p w14:paraId="2F3C5507" w14:textId="77777777" w:rsidR="002106E2" w:rsidRPr="005B2C6E" w:rsidRDefault="002106E2" w:rsidP="002106E2">
            <w:pPr>
              <w:spacing w:after="0" w:line="240" w:lineRule="auto"/>
              <w:rPr>
                <w:rFonts w:eastAsia="Times New Roman"/>
                <w:sz w:val="20"/>
                <w:szCs w:val="20"/>
              </w:rPr>
            </w:pPr>
            <w:r w:rsidRPr="005B2C6E">
              <w:rPr>
                <w:rFonts w:eastAsia="Times New Roman"/>
                <w:sz w:val="20"/>
                <w:szCs w:val="20"/>
              </w:rPr>
              <w:t>Details</w:t>
            </w:r>
          </w:p>
        </w:tc>
        <w:tc>
          <w:tcPr>
            <w:tcW w:w="1152" w:type="dxa"/>
            <w:tcBorders>
              <w:top w:val="single" w:sz="4" w:space="0" w:color="auto"/>
              <w:left w:val="nil"/>
              <w:bottom w:val="single" w:sz="4" w:space="0" w:color="auto"/>
              <w:right w:val="single" w:sz="4" w:space="0" w:color="auto"/>
            </w:tcBorders>
            <w:shd w:val="clear" w:color="000000" w:fill="F2F2F2"/>
            <w:noWrap/>
            <w:vAlign w:val="bottom"/>
            <w:hideMark/>
          </w:tcPr>
          <w:p w14:paraId="0A749766" w14:textId="77777777" w:rsidR="002106E2" w:rsidRPr="005B2C6E" w:rsidRDefault="002106E2" w:rsidP="002106E2">
            <w:pPr>
              <w:spacing w:after="0" w:line="240" w:lineRule="auto"/>
              <w:rPr>
                <w:rFonts w:eastAsia="Times New Roman"/>
                <w:sz w:val="20"/>
                <w:szCs w:val="20"/>
              </w:rPr>
            </w:pPr>
            <w:r w:rsidRPr="005B2C6E">
              <w:rPr>
                <w:rFonts w:eastAsia="Times New Roman"/>
                <w:sz w:val="20"/>
                <w:szCs w:val="20"/>
              </w:rPr>
              <w:t>Limitations</w:t>
            </w:r>
          </w:p>
        </w:tc>
        <w:tc>
          <w:tcPr>
            <w:tcW w:w="1769" w:type="dxa"/>
            <w:tcBorders>
              <w:top w:val="single" w:sz="4" w:space="0" w:color="auto"/>
              <w:left w:val="nil"/>
              <w:bottom w:val="single" w:sz="4" w:space="0" w:color="auto"/>
              <w:right w:val="single" w:sz="4" w:space="0" w:color="auto"/>
            </w:tcBorders>
            <w:shd w:val="clear" w:color="000000" w:fill="F2F2F2"/>
            <w:noWrap/>
            <w:vAlign w:val="bottom"/>
            <w:hideMark/>
          </w:tcPr>
          <w:p w14:paraId="35E0E039" w14:textId="77777777" w:rsidR="002106E2" w:rsidRPr="005B2C6E" w:rsidRDefault="002106E2" w:rsidP="002106E2">
            <w:pPr>
              <w:spacing w:after="0" w:line="240" w:lineRule="auto"/>
              <w:rPr>
                <w:rFonts w:eastAsia="Times New Roman"/>
                <w:sz w:val="20"/>
                <w:szCs w:val="20"/>
              </w:rPr>
            </w:pPr>
            <w:r w:rsidRPr="005B2C6E">
              <w:rPr>
                <w:rFonts w:eastAsia="Times New Roman"/>
                <w:sz w:val="20"/>
                <w:szCs w:val="20"/>
              </w:rPr>
              <w:t>Example</w:t>
            </w:r>
          </w:p>
        </w:tc>
      </w:tr>
      <w:tr w:rsidR="002106E2" w:rsidRPr="005B2C6E" w14:paraId="36FF2EA5" w14:textId="77777777" w:rsidTr="0085288F">
        <w:trPr>
          <w:trHeight w:val="293"/>
        </w:trPr>
        <w:tc>
          <w:tcPr>
            <w:tcW w:w="782" w:type="dxa"/>
            <w:tcBorders>
              <w:top w:val="nil"/>
              <w:left w:val="single" w:sz="4" w:space="0" w:color="auto"/>
              <w:bottom w:val="single" w:sz="4" w:space="0" w:color="auto"/>
              <w:right w:val="single" w:sz="4" w:space="0" w:color="auto"/>
            </w:tcBorders>
          </w:tcPr>
          <w:p w14:paraId="0BC5A8BC" w14:textId="7427284A" w:rsidR="002106E2" w:rsidRDefault="00CD3E0F" w:rsidP="0085288F">
            <w:pPr>
              <w:spacing w:after="0" w:line="240" w:lineRule="auto"/>
              <w:rPr>
                <w:rFonts w:eastAsia="Times New Roman"/>
                <w:sz w:val="20"/>
                <w:szCs w:val="20"/>
              </w:rPr>
            </w:pPr>
            <w:ins w:id="718" w:author="Cox, Gabriel C" w:date="2018-11-09T09:35:00Z">
              <w:r>
                <w:rPr>
                  <w:rFonts w:eastAsia="Times New Roman"/>
                  <w:sz w:val="20"/>
                  <w:szCs w:val="20"/>
                </w:rPr>
                <w:t>1</w:t>
              </w:r>
            </w:ins>
            <w:del w:id="719" w:author="Cox, Gabriel C" w:date="2018-11-09T09:35:00Z">
              <w:r w:rsidR="002106E2" w:rsidDel="00CD3E0F">
                <w:rPr>
                  <w:rFonts w:eastAsia="Times New Roman"/>
                  <w:sz w:val="20"/>
                  <w:szCs w:val="20"/>
                </w:rPr>
                <w:delText>5</w:delText>
              </w:r>
            </w:del>
          </w:p>
        </w:tc>
        <w:tc>
          <w:tcPr>
            <w:tcW w:w="766" w:type="dxa"/>
            <w:tcBorders>
              <w:top w:val="nil"/>
              <w:left w:val="single" w:sz="4" w:space="0" w:color="auto"/>
              <w:bottom w:val="single" w:sz="4" w:space="0" w:color="auto"/>
              <w:right w:val="single" w:sz="4" w:space="0" w:color="auto"/>
            </w:tcBorders>
          </w:tcPr>
          <w:p w14:paraId="6F45F69E" w14:textId="5756D987" w:rsidR="002106E2" w:rsidRPr="005B2C6E" w:rsidRDefault="00CD3E0F" w:rsidP="0085288F">
            <w:pPr>
              <w:spacing w:after="0" w:line="240" w:lineRule="auto"/>
              <w:rPr>
                <w:rFonts w:eastAsia="Times New Roman"/>
                <w:sz w:val="20"/>
                <w:szCs w:val="20"/>
              </w:rPr>
            </w:pPr>
            <w:ins w:id="720" w:author="Cox, Gabriel C" w:date="2018-11-09T09:35:00Z">
              <w:r>
                <w:rPr>
                  <w:rFonts w:eastAsia="Times New Roman"/>
                  <w:sz w:val="20"/>
                  <w:szCs w:val="20"/>
                </w:rPr>
                <w:t>25</w:t>
              </w:r>
            </w:ins>
            <w:del w:id="721" w:author="Cox, Gabriel C" w:date="2018-11-09T09:35:00Z">
              <w:r w:rsidR="002106E2" w:rsidDel="00CD3E0F">
                <w:rPr>
                  <w:rFonts w:eastAsia="Times New Roman"/>
                  <w:sz w:val="20"/>
                  <w:szCs w:val="20"/>
                </w:rPr>
                <w:delText>168</w:delText>
              </w:r>
            </w:del>
          </w:p>
        </w:tc>
        <w:tc>
          <w:tcPr>
            <w:tcW w:w="2125" w:type="dxa"/>
            <w:tcBorders>
              <w:top w:val="nil"/>
              <w:left w:val="single" w:sz="4" w:space="0" w:color="auto"/>
              <w:bottom w:val="single" w:sz="4" w:space="0" w:color="auto"/>
              <w:right w:val="single" w:sz="4" w:space="0" w:color="auto"/>
            </w:tcBorders>
            <w:shd w:val="clear" w:color="auto" w:fill="auto"/>
            <w:noWrap/>
            <w:hideMark/>
          </w:tcPr>
          <w:p w14:paraId="10DD29FA" w14:textId="7454AB8B" w:rsidR="002106E2" w:rsidRPr="005B2C6E" w:rsidRDefault="002106E2" w:rsidP="0085288F">
            <w:pPr>
              <w:spacing w:after="0" w:line="240" w:lineRule="auto"/>
              <w:rPr>
                <w:rFonts w:eastAsia="Times New Roman"/>
                <w:sz w:val="20"/>
                <w:szCs w:val="20"/>
              </w:rPr>
            </w:pPr>
            <w:r w:rsidRPr="005B2C6E">
              <w:rPr>
                <w:rFonts w:eastAsia="Times New Roman"/>
                <w:sz w:val="20"/>
                <w:szCs w:val="20"/>
              </w:rPr>
              <w:t>Operation Description</w:t>
            </w:r>
          </w:p>
        </w:tc>
        <w:tc>
          <w:tcPr>
            <w:tcW w:w="2652" w:type="dxa"/>
            <w:tcBorders>
              <w:top w:val="nil"/>
              <w:left w:val="nil"/>
              <w:bottom w:val="single" w:sz="4" w:space="0" w:color="auto"/>
              <w:right w:val="single" w:sz="4" w:space="0" w:color="auto"/>
            </w:tcBorders>
            <w:shd w:val="clear" w:color="auto" w:fill="auto"/>
            <w:noWrap/>
            <w:hideMark/>
          </w:tcPr>
          <w:p w14:paraId="0FA008C8" w14:textId="77777777" w:rsidR="002106E2" w:rsidRPr="005B2C6E" w:rsidRDefault="002106E2" w:rsidP="0085288F">
            <w:pPr>
              <w:spacing w:after="0" w:line="240" w:lineRule="auto"/>
              <w:rPr>
                <w:rFonts w:eastAsia="Times New Roman"/>
                <w:sz w:val="20"/>
                <w:szCs w:val="20"/>
              </w:rPr>
            </w:pPr>
            <w:r>
              <w:rPr>
                <w:rFonts w:eastAsia="Times New Roman"/>
                <w:sz w:val="20"/>
                <w:szCs w:val="20"/>
              </w:rPr>
              <w:t>Text of Operator and Purpose</w:t>
            </w:r>
          </w:p>
        </w:tc>
        <w:tc>
          <w:tcPr>
            <w:tcW w:w="1152" w:type="dxa"/>
            <w:tcBorders>
              <w:top w:val="nil"/>
              <w:left w:val="nil"/>
              <w:bottom w:val="single" w:sz="4" w:space="0" w:color="auto"/>
              <w:right w:val="single" w:sz="4" w:space="0" w:color="auto"/>
            </w:tcBorders>
            <w:shd w:val="clear" w:color="auto" w:fill="auto"/>
            <w:noWrap/>
            <w:hideMark/>
          </w:tcPr>
          <w:p w14:paraId="3191AF0F" w14:textId="52779987" w:rsidR="002106E2" w:rsidRPr="005B2C6E" w:rsidRDefault="002106E2" w:rsidP="0085288F">
            <w:pPr>
              <w:spacing w:after="0" w:line="240" w:lineRule="auto"/>
              <w:rPr>
                <w:rFonts w:eastAsia="Times New Roman"/>
                <w:sz w:val="20"/>
                <w:szCs w:val="20"/>
              </w:rPr>
            </w:pPr>
            <w:r>
              <w:rPr>
                <w:rFonts w:eastAsia="Times New Roman"/>
                <w:sz w:val="20"/>
                <w:szCs w:val="20"/>
              </w:rPr>
              <w:t>2</w:t>
            </w:r>
            <w:ins w:id="722" w:author="Cox, Gabriel C" w:date="2018-11-09T09:35:00Z">
              <w:r w:rsidR="00CD3E0F">
                <w:rPr>
                  <w:rFonts w:eastAsia="Times New Roman"/>
                  <w:sz w:val="20"/>
                  <w:szCs w:val="20"/>
                </w:rPr>
                <w:t>5</w:t>
              </w:r>
            </w:ins>
            <w:del w:id="723" w:author="Cox, Gabriel C" w:date="2018-11-09T09:35:00Z">
              <w:r w:rsidDel="00CD3E0F">
                <w:rPr>
                  <w:rFonts w:eastAsia="Times New Roman"/>
                  <w:sz w:val="20"/>
                  <w:szCs w:val="20"/>
                </w:rPr>
                <w:delText>1</w:delText>
              </w:r>
            </w:del>
            <w:r w:rsidRPr="005B2C6E">
              <w:rPr>
                <w:rFonts w:eastAsia="Times New Roman"/>
                <w:sz w:val="20"/>
                <w:szCs w:val="20"/>
              </w:rPr>
              <w:t xml:space="preserve"> Bytes</w:t>
            </w:r>
          </w:p>
        </w:tc>
        <w:tc>
          <w:tcPr>
            <w:tcW w:w="1769" w:type="dxa"/>
            <w:tcBorders>
              <w:top w:val="nil"/>
              <w:left w:val="nil"/>
              <w:bottom w:val="single" w:sz="4" w:space="0" w:color="auto"/>
              <w:right w:val="single" w:sz="4" w:space="0" w:color="auto"/>
            </w:tcBorders>
            <w:shd w:val="clear" w:color="auto" w:fill="auto"/>
            <w:noWrap/>
            <w:hideMark/>
          </w:tcPr>
          <w:p w14:paraId="3CF5A672" w14:textId="77777777" w:rsidR="002106E2" w:rsidRPr="005B2C6E" w:rsidRDefault="002106E2" w:rsidP="0085288F">
            <w:pPr>
              <w:keepNext/>
              <w:spacing w:after="0" w:line="240" w:lineRule="auto"/>
              <w:rPr>
                <w:rFonts w:eastAsia="Times New Roman"/>
                <w:sz w:val="20"/>
                <w:szCs w:val="20"/>
              </w:rPr>
            </w:pPr>
            <w:proofErr w:type="spellStart"/>
            <w:r>
              <w:rPr>
                <w:rFonts w:eastAsia="Times New Roman"/>
                <w:sz w:val="20"/>
                <w:szCs w:val="20"/>
              </w:rPr>
              <w:t>DronesRus</w:t>
            </w:r>
            <w:proofErr w:type="spellEnd"/>
            <w:r>
              <w:rPr>
                <w:rFonts w:eastAsia="Times New Roman"/>
                <w:sz w:val="20"/>
                <w:szCs w:val="20"/>
              </w:rPr>
              <w:t>: Survey</w:t>
            </w:r>
          </w:p>
        </w:tc>
      </w:tr>
    </w:tbl>
    <w:p w14:paraId="76AD3180" w14:textId="6D9C1985" w:rsidR="00D5614D" w:rsidDel="00B657EE" w:rsidRDefault="00D5614D" w:rsidP="00D5614D">
      <w:pPr>
        <w:pStyle w:val="Caption"/>
        <w:jc w:val="center"/>
        <w:rPr>
          <w:del w:id="724" w:author="Cox, Gabriel C" w:date="2018-11-11T22:25:00Z"/>
          <w:lang w:val="en"/>
        </w:rPr>
      </w:pPr>
      <w:r>
        <w:t xml:space="preserve">Figure </w:t>
      </w:r>
      <w:fldSimple w:instr=" SEQ Figure \* ARABIC ">
        <w:r w:rsidR="00F008D8">
          <w:rPr>
            <w:noProof/>
          </w:rPr>
          <w:t>5</w:t>
        </w:r>
      </w:fldSimple>
      <w:r>
        <w:t xml:space="preserve"> - Self ID Message</w:t>
      </w:r>
    </w:p>
    <w:p w14:paraId="572392CA" w14:textId="5BEFFCF4" w:rsidR="00CD3E0F" w:rsidRDefault="00CD3E0F">
      <w:pPr>
        <w:pStyle w:val="Caption"/>
        <w:jc w:val="center"/>
        <w:rPr>
          <w:ins w:id="725" w:author="Cox, Gabriel C" w:date="2018-11-09T09:36:00Z"/>
          <w:rFonts w:asciiTheme="majorHAnsi" w:eastAsiaTheme="majorEastAsia" w:hAnsiTheme="majorHAnsi" w:cstheme="majorBidi"/>
          <w:color w:val="2E74B5" w:themeColor="accent1" w:themeShade="BF"/>
          <w:sz w:val="26"/>
          <w:szCs w:val="26"/>
          <w:lang w:val="en"/>
        </w:rPr>
        <w:pPrChange w:id="726" w:author="Cox, Gabriel C" w:date="2018-11-11T22:25:00Z">
          <w:pPr/>
        </w:pPrChange>
      </w:pPr>
    </w:p>
    <w:p w14:paraId="6D50F93A" w14:textId="679B9803" w:rsidR="00D5614D" w:rsidRDefault="0085288F" w:rsidP="00D5614D">
      <w:pPr>
        <w:pStyle w:val="Heading2"/>
        <w:rPr>
          <w:lang w:val="en"/>
        </w:rPr>
      </w:pPr>
      <w:bookmarkStart w:id="727" w:name="_Toc529731888"/>
      <w:r>
        <w:rPr>
          <w:lang w:val="en"/>
        </w:rPr>
        <w:lastRenderedPageBreak/>
        <w:t>Operator Message</w:t>
      </w:r>
      <w:bookmarkEnd w:id="727"/>
    </w:p>
    <w:p w14:paraId="31923234" w14:textId="60B4C953" w:rsidR="0085288F" w:rsidRDefault="0085288F" w:rsidP="0085288F">
      <w:pPr>
        <w:rPr>
          <w:lang w:val="en"/>
        </w:rPr>
      </w:pPr>
      <w:r>
        <w:rPr>
          <w:lang w:val="en"/>
        </w:rPr>
        <w:t>Message Type: 0x4, Static (slow update, but does change)</w:t>
      </w:r>
    </w:p>
    <w:p w14:paraId="6D96357B" w14:textId="39F6399E" w:rsidR="003C7A51" w:rsidRDefault="003C7A51" w:rsidP="0085288F">
      <w:pPr>
        <w:rPr>
          <w:lang w:val="en"/>
        </w:rPr>
      </w:pPr>
      <w:r>
        <w:rPr>
          <w:lang w:val="en"/>
        </w:rPr>
        <w:t>The Operator Message represents information about the ground control station (GCS).  At this revision, it only contains the location.  If the mechanism used for determining the location of the GCS is “takeoff location”, then the operator must remain near (within 20m) the takeoff location and may use the Location Source of 0.  Otherwise, if the operator is “roving”, then Live GPS (or other live update mechanism) must be used to ensure the operator location remains accurate.  Since this value generally does not change at the same rate of a drone, the update frequency shall be the same rate as static messages.</w:t>
      </w:r>
      <w:ins w:id="728" w:author="Cox, Gabriel C" w:date="2018-11-11T22:22:00Z">
        <w:r w:rsidR="00B657EE">
          <w:rPr>
            <w:lang w:val="en"/>
          </w:rPr>
          <w:t xml:space="preserve">  If a </w:t>
        </w:r>
      </w:ins>
      <w:ins w:id="729" w:author="Cox, Gabriel C" w:date="2018-11-11T22:23:00Z">
        <w:r w:rsidR="00B657EE">
          <w:rPr>
            <w:lang w:val="en"/>
          </w:rPr>
          <w:t>group</w:t>
        </w:r>
      </w:ins>
      <w:ins w:id="730" w:author="Cox, Gabriel C" w:date="2018-11-11T22:22:00Z">
        <w:r w:rsidR="00B657EE">
          <w:rPr>
            <w:lang w:val="en"/>
          </w:rPr>
          <w:t xml:space="preserve"> of aircraft is being represented, </w:t>
        </w:r>
      </w:ins>
      <w:ins w:id="731" w:author="Cox, Gabriel C" w:date="2018-11-11T22:23:00Z">
        <w:r w:rsidR="00B657EE">
          <w:rPr>
            <w:lang w:val="en"/>
          </w:rPr>
          <w:t>t</w:t>
        </w:r>
      </w:ins>
      <w:ins w:id="732" w:author="Cox, Gabriel C" w:date="2018-11-11T22:22:00Z">
        <w:r w:rsidR="00B657EE">
          <w:rPr>
            <w:lang w:val="en"/>
          </w:rPr>
          <w:t>he number of aircraft and radius of flight a</w:t>
        </w:r>
      </w:ins>
      <w:ins w:id="733" w:author="Cox, Gabriel C" w:date="2018-11-11T22:23:00Z">
        <w:r w:rsidR="00B657EE">
          <w:rPr>
            <w:lang w:val="en"/>
          </w:rPr>
          <w:t>rea shall be expressed in this message.</w:t>
        </w:r>
      </w:ins>
    </w:p>
    <w:tbl>
      <w:tblPr>
        <w:tblW w:w="9246" w:type="dxa"/>
        <w:tblInd w:w="-5" w:type="dxa"/>
        <w:tblLook w:val="04A0" w:firstRow="1" w:lastRow="0" w:firstColumn="1" w:lastColumn="0" w:noHBand="0" w:noVBand="1"/>
      </w:tblPr>
      <w:tblGrid>
        <w:gridCol w:w="716"/>
        <w:gridCol w:w="1078"/>
        <w:gridCol w:w="1152"/>
        <w:gridCol w:w="2790"/>
        <w:gridCol w:w="2430"/>
        <w:gridCol w:w="1326"/>
      </w:tblGrid>
      <w:tr w:rsidR="0085288F" w:rsidRPr="005B2C6E" w14:paraId="5209C069" w14:textId="77777777" w:rsidTr="000E3768">
        <w:trPr>
          <w:trHeight w:val="293"/>
        </w:trPr>
        <w:tc>
          <w:tcPr>
            <w:tcW w:w="777" w:type="dxa"/>
            <w:tcBorders>
              <w:top w:val="single" w:sz="4" w:space="0" w:color="auto"/>
              <w:left w:val="single" w:sz="4" w:space="0" w:color="auto"/>
              <w:bottom w:val="single" w:sz="4" w:space="0" w:color="auto"/>
              <w:right w:val="single" w:sz="4" w:space="0" w:color="auto"/>
            </w:tcBorders>
            <w:shd w:val="clear" w:color="000000" w:fill="F2F2F2"/>
          </w:tcPr>
          <w:p w14:paraId="5B43382C" w14:textId="77777777" w:rsidR="0085288F" w:rsidRDefault="0085288F" w:rsidP="003E120D">
            <w:pPr>
              <w:spacing w:after="0" w:line="240" w:lineRule="auto"/>
              <w:rPr>
                <w:rFonts w:eastAsia="Times New Roman"/>
                <w:sz w:val="20"/>
                <w:szCs w:val="20"/>
              </w:rPr>
            </w:pPr>
            <w:r>
              <w:rPr>
                <w:rFonts w:eastAsia="Times New Roman"/>
                <w:sz w:val="20"/>
                <w:szCs w:val="20"/>
              </w:rPr>
              <w:t>Offset</w:t>
            </w:r>
            <w:r>
              <w:rPr>
                <w:rFonts w:eastAsia="Times New Roman"/>
                <w:sz w:val="20"/>
                <w:szCs w:val="20"/>
              </w:rPr>
              <w:br/>
              <w:t>(Byte)</w:t>
            </w:r>
          </w:p>
        </w:tc>
        <w:tc>
          <w:tcPr>
            <w:tcW w:w="771" w:type="dxa"/>
            <w:tcBorders>
              <w:top w:val="single" w:sz="4" w:space="0" w:color="auto"/>
              <w:left w:val="single" w:sz="4" w:space="0" w:color="auto"/>
              <w:bottom w:val="single" w:sz="4" w:space="0" w:color="auto"/>
              <w:right w:val="single" w:sz="4" w:space="0" w:color="auto"/>
            </w:tcBorders>
            <w:shd w:val="clear" w:color="000000" w:fill="F2F2F2"/>
            <w:vAlign w:val="bottom"/>
          </w:tcPr>
          <w:p w14:paraId="3CCEE433" w14:textId="0B057B95" w:rsidR="0085288F" w:rsidRPr="005B2C6E" w:rsidRDefault="0085288F" w:rsidP="00CD3E0F">
            <w:pPr>
              <w:spacing w:after="0" w:line="240" w:lineRule="auto"/>
              <w:rPr>
                <w:rFonts w:eastAsia="Times New Roman"/>
                <w:sz w:val="20"/>
                <w:szCs w:val="20"/>
              </w:rPr>
            </w:pPr>
            <w:r>
              <w:rPr>
                <w:rFonts w:eastAsia="Times New Roman"/>
                <w:sz w:val="20"/>
                <w:szCs w:val="20"/>
              </w:rPr>
              <w:t>Length</w:t>
            </w:r>
            <w:r>
              <w:rPr>
                <w:rFonts w:eastAsia="Times New Roman"/>
                <w:sz w:val="20"/>
                <w:szCs w:val="20"/>
              </w:rPr>
              <w:br/>
            </w:r>
            <w:r w:rsidRPr="005B2C6E">
              <w:rPr>
                <w:rFonts w:eastAsia="Times New Roman"/>
                <w:sz w:val="20"/>
                <w:szCs w:val="20"/>
              </w:rPr>
              <w:t>(</w:t>
            </w:r>
            <w:del w:id="734" w:author="Cox, Gabriel C" w:date="2018-11-09T09:37:00Z">
              <w:r w:rsidRPr="005B2C6E" w:rsidDel="00CD3E0F">
                <w:rPr>
                  <w:rFonts w:eastAsia="Times New Roman"/>
                  <w:sz w:val="20"/>
                  <w:szCs w:val="20"/>
                </w:rPr>
                <w:delText>bits</w:delText>
              </w:r>
            </w:del>
            <w:ins w:id="735" w:author="Cox, Gabriel C" w:date="2018-11-09T09:37:00Z">
              <w:r w:rsidR="00CD3E0F">
                <w:rPr>
                  <w:rFonts w:eastAsia="Times New Roman"/>
                  <w:sz w:val="20"/>
                  <w:szCs w:val="20"/>
                </w:rPr>
                <w:t>By</w:t>
              </w:r>
              <w:r w:rsidR="00CD3E0F" w:rsidRPr="005B2C6E">
                <w:rPr>
                  <w:rFonts w:eastAsia="Times New Roman"/>
                  <w:sz w:val="20"/>
                  <w:szCs w:val="20"/>
                </w:rPr>
                <w:t>t</w:t>
              </w:r>
              <w:r w:rsidR="00CD3E0F">
                <w:rPr>
                  <w:rFonts w:eastAsia="Times New Roman"/>
                  <w:sz w:val="20"/>
                  <w:szCs w:val="20"/>
                </w:rPr>
                <w:t>e</w:t>
              </w:r>
              <w:r w:rsidR="00CD3E0F" w:rsidRPr="005B2C6E">
                <w:rPr>
                  <w:rFonts w:eastAsia="Times New Roman"/>
                  <w:sz w:val="20"/>
                  <w:szCs w:val="20"/>
                </w:rPr>
                <w:t>s</w:t>
              </w:r>
            </w:ins>
            <w:r w:rsidRPr="005B2C6E">
              <w:rPr>
                <w:rFonts w:eastAsia="Times New Roman"/>
                <w:sz w:val="20"/>
                <w:szCs w:val="20"/>
              </w:rPr>
              <w:t>)</w:t>
            </w:r>
          </w:p>
        </w:tc>
        <w:tc>
          <w:tcPr>
            <w:tcW w:w="11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81547CD"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Data Field</w:t>
            </w:r>
          </w:p>
        </w:tc>
        <w:tc>
          <w:tcPr>
            <w:tcW w:w="2790" w:type="dxa"/>
            <w:tcBorders>
              <w:top w:val="single" w:sz="4" w:space="0" w:color="auto"/>
              <w:left w:val="nil"/>
              <w:bottom w:val="single" w:sz="4" w:space="0" w:color="auto"/>
              <w:right w:val="single" w:sz="4" w:space="0" w:color="auto"/>
            </w:tcBorders>
            <w:shd w:val="clear" w:color="000000" w:fill="F2F2F2"/>
            <w:noWrap/>
            <w:vAlign w:val="bottom"/>
            <w:hideMark/>
          </w:tcPr>
          <w:p w14:paraId="1370640F"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Details</w:t>
            </w:r>
          </w:p>
        </w:tc>
        <w:tc>
          <w:tcPr>
            <w:tcW w:w="2430" w:type="dxa"/>
            <w:tcBorders>
              <w:top w:val="single" w:sz="4" w:space="0" w:color="auto"/>
              <w:left w:val="nil"/>
              <w:bottom w:val="single" w:sz="4" w:space="0" w:color="auto"/>
              <w:right w:val="single" w:sz="4" w:space="0" w:color="auto"/>
            </w:tcBorders>
            <w:shd w:val="clear" w:color="000000" w:fill="F2F2F2"/>
            <w:noWrap/>
            <w:vAlign w:val="bottom"/>
            <w:hideMark/>
          </w:tcPr>
          <w:p w14:paraId="59BB4C18"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Limitations</w:t>
            </w:r>
          </w:p>
        </w:tc>
        <w:tc>
          <w:tcPr>
            <w:tcW w:w="1326" w:type="dxa"/>
            <w:tcBorders>
              <w:top w:val="single" w:sz="4" w:space="0" w:color="auto"/>
              <w:left w:val="nil"/>
              <w:bottom w:val="single" w:sz="4" w:space="0" w:color="auto"/>
              <w:right w:val="single" w:sz="4" w:space="0" w:color="auto"/>
            </w:tcBorders>
            <w:shd w:val="clear" w:color="000000" w:fill="F2F2F2"/>
            <w:noWrap/>
            <w:vAlign w:val="bottom"/>
            <w:hideMark/>
          </w:tcPr>
          <w:p w14:paraId="01631ADA" w14:textId="77777777" w:rsidR="0085288F" w:rsidRPr="005B2C6E" w:rsidRDefault="0085288F" w:rsidP="003E120D">
            <w:pPr>
              <w:spacing w:after="0" w:line="240" w:lineRule="auto"/>
              <w:rPr>
                <w:rFonts w:eastAsia="Times New Roman"/>
                <w:sz w:val="20"/>
                <w:szCs w:val="20"/>
              </w:rPr>
            </w:pPr>
            <w:r w:rsidRPr="005B2C6E">
              <w:rPr>
                <w:rFonts w:eastAsia="Times New Roman"/>
                <w:sz w:val="20"/>
                <w:szCs w:val="20"/>
              </w:rPr>
              <w:t>Example</w:t>
            </w:r>
          </w:p>
        </w:tc>
      </w:tr>
      <w:tr w:rsidR="000E3768" w:rsidRPr="005B2C6E" w14:paraId="22F7C7E4" w14:textId="77777777" w:rsidTr="000E3768">
        <w:trPr>
          <w:trHeight w:val="293"/>
        </w:trPr>
        <w:tc>
          <w:tcPr>
            <w:tcW w:w="777" w:type="dxa"/>
            <w:tcBorders>
              <w:top w:val="nil"/>
              <w:left w:val="single" w:sz="4" w:space="0" w:color="auto"/>
              <w:bottom w:val="single" w:sz="4" w:space="0" w:color="auto"/>
              <w:right w:val="single" w:sz="4" w:space="0" w:color="auto"/>
            </w:tcBorders>
          </w:tcPr>
          <w:p w14:paraId="5B276438" w14:textId="24F105BE" w:rsidR="000E3768" w:rsidRDefault="00CD3E0F" w:rsidP="000E3768">
            <w:pPr>
              <w:spacing w:after="0" w:line="240" w:lineRule="auto"/>
              <w:rPr>
                <w:rFonts w:eastAsia="Times New Roman"/>
                <w:sz w:val="20"/>
                <w:szCs w:val="20"/>
              </w:rPr>
            </w:pPr>
            <w:ins w:id="736" w:author="Cox, Gabriel C" w:date="2018-11-09T09:36:00Z">
              <w:r>
                <w:rPr>
                  <w:rFonts w:eastAsia="Times New Roman"/>
                  <w:sz w:val="20"/>
                  <w:szCs w:val="20"/>
                </w:rPr>
                <w:t>1</w:t>
              </w:r>
            </w:ins>
            <w:del w:id="737" w:author="Cox, Gabriel C" w:date="2018-11-09T09:36:00Z">
              <w:r w:rsidR="000E3768" w:rsidDel="00CD3E0F">
                <w:rPr>
                  <w:rFonts w:eastAsia="Times New Roman"/>
                  <w:sz w:val="20"/>
                  <w:szCs w:val="20"/>
                </w:rPr>
                <w:delText>5</w:delText>
              </w:r>
            </w:del>
          </w:p>
        </w:tc>
        <w:tc>
          <w:tcPr>
            <w:tcW w:w="771" w:type="dxa"/>
            <w:tcBorders>
              <w:top w:val="nil"/>
              <w:left w:val="single" w:sz="4" w:space="0" w:color="auto"/>
              <w:bottom w:val="single" w:sz="4" w:space="0" w:color="auto"/>
              <w:right w:val="single" w:sz="4" w:space="0" w:color="auto"/>
            </w:tcBorders>
          </w:tcPr>
          <w:p w14:paraId="113CA91D" w14:textId="4D0688EB" w:rsidR="000E3768" w:rsidRPr="005B2C6E" w:rsidRDefault="00CD3E0F" w:rsidP="000E3768">
            <w:pPr>
              <w:spacing w:after="0" w:line="240" w:lineRule="auto"/>
              <w:rPr>
                <w:rFonts w:eastAsia="Times New Roman"/>
                <w:sz w:val="20"/>
                <w:szCs w:val="20"/>
              </w:rPr>
            </w:pPr>
            <w:ins w:id="738" w:author="Cox, Gabriel C" w:date="2018-11-09T09:37:00Z">
              <w:r>
                <w:rPr>
                  <w:rFonts w:eastAsia="Times New Roman"/>
                  <w:sz w:val="20"/>
                  <w:szCs w:val="20"/>
                </w:rPr>
                <w:t>4</w:t>
              </w:r>
            </w:ins>
            <w:del w:id="739" w:author="Cox, Gabriel C" w:date="2018-11-09T09:37:00Z">
              <w:r w:rsidR="000E3768" w:rsidDel="00CD3E0F">
                <w:rPr>
                  <w:rFonts w:eastAsia="Times New Roman"/>
                  <w:sz w:val="20"/>
                  <w:szCs w:val="20"/>
                </w:rPr>
                <w:delText>32</w:delText>
              </w:r>
            </w:del>
          </w:p>
        </w:tc>
        <w:tc>
          <w:tcPr>
            <w:tcW w:w="1152" w:type="dxa"/>
            <w:tcBorders>
              <w:top w:val="nil"/>
              <w:left w:val="single" w:sz="4" w:space="0" w:color="auto"/>
              <w:bottom w:val="single" w:sz="4" w:space="0" w:color="auto"/>
              <w:right w:val="single" w:sz="4" w:space="0" w:color="auto"/>
            </w:tcBorders>
            <w:shd w:val="clear" w:color="auto" w:fill="auto"/>
            <w:noWrap/>
            <w:hideMark/>
          </w:tcPr>
          <w:p w14:paraId="5F307F2C" w14:textId="698A1CDF" w:rsidR="000E3768" w:rsidRPr="005B2C6E" w:rsidRDefault="000E3768" w:rsidP="000E3768">
            <w:pPr>
              <w:spacing w:after="0" w:line="240" w:lineRule="auto"/>
              <w:rPr>
                <w:rFonts w:eastAsia="Times New Roman"/>
                <w:sz w:val="20"/>
                <w:szCs w:val="20"/>
              </w:rPr>
            </w:pPr>
            <w:r>
              <w:rPr>
                <w:rFonts w:eastAsia="Times New Roman"/>
                <w:sz w:val="20"/>
                <w:szCs w:val="20"/>
              </w:rPr>
              <w:t>Latitude</w:t>
            </w:r>
          </w:p>
        </w:tc>
        <w:tc>
          <w:tcPr>
            <w:tcW w:w="2790" w:type="dxa"/>
            <w:tcBorders>
              <w:top w:val="nil"/>
              <w:left w:val="nil"/>
              <w:bottom w:val="single" w:sz="4" w:space="0" w:color="auto"/>
              <w:right w:val="single" w:sz="4" w:space="0" w:color="auto"/>
            </w:tcBorders>
            <w:shd w:val="clear" w:color="auto" w:fill="auto"/>
            <w:noWrap/>
            <w:vAlign w:val="center"/>
            <w:hideMark/>
          </w:tcPr>
          <w:p w14:paraId="628B9951" w14:textId="4F3A9675" w:rsidR="000E3768" w:rsidRPr="005B2C6E" w:rsidRDefault="000E3768" w:rsidP="000E3768">
            <w:pPr>
              <w:spacing w:after="0" w:line="240" w:lineRule="auto"/>
              <w:rPr>
                <w:rFonts w:eastAsia="Times New Roman"/>
                <w:sz w:val="20"/>
                <w:szCs w:val="20"/>
              </w:rPr>
            </w:pPr>
            <w:r>
              <w:rPr>
                <w:rFonts w:eastAsia="Times New Roman"/>
                <w:sz w:val="20"/>
                <w:szCs w:val="20"/>
                <w:lang w:val="en"/>
              </w:rPr>
              <w:t>L</w:t>
            </w:r>
            <w:r w:rsidRPr="00CE5E7C">
              <w:rPr>
                <w:rFonts w:eastAsia="Times New Roman"/>
                <w:sz w:val="20"/>
                <w:szCs w:val="20"/>
                <w:lang w:val="en"/>
              </w:rPr>
              <w:t xml:space="preserve">atitude of </w:t>
            </w:r>
            <w:r>
              <w:rPr>
                <w:rFonts w:eastAsia="Times New Roman"/>
                <w:sz w:val="20"/>
                <w:szCs w:val="20"/>
                <w:lang w:val="en"/>
              </w:rPr>
              <w:t>operator</w:t>
            </w:r>
          </w:p>
        </w:tc>
        <w:tc>
          <w:tcPr>
            <w:tcW w:w="2430" w:type="dxa"/>
            <w:tcBorders>
              <w:top w:val="nil"/>
              <w:left w:val="nil"/>
              <w:bottom w:val="single" w:sz="4" w:space="0" w:color="auto"/>
              <w:right w:val="single" w:sz="4" w:space="0" w:color="auto"/>
            </w:tcBorders>
            <w:shd w:val="clear" w:color="auto" w:fill="auto"/>
            <w:noWrap/>
            <w:vAlign w:val="center"/>
            <w:hideMark/>
          </w:tcPr>
          <w:p w14:paraId="2085AC91" w14:textId="5D927913" w:rsidR="000E3768" w:rsidRPr="005B2C6E" w:rsidRDefault="000E3768" w:rsidP="000E3768">
            <w:pPr>
              <w:spacing w:after="0" w:line="240" w:lineRule="auto"/>
              <w:rPr>
                <w:rFonts w:eastAsia="Times New Roman"/>
                <w:sz w:val="20"/>
                <w:szCs w:val="20"/>
              </w:rPr>
            </w:pPr>
            <w:proofErr w:type="spellStart"/>
            <w:r>
              <w:rPr>
                <w:rFonts w:eastAsia="Times New Roman"/>
                <w:sz w:val="20"/>
                <w:szCs w:val="20"/>
                <w:lang w:val="en"/>
              </w:rPr>
              <w:t>Int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 xml:space="preserve">*10^7 </w:t>
            </w:r>
          </w:p>
        </w:tc>
        <w:tc>
          <w:tcPr>
            <w:tcW w:w="1326" w:type="dxa"/>
            <w:tcBorders>
              <w:top w:val="nil"/>
              <w:left w:val="nil"/>
              <w:bottom w:val="single" w:sz="4" w:space="0" w:color="auto"/>
              <w:right w:val="single" w:sz="4" w:space="0" w:color="auto"/>
            </w:tcBorders>
            <w:shd w:val="clear" w:color="auto" w:fill="auto"/>
            <w:noWrap/>
            <w:vAlign w:val="center"/>
            <w:hideMark/>
          </w:tcPr>
          <w:p w14:paraId="4339FEFB" w14:textId="4FAE274D" w:rsidR="000E3768" w:rsidRPr="005B2C6E" w:rsidRDefault="000E3768" w:rsidP="000E3768">
            <w:pPr>
              <w:keepNext/>
              <w:spacing w:after="0" w:line="240" w:lineRule="auto"/>
              <w:rPr>
                <w:rFonts w:eastAsia="Times New Roman"/>
                <w:sz w:val="20"/>
                <w:szCs w:val="20"/>
              </w:rPr>
            </w:pPr>
            <w:r>
              <w:rPr>
                <w:rFonts w:eastAsia="Times New Roman"/>
                <w:sz w:val="20"/>
                <w:szCs w:val="20"/>
                <w:lang w:val="en"/>
              </w:rPr>
              <w:t>-</w:t>
            </w:r>
            <w:r w:rsidRPr="00CE5E7C">
              <w:rPr>
                <w:rFonts w:eastAsia="Times New Roman"/>
                <w:sz w:val="20"/>
                <w:szCs w:val="20"/>
                <w:lang w:val="en"/>
              </w:rPr>
              <w:t>48123987</w:t>
            </w:r>
          </w:p>
        </w:tc>
      </w:tr>
      <w:tr w:rsidR="000E3768" w:rsidRPr="005B2C6E" w14:paraId="3AA3DBCF" w14:textId="77777777" w:rsidTr="000E3768">
        <w:trPr>
          <w:trHeight w:val="293"/>
        </w:trPr>
        <w:tc>
          <w:tcPr>
            <w:tcW w:w="777" w:type="dxa"/>
            <w:tcBorders>
              <w:top w:val="nil"/>
              <w:left w:val="single" w:sz="4" w:space="0" w:color="auto"/>
              <w:bottom w:val="single" w:sz="4" w:space="0" w:color="auto"/>
              <w:right w:val="single" w:sz="4" w:space="0" w:color="auto"/>
            </w:tcBorders>
          </w:tcPr>
          <w:p w14:paraId="1423C185" w14:textId="62C579C8" w:rsidR="000E3768" w:rsidRDefault="00CD3E0F" w:rsidP="000E3768">
            <w:pPr>
              <w:spacing w:after="0" w:line="240" w:lineRule="auto"/>
              <w:rPr>
                <w:rFonts w:eastAsia="Times New Roman"/>
                <w:sz w:val="20"/>
                <w:szCs w:val="20"/>
              </w:rPr>
            </w:pPr>
            <w:ins w:id="740" w:author="Cox, Gabriel C" w:date="2018-11-09T09:36:00Z">
              <w:r>
                <w:rPr>
                  <w:rFonts w:eastAsia="Times New Roman"/>
                  <w:sz w:val="20"/>
                  <w:szCs w:val="20"/>
                </w:rPr>
                <w:t>5</w:t>
              </w:r>
            </w:ins>
            <w:del w:id="741" w:author="Cox, Gabriel C" w:date="2018-11-09T09:36:00Z">
              <w:r w:rsidR="000E3768" w:rsidDel="00CD3E0F">
                <w:rPr>
                  <w:rFonts w:eastAsia="Times New Roman"/>
                  <w:sz w:val="20"/>
                  <w:szCs w:val="20"/>
                </w:rPr>
                <w:delText>9</w:delText>
              </w:r>
            </w:del>
          </w:p>
        </w:tc>
        <w:tc>
          <w:tcPr>
            <w:tcW w:w="771" w:type="dxa"/>
            <w:tcBorders>
              <w:top w:val="nil"/>
              <w:left w:val="single" w:sz="4" w:space="0" w:color="auto"/>
              <w:bottom w:val="single" w:sz="4" w:space="0" w:color="auto"/>
              <w:right w:val="single" w:sz="4" w:space="0" w:color="auto"/>
            </w:tcBorders>
          </w:tcPr>
          <w:p w14:paraId="3AC3B7E6" w14:textId="34A36B9E" w:rsidR="000E3768" w:rsidRDefault="00CD3E0F" w:rsidP="000E3768">
            <w:pPr>
              <w:spacing w:after="0" w:line="240" w:lineRule="auto"/>
              <w:rPr>
                <w:rFonts w:eastAsia="Times New Roman"/>
                <w:sz w:val="20"/>
                <w:szCs w:val="20"/>
              </w:rPr>
            </w:pPr>
            <w:ins w:id="742" w:author="Cox, Gabriel C" w:date="2018-11-09T09:37:00Z">
              <w:r>
                <w:rPr>
                  <w:rFonts w:eastAsia="Times New Roman"/>
                  <w:sz w:val="20"/>
                  <w:szCs w:val="20"/>
                </w:rPr>
                <w:t>4</w:t>
              </w:r>
            </w:ins>
            <w:del w:id="743" w:author="Cox, Gabriel C" w:date="2018-11-09T09:37:00Z">
              <w:r w:rsidR="000E3768" w:rsidDel="00CD3E0F">
                <w:rPr>
                  <w:rFonts w:eastAsia="Times New Roman"/>
                  <w:sz w:val="20"/>
                  <w:szCs w:val="20"/>
                </w:rPr>
                <w:delText>32</w:delText>
              </w:r>
            </w:del>
          </w:p>
        </w:tc>
        <w:tc>
          <w:tcPr>
            <w:tcW w:w="1152" w:type="dxa"/>
            <w:tcBorders>
              <w:top w:val="nil"/>
              <w:left w:val="single" w:sz="4" w:space="0" w:color="auto"/>
              <w:bottom w:val="single" w:sz="4" w:space="0" w:color="auto"/>
              <w:right w:val="single" w:sz="4" w:space="0" w:color="auto"/>
            </w:tcBorders>
            <w:shd w:val="clear" w:color="auto" w:fill="auto"/>
            <w:noWrap/>
          </w:tcPr>
          <w:p w14:paraId="0172CF52" w14:textId="4100C854" w:rsidR="000E3768" w:rsidRDefault="000E3768" w:rsidP="000E3768">
            <w:pPr>
              <w:spacing w:after="0" w:line="240" w:lineRule="auto"/>
              <w:rPr>
                <w:rFonts w:eastAsia="Times New Roman"/>
                <w:sz w:val="20"/>
                <w:szCs w:val="20"/>
              </w:rPr>
            </w:pPr>
            <w:r>
              <w:rPr>
                <w:rFonts w:eastAsia="Times New Roman"/>
                <w:sz w:val="20"/>
                <w:szCs w:val="20"/>
              </w:rPr>
              <w:t>Longitude</w:t>
            </w:r>
          </w:p>
        </w:tc>
        <w:tc>
          <w:tcPr>
            <w:tcW w:w="2790" w:type="dxa"/>
            <w:tcBorders>
              <w:top w:val="nil"/>
              <w:left w:val="nil"/>
              <w:bottom w:val="single" w:sz="4" w:space="0" w:color="auto"/>
              <w:right w:val="single" w:sz="4" w:space="0" w:color="auto"/>
            </w:tcBorders>
            <w:shd w:val="clear" w:color="auto" w:fill="auto"/>
            <w:noWrap/>
            <w:vAlign w:val="center"/>
          </w:tcPr>
          <w:p w14:paraId="2C882B52" w14:textId="221A6307" w:rsidR="000E3768" w:rsidRDefault="000E3768" w:rsidP="000E3768">
            <w:pPr>
              <w:spacing w:after="0" w:line="240" w:lineRule="auto"/>
              <w:rPr>
                <w:rFonts w:eastAsia="Times New Roman"/>
                <w:sz w:val="20"/>
                <w:szCs w:val="20"/>
                <w:lang w:val="en"/>
              </w:rPr>
            </w:pPr>
            <w:r w:rsidRPr="00AC4682">
              <w:rPr>
                <w:rFonts w:eastAsia="Times New Roman"/>
                <w:noProof/>
                <w:sz w:val="20"/>
                <w:szCs w:val="20"/>
              </w:rPr>
              <mc:AlternateContent>
                <mc:Choice Requires="wps">
                  <w:drawing>
                    <wp:anchor distT="0" distB="0" distL="114300" distR="114300" simplePos="0" relativeHeight="251718656" behindDoc="0" locked="0" layoutInCell="1" allowOverlap="1" wp14:anchorId="71D653FF" wp14:editId="1EE7A981">
                      <wp:simplePos x="0" y="0"/>
                      <wp:positionH relativeFrom="column">
                        <wp:posOffset>1136015</wp:posOffset>
                      </wp:positionH>
                      <wp:positionV relativeFrom="paragraph">
                        <wp:posOffset>124460</wp:posOffset>
                      </wp:positionV>
                      <wp:extent cx="57785" cy="614680"/>
                      <wp:effectExtent l="953" t="0" r="6667" b="6668"/>
                      <wp:wrapNone/>
                      <wp:docPr id="16" name="Left Bracket 16"/>
                      <wp:cNvGraphicFramePr/>
                      <a:graphic xmlns:a="http://schemas.openxmlformats.org/drawingml/2006/main">
                        <a:graphicData uri="http://schemas.microsoft.com/office/word/2010/wordprocessingShape">
                          <wps:wsp>
                            <wps:cNvSpPr/>
                            <wps:spPr>
                              <a:xfrm rot="16200000">
                                <a:off x="0" y="0"/>
                                <a:ext cx="57785" cy="61468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440C38" id="Left Bracket 16" o:spid="_x0000_s1026" type="#_x0000_t85" style="position:absolute;margin-left:89.45pt;margin-top:9.8pt;width:4.55pt;height:48.4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" adj="169" strokecolor="black [3213]" strokeweight="1pt">
                      <v:stroke joinstyle="miter"/>
                    </v:shape>
                  </w:pict>
                </mc:Fallback>
              </mc:AlternateContent>
            </w:r>
            <w:r>
              <w:rPr>
                <w:rFonts w:eastAsia="Times New Roman"/>
                <w:sz w:val="20"/>
                <w:szCs w:val="20"/>
                <w:lang w:val="en"/>
              </w:rPr>
              <w:t>L</w:t>
            </w:r>
            <w:r w:rsidRPr="00CE5E7C">
              <w:rPr>
                <w:rFonts w:eastAsia="Times New Roman"/>
                <w:sz w:val="20"/>
                <w:szCs w:val="20"/>
                <w:lang w:val="en"/>
              </w:rPr>
              <w:t xml:space="preserve">ongitude of </w:t>
            </w:r>
            <w:r>
              <w:rPr>
                <w:rFonts w:eastAsia="Times New Roman"/>
                <w:sz w:val="20"/>
                <w:szCs w:val="20"/>
                <w:lang w:val="en"/>
              </w:rPr>
              <w:t>operator</w:t>
            </w:r>
          </w:p>
        </w:tc>
        <w:tc>
          <w:tcPr>
            <w:tcW w:w="2430" w:type="dxa"/>
            <w:tcBorders>
              <w:top w:val="nil"/>
              <w:left w:val="nil"/>
              <w:bottom w:val="single" w:sz="4" w:space="0" w:color="auto"/>
              <w:right w:val="single" w:sz="4" w:space="0" w:color="auto"/>
            </w:tcBorders>
            <w:shd w:val="clear" w:color="auto" w:fill="auto"/>
            <w:noWrap/>
            <w:vAlign w:val="center"/>
          </w:tcPr>
          <w:p w14:paraId="7EF2BAE8" w14:textId="1070BEE5" w:rsidR="000E3768" w:rsidRDefault="000E3768" w:rsidP="000E3768">
            <w:pPr>
              <w:spacing w:after="0" w:line="240" w:lineRule="auto"/>
              <w:rPr>
                <w:rFonts w:eastAsia="Times New Roman"/>
                <w:sz w:val="20"/>
                <w:szCs w:val="20"/>
                <w:lang w:val="en"/>
              </w:rPr>
            </w:pPr>
            <w:proofErr w:type="spellStart"/>
            <w:r>
              <w:rPr>
                <w:rFonts w:eastAsia="Times New Roman"/>
                <w:sz w:val="20"/>
                <w:szCs w:val="20"/>
                <w:lang w:val="en"/>
              </w:rPr>
              <w:t>Int</w:t>
            </w:r>
            <w:proofErr w:type="spellEnd"/>
            <w:r>
              <w:rPr>
                <w:rFonts w:eastAsia="Times New Roman"/>
                <w:sz w:val="20"/>
                <w:szCs w:val="20"/>
                <w:lang w:val="en"/>
              </w:rPr>
              <w:t xml:space="preserve"> signed </w:t>
            </w:r>
            <w:proofErr w:type="spellStart"/>
            <w:r>
              <w:rPr>
                <w:rFonts w:eastAsia="Times New Roman"/>
                <w:sz w:val="20"/>
                <w:szCs w:val="20"/>
                <w:lang w:val="en"/>
              </w:rPr>
              <w:t>deg</w:t>
            </w:r>
            <w:proofErr w:type="spellEnd"/>
            <w:r>
              <w:rPr>
                <w:rFonts w:eastAsia="Times New Roman"/>
                <w:sz w:val="20"/>
                <w:szCs w:val="20"/>
                <w:lang w:val="en"/>
              </w:rPr>
              <w:t>*10^7</w:t>
            </w:r>
            <w:r>
              <w:rPr>
                <w:rFonts w:eastAsia="Times New Roman"/>
                <w:sz w:val="20"/>
                <w:szCs w:val="20"/>
                <w:lang w:val="en"/>
              </w:rPr>
              <w:br/>
              <w:t>(11mm precision)</w:t>
            </w:r>
          </w:p>
        </w:tc>
        <w:tc>
          <w:tcPr>
            <w:tcW w:w="1326" w:type="dxa"/>
            <w:tcBorders>
              <w:top w:val="nil"/>
              <w:left w:val="nil"/>
              <w:bottom w:val="single" w:sz="4" w:space="0" w:color="auto"/>
              <w:right w:val="single" w:sz="4" w:space="0" w:color="auto"/>
            </w:tcBorders>
            <w:shd w:val="clear" w:color="auto" w:fill="auto"/>
            <w:noWrap/>
          </w:tcPr>
          <w:p w14:paraId="40F964FC" w14:textId="67269BFF" w:rsidR="000E3768" w:rsidRDefault="000E3768" w:rsidP="000E3768">
            <w:pPr>
              <w:keepNext/>
              <w:spacing w:after="0" w:line="240" w:lineRule="auto"/>
              <w:rPr>
                <w:rFonts w:eastAsia="Times New Roman"/>
                <w:sz w:val="20"/>
                <w:szCs w:val="20"/>
              </w:rPr>
            </w:pPr>
            <w:r w:rsidRPr="00CE5E7C">
              <w:rPr>
                <w:rFonts w:eastAsia="Times New Roman"/>
                <w:sz w:val="20"/>
                <w:szCs w:val="20"/>
                <w:lang w:val="en"/>
              </w:rPr>
              <w:t>11</w:t>
            </w:r>
            <w:r>
              <w:rPr>
                <w:rFonts w:eastAsia="Times New Roman"/>
                <w:sz w:val="20"/>
                <w:szCs w:val="20"/>
                <w:lang w:val="en"/>
              </w:rPr>
              <w:t>9</w:t>
            </w:r>
            <w:r w:rsidRPr="00CE5E7C">
              <w:rPr>
                <w:rFonts w:eastAsia="Times New Roman"/>
                <w:sz w:val="20"/>
                <w:szCs w:val="20"/>
                <w:lang w:val="en"/>
              </w:rPr>
              <w:t>89298</w:t>
            </w:r>
          </w:p>
        </w:tc>
      </w:tr>
      <w:tr w:rsidR="000E3768" w:rsidRPr="005B2C6E" w14:paraId="0DD344D9" w14:textId="77777777" w:rsidTr="000E3768">
        <w:trPr>
          <w:trHeight w:val="293"/>
        </w:trPr>
        <w:tc>
          <w:tcPr>
            <w:tcW w:w="777" w:type="dxa"/>
            <w:tcBorders>
              <w:top w:val="nil"/>
              <w:left w:val="single" w:sz="4" w:space="0" w:color="auto"/>
              <w:bottom w:val="single" w:sz="4" w:space="0" w:color="auto"/>
              <w:right w:val="single" w:sz="4" w:space="0" w:color="auto"/>
            </w:tcBorders>
          </w:tcPr>
          <w:p w14:paraId="2B09FF95" w14:textId="30340B83" w:rsidR="000E3768" w:rsidRDefault="00CD3E0F" w:rsidP="000E3768">
            <w:pPr>
              <w:spacing w:after="0" w:line="240" w:lineRule="auto"/>
              <w:rPr>
                <w:rFonts w:eastAsia="Times New Roman"/>
                <w:sz w:val="20"/>
                <w:szCs w:val="20"/>
              </w:rPr>
            </w:pPr>
            <w:ins w:id="744" w:author="Cox, Gabriel C" w:date="2018-11-09T09:36:00Z">
              <w:r>
                <w:rPr>
                  <w:rFonts w:eastAsia="Times New Roman"/>
                  <w:sz w:val="20"/>
                  <w:szCs w:val="20"/>
                </w:rPr>
                <w:t>9</w:t>
              </w:r>
            </w:ins>
            <w:del w:id="745" w:author="Cox, Gabriel C" w:date="2018-11-09T09:36:00Z">
              <w:r w:rsidR="000E3768" w:rsidDel="00CD3E0F">
                <w:rPr>
                  <w:rFonts w:eastAsia="Times New Roman"/>
                  <w:sz w:val="20"/>
                  <w:szCs w:val="20"/>
                </w:rPr>
                <w:delText>13</w:delText>
              </w:r>
            </w:del>
          </w:p>
        </w:tc>
        <w:tc>
          <w:tcPr>
            <w:tcW w:w="771" w:type="dxa"/>
            <w:tcBorders>
              <w:top w:val="nil"/>
              <w:left w:val="single" w:sz="4" w:space="0" w:color="auto"/>
              <w:bottom w:val="single" w:sz="4" w:space="0" w:color="auto"/>
              <w:right w:val="single" w:sz="4" w:space="0" w:color="auto"/>
            </w:tcBorders>
          </w:tcPr>
          <w:p w14:paraId="399ECF2C" w14:textId="50C3A560" w:rsidR="000E3768" w:rsidRDefault="00CD3E0F" w:rsidP="000E3768">
            <w:pPr>
              <w:spacing w:after="0" w:line="240" w:lineRule="auto"/>
              <w:rPr>
                <w:rFonts w:eastAsia="Times New Roman"/>
                <w:sz w:val="20"/>
                <w:szCs w:val="20"/>
              </w:rPr>
            </w:pPr>
            <w:ins w:id="746" w:author="Cox, Gabriel C" w:date="2018-11-09T09:37:00Z">
              <w:r>
                <w:rPr>
                  <w:rFonts w:eastAsia="Times New Roman"/>
                  <w:sz w:val="20"/>
                  <w:szCs w:val="20"/>
                </w:rPr>
                <w:t>1</w:t>
              </w:r>
            </w:ins>
            <w:del w:id="747" w:author="Cox, Gabriel C" w:date="2018-11-09T09:37:00Z">
              <w:r w:rsidR="000E3768" w:rsidDel="00CD3E0F">
                <w:rPr>
                  <w:rFonts w:eastAsia="Times New Roman"/>
                  <w:sz w:val="20"/>
                  <w:szCs w:val="20"/>
                </w:rPr>
                <w:delText>8</w:delText>
              </w:r>
            </w:del>
          </w:p>
        </w:tc>
        <w:tc>
          <w:tcPr>
            <w:tcW w:w="1152" w:type="dxa"/>
            <w:tcBorders>
              <w:top w:val="nil"/>
              <w:left w:val="single" w:sz="4" w:space="0" w:color="auto"/>
              <w:bottom w:val="single" w:sz="4" w:space="0" w:color="auto"/>
              <w:right w:val="single" w:sz="4" w:space="0" w:color="auto"/>
            </w:tcBorders>
            <w:shd w:val="clear" w:color="auto" w:fill="auto"/>
            <w:noWrap/>
          </w:tcPr>
          <w:p w14:paraId="1C7E8EDF" w14:textId="3300D279" w:rsidR="000E3768" w:rsidRDefault="000E3768" w:rsidP="000E3768">
            <w:pPr>
              <w:spacing w:after="0" w:line="240" w:lineRule="auto"/>
              <w:rPr>
                <w:rFonts w:eastAsia="Times New Roman"/>
                <w:sz w:val="20"/>
                <w:szCs w:val="20"/>
              </w:rPr>
            </w:pPr>
            <w:r>
              <w:rPr>
                <w:rFonts w:eastAsia="Times New Roman"/>
                <w:sz w:val="20"/>
                <w:szCs w:val="20"/>
              </w:rPr>
              <w:t>Flags</w:t>
            </w:r>
          </w:p>
        </w:tc>
        <w:tc>
          <w:tcPr>
            <w:tcW w:w="2790" w:type="dxa"/>
            <w:tcBorders>
              <w:top w:val="nil"/>
              <w:left w:val="nil"/>
              <w:bottom w:val="single" w:sz="4" w:space="0" w:color="auto"/>
              <w:right w:val="single" w:sz="4" w:space="0" w:color="auto"/>
            </w:tcBorders>
            <w:shd w:val="clear" w:color="auto" w:fill="auto"/>
            <w:noWrap/>
            <w:vAlign w:val="center"/>
          </w:tcPr>
          <w:p w14:paraId="41974C3D" w14:textId="7F30BF32" w:rsidR="000E3768" w:rsidRDefault="000E3768" w:rsidP="000E3768">
            <w:pPr>
              <w:spacing w:after="0" w:line="240" w:lineRule="auto"/>
              <w:rPr>
                <w:rFonts w:eastAsia="Times New Roman"/>
                <w:sz w:val="20"/>
                <w:szCs w:val="20"/>
                <w:lang w:val="en"/>
              </w:rPr>
            </w:pPr>
            <w:r w:rsidRPr="00AC4682">
              <w:rPr>
                <w:rFonts w:eastAsia="Times New Roman"/>
                <w:noProof/>
                <w:sz w:val="20"/>
                <w:szCs w:val="20"/>
              </w:rPr>
              <mc:AlternateContent>
                <mc:Choice Requires="wps">
                  <w:drawing>
                    <wp:anchor distT="0" distB="0" distL="114300" distR="114300" simplePos="0" relativeHeight="251719680" behindDoc="0" locked="0" layoutInCell="1" allowOverlap="1" wp14:anchorId="1E8827CE" wp14:editId="41793826">
                      <wp:simplePos x="0" y="0"/>
                      <wp:positionH relativeFrom="column">
                        <wp:posOffset>524068</wp:posOffset>
                      </wp:positionH>
                      <wp:positionV relativeFrom="paragraph">
                        <wp:posOffset>230307</wp:posOffset>
                      </wp:positionV>
                      <wp:extent cx="650430" cy="169558"/>
                      <wp:effectExtent l="0" t="0" r="10160" b="20955"/>
                      <wp:wrapNone/>
                      <wp:docPr id="17" name="Elbow Connector 17"/>
                      <wp:cNvGraphicFramePr/>
                      <a:graphic xmlns:a="http://schemas.openxmlformats.org/drawingml/2006/main">
                        <a:graphicData uri="http://schemas.microsoft.com/office/word/2010/wordprocessingShape">
                          <wps:wsp>
                            <wps:cNvCnPr/>
                            <wps:spPr>
                              <a:xfrm flipV="1">
                                <a:off x="0" y="0"/>
                                <a:ext cx="650430" cy="169558"/>
                              </a:xfrm>
                              <a:prstGeom prst="bentConnector3">
                                <a:avLst>
                                  <a:gd name="adj1" fmla="val 9918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0A6D19" id="Elbow Connector 17" o:spid="_x0000_s1026" type="#_x0000_t34" style="position:absolute;margin-left:41.25pt;margin-top:18.15pt;width:51.2pt;height:13.3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" adj="21424" strokecolor="black [3213]" strokeweight="1pt"/>
                  </w:pict>
                </mc:Fallback>
              </mc:AlternateContent>
            </w:r>
            <w:r>
              <w:rPr>
                <w:rFonts w:eastAsia="Times New Roman"/>
                <w:noProof/>
                <w:color w:val="000000" w:themeColor="text1"/>
                <w:sz w:val="20"/>
                <w:szCs w:val="20"/>
              </w:rPr>
              <mc:AlternateContent>
                <mc:Choice Requires="wps">
                  <w:drawing>
                    <wp:anchor distT="0" distB="0" distL="114300" distR="114300" simplePos="0" relativeHeight="251717632" behindDoc="0" locked="0" layoutInCell="1" allowOverlap="1" wp14:anchorId="0D4B787A" wp14:editId="6F2BF753">
                      <wp:simplePos x="0" y="0"/>
                      <wp:positionH relativeFrom="column">
                        <wp:posOffset>915035</wp:posOffset>
                      </wp:positionH>
                      <wp:positionV relativeFrom="paragraph">
                        <wp:posOffset>150495</wp:posOffset>
                      </wp:positionV>
                      <wp:extent cx="608330" cy="399415"/>
                      <wp:effectExtent l="0" t="0" r="26670" b="19685"/>
                      <wp:wrapNone/>
                      <wp:docPr id="14" name="Elbow Connector 14"/>
                      <wp:cNvGraphicFramePr/>
                      <a:graphic xmlns:a="http://schemas.openxmlformats.org/drawingml/2006/main">
                        <a:graphicData uri="http://schemas.microsoft.com/office/word/2010/wordprocessingShape">
                          <wps:wsp>
                            <wps:cNvCnPr/>
                            <wps:spPr>
                              <a:xfrm flipV="1">
                                <a:off x="0" y="0"/>
                                <a:ext cx="608330" cy="399415"/>
                              </a:xfrm>
                              <a:prstGeom prst="bentConnector3">
                                <a:avLst>
                                  <a:gd name="adj1" fmla="val 1012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0AED95" id="Elbow Connector 14" o:spid="_x0000_s1026" type="#_x0000_t34" style="position:absolute;margin-left:72.05pt;margin-top:11.85pt;width:47.9pt;height:31.4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" adj="21869" strokecolor="black [3213]" strokeweight="1pt"/>
                  </w:pict>
                </mc:Fallback>
              </mc:AlternateContent>
            </w:r>
            <w:r>
              <w:rPr>
                <w:rFonts w:eastAsia="Times New Roman"/>
                <w:sz w:val="20"/>
                <w:szCs w:val="20"/>
                <w:lang w:val="en"/>
              </w:rPr>
              <w:t xml:space="preserve"> Bits [7..0]         [ 0 0 0 0 0 0 0 0 ]</w:t>
            </w:r>
            <w:r>
              <w:rPr>
                <w:rFonts w:eastAsia="Times New Roman"/>
                <w:sz w:val="20"/>
                <w:szCs w:val="20"/>
                <w:lang w:val="en"/>
              </w:rPr>
              <w:br/>
            </w:r>
          </w:p>
          <w:p w14:paraId="79BA8E54" w14:textId="52E108B8" w:rsidR="000E3768" w:rsidRDefault="000E3768" w:rsidP="000E3768">
            <w:pPr>
              <w:spacing w:after="0" w:line="240" w:lineRule="auto"/>
              <w:rPr>
                <w:rFonts w:eastAsia="Times New Roman"/>
                <w:sz w:val="20"/>
                <w:szCs w:val="20"/>
                <w:lang w:val="en"/>
              </w:rPr>
            </w:pPr>
            <w:r>
              <w:rPr>
                <w:rFonts w:eastAsia="Times New Roman"/>
                <w:sz w:val="20"/>
                <w:szCs w:val="20"/>
                <w:lang w:val="en"/>
              </w:rPr>
              <w:t>Reserved</w:t>
            </w:r>
          </w:p>
          <w:p w14:paraId="3E3BCA38" w14:textId="11F9B7FE" w:rsidR="000E3768" w:rsidRDefault="000E3768" w:rsidP="000E3768">
            <w:pPr>
              <w:spacing w:after="0" w:line="240" w:lineRule="auto"/>
              <w:rPr>
                <w:rFonts w:eastAsia="Times New Roman"/>
                <w:sz w:val="20"/>
                <w:szCs w:val="20"/>
                <w:lang w:val="en"/>
              </w:rPr>
            </w:pPr>
            <w:r>
              <w:rPr>
                <w:rFonts w:eastAsia="Times New Roman"/>
                <w:sz w:val="20"/>
                <w:szCs w:val="20"/>
                <w:lang w:val="en"/>
              </w:rPr>
              <w:t xml:space="preserve">Location Source: </w:t>
            </w:r>
            <w:r>
              <w:rPr>
                <w:rFonts w:eastAsia="Times New Roman"/>
                <w:sz w:val="20"/>
                <w:szCs w:val="20"/>
                <w:lang w:val="en"/>
              </w:rPr>
              <w:br/>
              <w:t>0 = Take Off, 1 = Live GPS</w:t>
            </w:r>
          </w:p>
        </w:tc>
        <w:tc>
          <w:tcPr>
            <w:tcW w:w="2430" w:type="dxa"/>
            <w:tcBorders>
              <w:top w:val="nil"/>
              <w:left w:val="nil"/>
              <w:bottom w:val="single" w:sz="4" w:space="0" w:color="auto"/>
              <w:right w:val="single" w:sz="4" w:space="0" w:color="auto"/>
            </w:tcBorders>
            <w:shd w:val="clear" w:color="auto" w:fill="auto"/>
            <w:noWrap/>
            <w:vAlign w:val="center"/>
          </w:tcPr>
          <w:p w14:paraId="16C98B95" w14:textId="4B5CA856" w:rsidR="000E3768" w:rsidRDefault="000E3768" w:rsidP="000E3768">
            <w:pPr>
              <w:spacing w:after="0" w:line="240" w:lineRule="auto"/>
              <w:rPr>
                <w:rFonts w:eastAsia="Times New Roman"/>
                <w:sz w:val="20"/>
                <w:szCs w:val="20"/>
                <w:lang w:val="en"/>
              </w:rPr>
            </w:pPr>
          </w:p>
        </w:tc>
        <w:tc>
          <w:tcPr>
            <w:tcW w:w="1326" w:type="dxa"/>
            <w:tcBorders>
              <w:top w:val="nil"/>
              <w:left w:val="nil"/>
              <w:bottom w:val="single" w:sz="4" w:space="0" w:color="auto"/>
              <w:right w:val="single" w:sz="4" w:space="0" w:color="auto"/>
            </w:tcBorders>
            <w:shd w:val="clear" w:color="auto" w:fill="auto"/>
            <w:noWrap/>
          </w:tcPr>
          <w:p w14:paraId="4CFC804F" w14:textId="77777777" w:rsidR="000E3768" w:rsidRDefault="000E3768" w:rsidP="000E3768">
            <w:pPr>
              <w:keepNext/>
              <w:spacing w:after="0" w:line="240" w:lineRule="auto"/>
              <w:rPr>
                <w:rFonts w:eastAsia="Times New Roman"/>
                <w:sz w:val="20"/>
                <w:szCs w:val="20"/>
              </w:rPr>
            </w:pPr>
          </w:p>
        </w:tc>
      </w:tr>
      <w:tr w:rsidR="000B5D81" w:rsidRPr="005B2C6E" w14:paraId="737AB5B8" w14:textId="77777777" w:rsidTr="000E3768">
        <w:trPr>
          <w:trHeight w:val="293"/>
          <w:ins w:id="748" w:author="Cox, Gabriel C" w:date="2018-11-09T09:50:00Z"/>
        </w:trPr>
        <w:tc>
          <w:tcPr>
            <w:tcW w:w="777" w:type="dxa"/>
            <w:tcBorders>
              <w:top w:val="single" w:sz="4" w:space="0" w:color="auto"/>
              <w:left w:val="single" w:sz="4" w:space="0" w:color="auto"/>
              <w:bottom w:val="single" w:sz="4" w:space="0" w:color="auto"/>
              <w:right w:val="single" w:sz="4" w:space="0" w:color="auto"/>
            </w:tcBorders>
          </w:tcPr>
          <w:p w14:paraId="750D3CE9" w14:textId="63A7BB3C" w:rsidR="000B5D81" w:rsidRDefault="000B5D81" w:rsidP="000E3768">
            <w:pPr>
              <w:spacing w:after="0" w:line="240" w:lineRule="auto"/>
              <w:rPr>
                <w:ins w:id="749" w:author="Cox, Gabriel C" w:date="2018-11-09T09:50:00Z"/>
                <w:rFonts w:eastAsia="Times New Roman"/>
                <w:sz w:val="20"/>
                <w:szCs w:val="20"/>
              </w:rPr>
            </w:pPr>
            <w:ins w:id="750" w:author="Cox, Gabriel C" w:date="2018-11-09T09:50:00Z">
              <w:r>
                <w:rPr>
                  <w:rFonts w:eastAsia="Times New Roman"/>
                  <w:sz w:val="20"/>
                  <w:szCs w:val="20"/>
                </w:rPr>
                <w:t>10</w:t>
              </w:r>
            </w:ins>
          </w:p>
        </w:tc>
        <w:tc>
          <w:tcPr>
            <w:tcW w:w="771" w:type="dxa"/>
            <w:tcBorders>
              <w:top w:val="single" w:sz="4" w:space="0" w:color="auto"/>
              <w:left w:val="single" w:sz="4" w:space="0" w:color="auto"/>
              <w:bottom w:val="single" w:sz="4" w:space="0" w:color="auto"/>
              <w:right w:val="single" w:sz="4" w:space="0" w:color="auto"/>
            </w:tcBorders>
          </w:tcPr>
          <w:p w14:paraId="17E6A4DE" w14:textId="29AE1FBA" w:rsidR="000B5D81" w:rsidRDefault="000B5D81" w:rsidP="000E3768">
            <w:pPr>
              <w:spacing w:after="0" w:line="240" w:lineRule="auto"/>
              <w:rPr>
                <w:ins w:id="751" w:author="Cox, Gabriel C" w:date="2018-11-09T09:50:00Z"/>
                <w:rFonts w:eastAsia="Times New Roman"/>
                <w:sz w:val="20"/>
                <w:szCs w:val="20"/>
              </w:rPr>
            </w:pPr>
            <w:ins w:id="752" w:author="Cox, Gabriel C" w:date="2018-11-09T09:50:00Z">
              <w:r>
                <w:rPr>
                  <w:rFonts w:eastAsia="Times New Roman"/>
                  <w:sz w:val="20"/>
                  <w:szCs w:val="20"/>
                </w:rPr>
                <w:t>2</w:t>
              </w:r>
            </w:ins>
          </w:p>
        </w:tc>
        <w:tc>
          <w:tcPr>
            <w:tcW w:w="1152" w:type="dxa"/>
            <w:tcBorders>
              <w:top w:val="single" w:sz="4" w:space="0" w:color="auto"/>
              <w:left w:val="single" w:sz="4" w:space="0" w:color="auto"/>
              <w:bottom w:val="single" w:sz="4" w:space="0" w:color="auto"/>
              <w:right w:val="single" w:sz="4" w:space="0" w:color="auto"/>
            </w:tcBorders>
            <w:shd w:val="clear" w:color="auto" w:fill="auto"/>
            <w:noWrap/>
          </w:tcPr>
          <w:p w14:paraId="064F939F" w14:textId="58505A63" w:rsidR="000B5D81" w:rsidRDefault="000B5D81" w:rsidP="000E3768">
            <w:pPr>
              <w:spacing w:after="0" w:line="240" w:lineRule="auto"/>
              <w:rPr>
                <w:ins w:id="753" w:author="Cox, Gabriel C" w:date="2018-11-09T09:50:00Z"/>
                <w:rFonts w:eastAsia="Times New Roman"/>
                <w:sz w:val="20"/>
                <w:szCs w:val="20"/>
              </w:rPr>
            </w:pPr>
            <w:ins w:id="754" w:author="Cox, Gabriel C" w:date="2018-11-09T09:50:00Z">
              <w:r>
                <w:rPr>
                  <w:rFonts w:eastAsia="Times New Roman"/>
                  <w:sz w:val="20"/>
                  <w:szCs w:val="20"/>
                </w:rPr>
                <w:t>Formation Count</w:t>
              </w:r>
            </w:ins>
          </w:p>
        </w:tc>
        <w:tc>
          <w:tcPr>
            <w:tcW w:w="2790" w:type="dxa"/>
            <w:tcBorders>
              <w:top w:val="single" w:sz="4" w:space="0" w:color="auto"/>
              <w:left w:val="nil"/>
              <w:bottom w:val="single" w:sz="4" w:space="0" w:color="auto"/>
              <w:right w:val="single" w:sz="4" w:space="0" w:color="auto"/>
            </w:tcBorders>
            <w:shd w:val="clear" w:color="auto" w:fill="auto"/>
            <w:noWrap/>
            <w:vAlign w:val="center"/>
          </w:tcPr>
          <w:p w14:paraId="35DEEC5D" w14:textId="492178AC" w:rsidR="000B5D81" w:rsidRDefault="000B5D81" w:rsidP="000E3768">
            <w:pPr>
              <w:spacing w:after="0" w:line="240" w:lineRule="auto"/>
              <w:rPr>
                <w:ins w:id="755" w:author="Cox, Gabriel C" w:date="2018-11-09T09:50:00Z"/>
                <w:rFonts w:eastAsia="Times New Roman"/>
                <w:noProof/>
                <w:color w:val="000000" w:themeColor="text1"/>
                <w:sz w:val="20"/>
                <w:szCs w:val="20"/>
                <w:lang w:val="en"/>
              </w:rPr>
            </w:pPr>
            <w:ins w:id="756" w:author="Cox, Gabriel C" w:date="2018-11-09T09:50:00Z">
              <w:r>
                <w:rPr>
                  <w:rFonts w:eastAsia="Times New Roman"/>
                  <w:noProof/>
                  <w:color w:val="000000" w:themeColor="text1"/>
                  <w:sz w:val="20"/>
                  <w:szCs w:val="20"/>
                  <w:lang w:val="en"/>
                </w:rPr>
                <w:t xml:space="preserve">Number of Aircraft in Formation (default </w:t>
              </w:r>
            </w:ins>
            <w:ins w:id="757" w:author="Cox, Gabriel C" w:date="2018-11-09T09:51:00Z">
              <w:r>
                <w:rPr>
                  <w:rFonts w:eastAsia="Times New Roman"/>
                  <w:noProof/>
                  <w:color w:val="000000" w:themeColor="text1"/>
                  <w:sz w:val="20"/>
                  <w:szCs w:val="20"/>
                  <w:lang w:val="en"/>
                </w:rPr>
                <w:t>1)</w:t>
              </w:r>
            </w:ins>
          </w:p>
        </w:tc>
        <w:tc>
          <w:tcPr>
            <w:tcW w:w="2430" w:type="dxa"/>
            <w:tcBorders>
              <w:top w:val="single" w:sz="4" w:space="0" w:color="auto"/>
              <w:left w:val="nil"/>
              <w:bottom w:val="single" w:sz="4" w:space="0" w:color="auto"/>
              <w:right w:val="single" w:sz="4" w:space="0" w:color="auto"/>
            </w:tcBorders>
            <w:shd w:val="clear" w:color="auto" w:fill="auto"/>
            <w:noWrap/>
            <w:vAlign w:val="center"/>
          </w:tcPr>
          <w:p w14:paraId="441E8F11" w14:textId="3AA58DC0" w:rsidR="000B5D81" w:rsidRDefault="000B5D81" w:rsidP="000E3768">
            <w:pPr>
              <w:spacing w:after="0" w:line="240" w:lineRule="auto"/>
              <w:rPr>
                <w:ins w:id="758" w:author="Cox, Gabriel C" w:date="2018-11-09T09:50:00Z"/>
                <w:rFonts w:eastAsia="Times New Roman"/>
                <w:sz w:val="20"/>
                <w:szCs w:val="20"/>
                <w:lang w:val="en"/>
              </w:rPr>
            </w:pPr>
            <w:ins w:id="759" w:author="Cox, Gabriel C" w:date="2018-11-09T09:51:00Z">
              <w:r>
                <w:rPr>
                  <w:rFonts w:eastAsia="Times New Roman"/>
                  <w:sz w:val="20"/>
                  <w:szCs w:val="20"/>
                  <w:lang w:val="en"/>
                </w:rPr>
                <w:t>Up to 65,000</w:t>
              </w:r>
            </w:ins>
          </w:p>
        </w:tc>
        <w:tc>
          <w:tcPr>
            <w:tcW w:w="1326" w:type="dxa"/>
            <w:tcBorders>
              <w:top w:val="single" w:sz="4" w:space="0" w:color="auto"/>
              <w:left w:val="nil"/>
              <w:bottom w:val="single" w:sz="4" w:space="0" w:color="auto"/>
              <w:right w:val="single" w:sz="4" w:space="0" w:color="auto"/>
            </w:tcBorders>
            <w:shd w:val="clear" w:color="auto" w:fill="auto"/>
            <w:noWrap/>
          </w:tcPr>
          <w:p w14:paraId="63634C80" w14:textId="77777777" w:rsidR="000B5D81" w:rsidRDefault="000B5D81" w:rsidP="000E3768">
            <w:pPr>
              <w:keepNext/>
              <w:spacing w:after="0" w:line="240" w:lineRule="auto"/>
              <w:rPr>
                <w:ins w:id="760" w:author="Cox, Gabriel C" w:date="2018-11-09T09:50:00Z"/>
                <w:rFonts w:eastAsia="Times New Roman"/>
                <w:sz w:val="20"/>
                <w:szCs w:val="20"/>
              </w:rPr>
            </w:pPr>
          </w:p>
        </w:tc>
      </w:tr>
      <w:tr w:rsidR="000B5D81" w:rsidRPr="005B2C6E" w14:paraId="19700730" w14:textId="77777777" w:rsidTr="000E3768">
        <w:trPr>
          <w:trHeight w:val="293"/>
          <w:ins w:id="761" w:author="Cox, Gabriel C" w:date="2018-11-09T09:50:00Z"/>
        </w:trPr>
        <w:tc>
          <w:tcPr>
            <w:tcW w:w="777" w:type="dxa"/>
            <w:tcBorders>
              <w:top w:val="single" w:sz="4" w:space="0" w:color="auto"/>
              <w:left w:val="single" w:sz="4" w:space="0" w:color="auto"/>
              <w:bottom w:val="single" w:sz="4" w:space="0" w:color="auto"/>
              <w:right w:val="single" w:sz="4" w:space="0" w:color="auto"/>
            </w:tcBorders>
          </w:tcPr>
          <w:p w14:paraId="10F20CCB" w14:textId="32D6B5FB" w:rsidR="000B5D81" w:rsidRDefault="000B5D81" w:rsidP="000E3768">
            <w:pPr>
              <w:spacing w:after="0" w:line="240" w:lineRule="auto"/>
              <w:rPr>
                <w:ins w:id="762" w:author="Cox, Gabriel C" w:date="2018-11-09T09:50:00Z"/>
                <w:rFonts w:eastAsia="Times New Roman"/>
                <w:sz w:val="20"/>
                <w:szCs w:val="20"/>
              </w:rPr>
            </w:pPr>
            <w:ins w:id="763" w:author="Cox, Gabriel C" w:date="2018-11-09T09:51:00Z">
              <w:r>
                <w:rPr>
                  <w:rFonts w:eastAsia="Times New Roman"/>
                  <w:sz w:val="20"/>
                  <w:szCs w:val="20"/>
                </w:rPr>
                <w:t>12</w:t>
              </w:r>
            </w:ins>
          </w:p>
        </w:tc>
        <w:tc>
          <w:tcPr>
            <w:tcW w:w="771" w:type="dxa"/>
            <w:tcBorders>
              <w:top w:val="single" w:sz="4" w:space="0" w:color="auto"/>
              <w:left w:val="single" w:sz="4" w:space="0" w:color="auto"/>
              <w:bottom w:val="single" w:sz="4" w:space="0" w:color="auto"/>
              <w:right w:val="single" w:sz="4" w:space="0" w:color="auto"/>
            </w:tcBorders>
          </w:tcPr>
          <w:p w14:paraId="30E1894F" w14:textId="22D87E2E" w:rsidR="000B5D81" w:rsidRDefault="000B5D81" w:rsidP="000E3768">
            <w:pPr>
              <w:spacing w:after="0" w:line="240" w:lineRule="auto"/>
              <w:rPr>
                <w:ins w:id="764" w:author="Cox, Gabriel C" w:date="2018-11-09T09:50:00Z"/>
                <w:rFonts w:eastAsia="Times New Roman"/>
                <w:sz w:val="20"/>
                <w:szCs w:val="20"/>
              </w:rPr>
            </w:pPr>
            <w:ins w:id="765" w:author="Cox, Gabriel C" w:date="2018-11-09T09:51:00Z">
              <w:r>
                <w:rPr>
                  <w:rFonts w:eastAsia="Times New Roman"/>
                  <w:sz w:val="20"/>
                  <w:szCs w:val="20"/>
                </w:rPr>
                <w:t>1</w:t>
              </w:r>
            </w:ins>
          </w:p>
        </w:tc>
        <w:tc>
          <w:tcPr>
            <w:tcW w:w="1152" w:type="dxa"/>
            <w:tcBorders>
              <w:top w:val="single" w:sz="4" w:space="0" w:color="auto"/>
              <w:left w:val="single" w:sz="4" w:space="0" w:color="auto"/>
              <w:bottom w:val="single" w:sz="4" w:space="0" w:color="auto"/>
              <w:right w:val="single" w:sz="4" w:space="0" w:color="auto"/>
            </w:tcBorders>
            <w:shd w:val="clear" w:color="auto" w:fill="auto"/>
            <w:noWrap/>
          </w:tcPr>
          <w:p w14:paraId="575D7311" w14:textId="47A3A62F" w:rsidR="000B5D81" w:rsidRDefault="000B5D81" w:rsidP="000E3768">
            <w:pPr>
              <w:spacing w:after="0" w:line="240" w:lineRule="auto"/>
              <w:rPr>
                <w:ins w:id="766" w:author="Cox, Gabriel C" w:date="2018-11-09T09:50:00Z"/>
                <w:rFonts w:eastAsia="Times New Roman"/>
                <w:sz w:val="20"/>
                <w:szCs w:val="20"/>
              </w:rPr>
            </w:pPr>
            <w:ins w:id="767" w:author="Cox, Gabriel C" w:date="2018-11-09T09:51:00Z">
              <w:r>
                <w:rPr>
                  <w:rFonts w:eastAsia="Times New Roman"/>
                  <w:sz w:val="20"/>
                  <w:szCs w:val="20"/>
                </w:rPr>
                <w:t xml:space="preserve">Formation </w:t>
              </w:r>
            </w:ins>
            <w:ins w:id="768" w:author="Cox, Gabriel C" w:date="2018-11-09T09:52:00Z">
              <w:r>
                <w:rPr>
                  <w:rFonts w:eastAsia="Times New Roman"/>
                  <w:sz w:val="20"/>
                  <w:szCs w:val="20"/>
                </w:rPr>
                <w:t>Radius</w:t>
              </w:r>
            </w:ins>
          </w:p>
        </w:tc>
        <w:tc>
          <w:tcPr>
            <w:tcW w:w="2790" w:type="dxa"/>
            <w:tcBorders>
              <w:top w:val="single" w:sz="4" w:space="0" w:color="auto"/>
              <w:left w:val="nil"/>
              <w:bottom w:val="single" w:sz="4" w:space="0" w:color="auto"/>
              <w:right w:val="single" w:sz="4" w:space="0" w:color="auto"/>
            </w:tcBorders>
            <w:shd w:val="clear" w:color="auto" w:fill="auto"/>
            <w:noWrap/>
            <w:vAlign w:val="center"/>
          </w:tcPr>
          <w:p w14:paraId="37142513" w14:textId="7200FB99" w:rsidR="000B5D81" w:rsidRDefault="000B5D81" w:rsidP="000E3768">
            <w:pPr>
              <w:spacing w:after="0" w:line="240" w:lineRule="auto"/>
              <w:rPr>
                <w:ins w:id="769" w:author="Cox, Gabriel C" w:date="2018-11-09T09:50:00Z"/>
                <w:rFonts w:eastAsia="Times New Roman"/>
                <w:noProof/>
                <w:color w:val="000000" w:themeColor="text1"/>
                <w:sz w:val="20"/>
                <w:szCs w:val="20"/>
                <w:lang w:val="en"/>
              </w:rPr>
            </w:pPr>
            <w:ins w:id="770" w:author="Cox, Gabriel C" w:date="2018-11-09T09:52:00Z">
              <w:r>
                <w:rPr>
                  <w:rFonts w:eastAsia="Times New Roman"/>
                  <w:noProof/>
                  <w:color w:val="000000" w:themeColor="text1"/>
                  <w:sz w:val="20"/>
                  <w:szCs w:val="20"/>
                  <w:lang w:val="en"/>
                </w:rPr>
                <w:t>Radius of Cylindrical area of Formation * 10m</w:t>
              </w:r>
            </w:ins>
          </w:p>
        </w:tc>
        <w:tc>
          <w:tcPr>
            <w:tcW w:w="2430" w:type="dxa"/>
            <w:tcBorders>
              <w:top w:val="single" w:sz="4" w:space="0" w:color="auto"/>
              <w:left w:val="nil"/>
              <w:bottom w:val="single" w:sz="4" w:space="0" w:color="auto"/>
              <w:right w:val="single" w:sz="4" w:space="0" w:color="auto"/>
            </w:tcBorders>
            <w:shd w:val="clear" w:color="auto" w:fill="auto"/>
            <w:noWrap/>
            <w:vAlign w:val="center"/>
          </w:tcPr>
          <w:p w14:paraId="1ADF11D6" w14:textId="71FC2526" w:rsidR="000B5D81" w:rsidRDefault="000B5D81" w:rsidP="000E3768">
            <w:pPr>
              <w:spacing w:after="0" w:line="240" w:lineRule="auto"/>
              <w:rPr>
                <w:ins w:id="771" w:author="Cox, Gabriel C" w:date="2018-11-09T09:50:00Z"/>
                <w:rFonts w:eastAsia="Times New Roman"/>
                <w:sz w:val="20"/>
                <w:szCs w:val="20"/>
                <w:lang w:val="en"/>
              </w:rPr>
            </w:pPr>
            <w:ins w:id="772" w:author="Cox, Gabriel C" w:date="2018-11-09T09:53:00Z">
              <w:r>
                <w:rPr>
                  <w:rFonts w:eastAsia="Times New Roman"/>
                  <w:sz w:val="20"/>
                  <w:szCs w:val="20"/>
                  <w:lang w:val="en"/>
                </w:rPr>
                <w:t>Up to 2.5km</w:t>
              </w:r>
            </w:ins>
          </w:p>
        </w:tc>
        <w:tc>
          <w:tcPr>
            <w:tcW w:w="1326" w:type="dxa"/>
            <w:tcBorders>
              <w:top w:val="single" w:sz="4" w:space="0" w:color="auto"/>
              <w:left w:val="nil"/>
              <w:bottom w:val="single" w:sz="4" w:space="0" w:color="auto"/>
              <w:right w:val="single" w:sz="4" w:space="0" w:color="auto"/>
            </w:tcBorders>
            <w:shd w:val="clear" w:color="auto" w:fill="auto"/>
            <w:noWrap/>
          </w:tcPr>
          <w:p w14:paraId="7ABC009A" w14:textId="77777777" w:rsidR="000B5D81" w:rsidRDefault="000B5D81" w:rsidP="000E3768">
            <w:pPr>
              <w:keepNext/>
              <w:spacing w:after="0" w:line="240" w:lineRule="auto"/>
              <w:rPr>
                <w:ins w:id="773" w:author="Cox, Gabriel C" w:date="2018-11-09T09:50:00Z"/>
                <w:rFonts w:eastAsia="Times New Roman"/>
                <w:sz w:val="20"/>
                <w:szCs w:val="20"/>
              </w:rPr>
            </w:pPr>
          </w:p>
        </w:tc>
      </w:tr>
      <w:tr w:rsidR="000E3768" w:rsidRPr="005B2C6E" w14:paraId="3975DD60" w14:textId="77777777" w:rsidTr="000E3768">
        <w:trPr>
          <w:trHeight w:val="293"/>
        </w:trPr>
        <w:tc>
          <w:tcPr>
            <w:tcW w:w="777" w:type="dxa"/>
            <w:tcBorders>
              <w:top w:val="single" w:sz="4" w:space="0" w:color="auto"/>
              <w:left w:val="single" w:sz="4" w:space="0" w:color="auto"/>
              <w:bottom w:val="single" w:sz="4" w:space="0" w:color="auto"/>
              <w:right w:val="single" w:sz="4" w:space="0" w:color="auto"/>
            </w:tcBorders>
          </w:tcPr>
          <w:p w14:paraId="6F6F6F43" w14:textId="3F5912D9" w:rsidR="000E3768" w:rsidRDefault="000B5D81" w:rsidP="000E3768">
            <w:pPr>
              <w:spacing w:after="0" w:line="240" w:lineRule="auto"/>
              <w:rPr>
                <w:rFonts w:eastAsia="Times New Roman"/>
                <w:sz w:val="20"/>
                <w:szCs w:val="20"/>
              </w:rPr>
            </w:pPr>
            <w:ins w:id="774" w:author="Cox, Gabriel C" w:date="2018-11-09T09:53:00Z">
              <w:r>
                <w:rPr>
                  <w:rFonts w:eastAsia="Times New Roman"/>
                  <w:sz w:val="20"/>
                  <w:szCs w:val="20"/>
                </w:rPr>
                <w:t>13</w:t>
              </w:r>
            </w:ins>
            <w:del w:id="775" w:author="Cox, Gabriel C" w:date="2018-11-09T09:53:00Z">
              <w:r w:rsidR="000E3768" w:rsidDel="000B5D81">
                <w:rPr>
                  <w:rFonts w:eastAsia="Times New Roman"/>
                  <w:sz w:val="20"/>
                  <w:szCs w:val="20"/>
                </w:rPr>
                <w:delText>1</w:delText>
              </w:r>
            </w:del>
            <w:del w:id="776" w:author="Cox, Gabriel C" w:date="2018-11-09T09:37:00Z">
              <w:r w:rsidR="000E3768" w:rsidDel="00CD3E0F">
                <w:rPr>
                  <w:rFonts w:eastAsia="Times New Roman"/>
                  <w:sz w:val="20"/>
                  <w:szCs w:val="20"/>
                </w:rPr>
                <w:delText>4</w:delText>
              </w:r>
            </w:del>
          </w:p>
        </w:tc>
        <w:tc>
          <w:tcPr>
            <w:tcW w:w="771" w:type="dxa"/>
            <w:tcBorders>
              <w:top w:val="single" w:sz="4" w:space="0" w:color="auto"/>
              <w:left w:val="single" w:sz="4" w:space="0" w:color="auto"/>
              <w:bottom w:val="single" w:sz="4" w:space="0" w:color="auto"/>
              <w:right w:val="single" w:sz="4" w:space="0" w:color="auto"/>
            </w:tcBorders>
          </w:tcPr>
          <w:p w14:paraId="210C5634" w14:textId="0F803786" w:rsidR="000E3768" w:rsidRDefault="000B5D81" w:rsidP="000E3768">
            <w:pPr>
              <w:spacing w:after="0" w:line="240" w:lineRule="auto"/>
              <w:rPr>
                <w:rFonts w:eastAsia="Times New Roman"/>
                <w:sz w:val="20"/>
                <w:szCs w:val="20"/>
              </w:rPr>
            </w:pPr>
            <w:ins w:id="777" w:author="Cox, Gabriel C" w:date="2018-11-09T09:54:00Z">
              <w:r>
                <w:rPr>
                  <w:rFonts w:eastAsia="Times New Roman"/>
                  <w:sz w:val="20"/>
                  <w:szCs w:val="20"/>
                </w:rPr>
                <w:t>14</w:t>
              </w:r>
            </w:ins>
            <w:del w:id="778" w:author="Cox, Gabriel C" w:date="2018-11-09T09:37:00Z">
              <w:r w:rsidR="000E3768" w:rsidDel="00CD3E0F">
                <w:rPr>
                  <w:rFonts w:eastAsia="Times New Roman"/>
                  <w:sz w:val="20"/>
                  <w:szCs w:val="20"/>
                </w:rPr>
                <w:delText>96</w:delText>
              </w:r>
            </w:del>
          </w:p>
        </w:tc>
        <w:tc>
          <w:tcPr>
            <w:tcW w:w="1152" w:type="dxa"/>
            <w:tcBorders>
              <w:top w:val="single" w:sz="4" w:space="0" w:color="auto"/>
              <w:left w:val="single" w:sz="4" w:space="0" w:color="auto"/>
              <w:bottom w:val="single" w:sz="4" w:space="0" w:color="auto"/>
              <w:right w:val="single" w:sz="4" w:space="0" w:color="auto"/>
            </w:tcBorders>
            <w:shd w:val="clear" w:color="auto" w:fill="auto"/>
            <w:noWrap/>
          </w:tcPr>
          <w:p w14:paraId="7153BBEA" w14:textId="18E6DAFC" w:rsidR="000E3768" w:rsidRDefault="000E3768" w:rsidP="000E3768">
            <w:pPr>
              <w:spacing w:after="0" w:line="240" w:lineRule="auto"/>
              <w:rPr>
                <w:rFonts w:eastAsia="Times New Roman"/>
                <w:sz w:val="20"/>
                <w:szCs w:val="20"/>
              </w:rPr>
            </w:pPr>
            <w:r>
              <w:rPr>
                <w:rFonts w:eastAsia="Times New Roman"/>
                <w:sz w:val="20"/>
                <w:szCs w:val="20"/>
              </w:rPr>
              <w:t>Reserved</w:t>
            </w:r>
          </w:p>
        </w:tc>
        <w:tc>
          <w:tcPr>
            <w:tcW w:w="2790" w:type="dxa"/>
            <w:tcBorders>
              <w:top w:val="single" w:sz="4" w:space="0" w:color="auto"/>
              <w:left w:val="nil"/>
              <w:bottom w:val="single" w:sz="4" w:space="0" w:color="auto"/>
              <w:right w:val="single" w:sz="4" w:space="0" w:color="auto"/>
            </w:tcBorders>
            <w:shd w:val="clear" w:color="auto" w:fill="auto"/>
            <w:noWrap/>
            <w:vAlign w:val="center"/>
          </w:tcPr>
          <w:p w14:paraId="345CF499" w14:textId="199E6A83" w:rsidR="000E3768" w:rsidRDefault="000E3768" w:rsidP="000E3768">
            <w:pPr>
              <w:spacing w:after="0" w:line="240" w:lineRule="auto"/>
              <w:rPr>
                <w:rFonts w:eastAsia="Times New Roman"/>
                <w:noProof/>
                <w:color w:val="000000" w:themeColor="text1"/>
                <w:sz w:val="20"/>
                <w:szCs w:val="20"/>
                <w:lang w:val="en"/>
              </w:rPr>
            </w:pPr>
            <w:r>
              <w:rPr>
                <w:rFonts w:eastAsia="Times New Roman"/>
                <w:noProof/>
                <w:color w:val="000000" w:themeColor="text1"/>
                <w:sz w:val="20"/>
                <w:szCs w:val="20"/>
                <w:lang w:val="en"/>
              </w:rPr>
              <w:t>Reserved for future use</w:t>
            </w:r>
          </w:p>
        </w:tc>
        <w:tc>
          <w:tcPr>
            <w:tcW w:w="2430" w:type="dxa"/>
            <w:tcBorders>
              <w:top w:val="single" w:sz="4" w:space="0" w:color="auto"/>
              <w:left w:val="nil"/>
              <w:bottom w:val="single" w:sz="4" w:space="0" w:color="auto"/>
              <w:right w:val="single" w:sz="4" w:space="0" w:color="auto"/>
            </w:tcBorders>
            <w:shd w:val="clear" w:color="auto" w:fill="auto"/>
            <w:noWrap/>
            <w:vAlign w:val="center"/>
          </w:tcPr>
          <w:p w14:paraId="6D205D55" w14:textId="192463FE" w:rsidR="000E3768" w:rsidRDefault="000E3768" w:rsidP="000E3768">
            <w:pPr>
              <w:spacing w:after="0" w:line="240" w:lineRule="auto"/>
              <w:rPr>
                <w:rFonts w:eastAsia="Times New Roman"/>
                <w:sz w:val="20"/>
                <w:szCs w:val="20"/>
                <w:lang w:val="en"/>
              </w:rPr>
            </w:pPr>
            <w:r>
              <w:rPr>
                <w:rFonts w:eastAsia="Times New Roman"/>
                <w:sz w:val="20"/>
                <w:szCs w:val="20"/>
                <w:lang w:val="en"/>
              </w:rPr>
              <w:t>1</w:t>
            </w:r>
            <w:ins w:id="779" w:author="Cox, Gabriel C" w:date="2018-11-09T09:38:00Z">
              <w:r w:rsidR="000B5D81">
                <w:rPr>
                  <w:rFonts w:eastAsia="Times New Roman"/>
                  <w:sz w:val="20"/>
                  <w:szCs w:val="20"/>
                  <w:lang w:val="en"/>
                </w:rPr>
                <w:t>4</w:t>
              </w:r>
            </w:ins>
            <w:del w:id="780" w:author="Cox, Gabriel C" w:date="2018-11-09T09:38:00Z">
              <w:r w:rsidDel="00CD3E0F">
                <w:rPr>
                  <w:rFonts w:eastAsia="Times New Roman"/>
                  <w:sz w:val="20"/>
                  <w:szCs w:val="20"/>
                  <w:lang w:val="en"/>
                </w:rPr>
                <w:delText>2</w:delText>
              </w:r>
            </w:del>
            <w:r>
              <w:rPr>
                <w:rFonts w:eastAsia="Times New Roman"/>
                <w:sz w:val="20"/>
                <w:szCs w:val="20"/>
                <w:lang w:val="en"/>
              </w:rPr>
              <w:t xml:space="preserve"> bytes</w:t>
            </w:r>
          </w:p>
        </w:tc>
        <w:tc>
          <w:tcPr>
            <w:tcW w:w="1326" w:type="dxa"/>
            <w:tcBorders>
              <w:top w:val="single" w:sz="4" w:space="0" w:color="auto"/>
              <w:left w:val="nil"/>
              <w:bottom w:val="single" w:sz="4" w:space="0" w:color="auto"/>
              <w:right w:val="single" w:sz="4" w:space="0" w:color="auto"/>
            </w:tcBorders>
            <w:shd w:val="clear" w:color="auto" w:fill="auto"/>
            <w:noWrap/>
          </w:tcPr>
          <w:p w14:paraId="0DA97839" w14:textId="77777777" w:rsidR="000E3768" w:rsidRDefault="000E3768" w:rsidP="000E3768">
            <w:pPr>
              <w:keepNext/>
              <w:spacing w:after="0" w:line="240" w:lineRule="auto"/>
              <w:rPr>
                <w:rFonts w:eastAsia="Times New Roman"/>
                <w:sz w:val="20"/>
                <w:szCs w:val="20"/>
              </w:rPr>
            </w:pPr>
          </w:p>
        </w:tc>
      </w:tr>
    </w:tbl>
    <w:p w14:paraId="737DFF52" w14:textId="6454A9A8" w:rsidR="0085288F" w:rsidRPr="0085288F" w:rsidRDefault="0085288F" w:rsidP="0085288F">
      <w:pPr>
        <w:rPr>
          <w:lang w:val="en"/>
        </w:rPr>
      </w:pPr>
    </w:p>
    <w:p w14:paraId="7C6CCF90" w14:textId="77777777" w:rsidR="000E3768" w:rsidRDefault="000E3768">
      <w:pPr>
        <w:rPr>
          <w:rFonts w:asciiTheme="majorHAnsi" w:eastAsiaTheme="majorEastAsia" w:hAnsiTheme="majorHAnsi" w:cstheme="majorBidi"/>
          <w:color w:val="2E74B5" w:themeColor="accent1" w:themeShade="BF"/>
          <w:sz w:val="26"/>
          <w:szCs w:val="26"/>
          <w:lang w:val="en"/>
        </w:rPr>
      </w:pPr>
      <w:r>
        <w:rPr>
          <w:lang w:val="en"/>
        </w:rPr>
        <w:br w:type="page"/>
      </w:r>
    </w:p>
    <w:p w14:paraId="56761E7B" w14:textId="63818F8C" w:rsidR="00D5614D" w:rsidRDefault="00D5614D" w:rsidP="00D5614D">
      <w:pPr>
        <w:pStyle w:val="Heading2"/>
        <w:rPr>
          <w:lang w:val="en"/>
        </w:rPr>
      </w:pPr>
      <w:bookmarkStart w:id="781" w:name="_Toc529731889"/>
      <w:r>
        <w:rPr>
          <w:lang w:val="en"/>
        </w:rPr>
        <w:lastRenderedPageBreak/>
        <w:t>Enumerated Field Definitions</w:t>
      </w:r>
      <w:bookmarkEnd w:id="781"/>
    </w:p>
    <w:p w14:paraId="0C7C2AA1" w14:textId="77777777" w:rsidR="00D5614D" w:rsidRDefault="00D5614D" w:rsidP="00D5614D">
      <w:pPr>
        <w:rPr>
          <w:lang w:val="en"/>
        </w:rPr>
      </w:pPr>
      <w:r>
        <w:rPr>
          <w:lang w:val="en"/>
        </w:rPr>
        <w:t>In the data structures above, some fields are enumerated values.  The table below assigns meaning to those enumerations.  This can be updated as needed.</w:t>
      </w:r>
    </w:p>
    <w:tbl>
      <w:tblPr>
        <w:tblW w:w="9580" w:type="dxa"/>
        <w:tblInd w:w="-5" w:type="dxa"/>
        <w:tblLook w:val="04A0" w:firstRow="1" w:lastRow="0" w:firstColumn="1" w:lastColumn="0" w:noHBand="0" w:noVBand="1"/>
        <w:tblPrChange w:id="782" w:author="Cox, Gabriel C" w:date="2018-11-09T10:46:00Z">
          <w:tblPr>
            <w:tblW w:w="8881" w:type="dxa"/>
            <w:tblInd w:w="-5" w:type="dxa"/>
            <w:tblLook w:val="04A0" w:firstRow="1" w:lastRow="0" w:firstColumn="1" w:lastColumn="0" w:noHBand="0" w:noVBand="1"/>
          </w:tblPr>
        </w:tblPrChange>
      </w:tblPr>
      <w:tblGrid>
        <w:gridCol w:w="1355"/>
        <w:gridCol w:w="4976"/>
        <w:gridCol w:w="771"/>
        <w:gridCol w:w="2507"/>
        <w:tblGridChange w:id="783">
          <w:tblGrid>
            <w:gridCol w:w="5"/>
            <w:gridCol w:w="1350"/>
            <w:gridCol w:w="68"/>
            <w:gridCol w:w="4620"/>
            <w:gridCol w:w="288"/>
            <w:gridCol w:w="478"/>
            <w:gridCol w:w="293"/>
            <w:gridCol w:w="2483"/>
            <w:gridCol w:w="24"/>
          </w:tblGrid>
        </w:tblGridChange>
      </w:tblGrid>
      <w:tr w:rsidR="00D5614D" w:rsidRPr="00CE5E7C" w14:paraId="0ECBD7ED" w14:textId="77777777" w:rsidTr="00532281">
        <w:trPr>
          <w:trHeight w:val="300"/>
          <w:trPrChange w:id="784" w:author="Cox, Gabriel C" w:date="2018-11-09T10:46:00Z">
            <w:trPr>
              <w:gridBefore w:val="1"/>
              <w:gridAfter w:val="0"/>
              <w:trHeight w:val="300"/>
            </w:trPr>
          </w:trPrChange>
        </w:trPr>
        <w:tc>
          <w:tcPr>
            <w:tcW w:w="1351" w:type="dxa"/>
            <w:tcBorders>
              <w:top w:val="single" w:sz="4" w:space="0" w:color="auto"/>
              <w:left w:val="single" w:sz="4" w:space="0" w:color="auto"/>
              <w:bottom w:val="single" w:sz="4" w:space="0" w:color="auto"/>
              <w:right w:val="single" w:sz="4" w:space="0" w:color="auto"/>
            </w:tcBorders>
            <w:shd w:val="clear" w:color="000000" w:fill="F2F2F2"/>
            <w:noWrap/>
            <w:hideMark/>
            <w:tcPrChange w:id="785" w:author="Cox, Gabriel C" w:date="2018-11-09T10:46:00Z">
              <w:tcPr>
                <w:tcW w:w="1429" w:type="dxa"/>
                <w:gridSpan w:val="2"/>
                <w:tcBorders>
                  <w:top w:val="single" w:sz="4" w:space="0" w:color="auto"/>
                  <w:left w:val="single" w:sz="4" w:space="0" w:color="auto"/>
                  <w:bottom w:val="single" w:sz="4" w:space="0" w:color="auto"/>
                  <w:right w:val="single" w:sz="4" w:space="0" w:color="auto"/>
                </w:tcBorders>
                <w:shd w:val="clear" w:color="000000" w:fill="F2F2F2"/>
                <w:noWrap/>
                <w:hideMark/>
              </w:tcPr>
            </w:tcPrChange>
          </w:tcPr>
          <w:p w14:paraId="127C2314"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Field Name</w:t>
            </w:r>
          </w:p>
        </w:tc>
        <w:tc>
          <w:tcPr>
            <w:tcW w:w="4961" w:type="dxa"/>
            <w:tcBorders>
              <w:top w:val="single" w:sz="4" w:space="0" w:color="auto"/>
              <w:left w:val="nil"/>
              <w:bottom w:val="single" w:sz="4" w:space="0" w:color="auto"/>
              <w:right w:val="single" w:sz="4" w:space="0" w:color="auto"/>
            </w:tcBorders>
            <w:shd w:val="clear" w:color="000000" w:fill="F2F2F2"/>
            <w:noWrap/>
            <w:hideMark/>
            <w:tcPrChange w:id="786" w:author="Cox, Gabriel C" w:date="2018-11-09T10:46:00Z">
              <w:tcPr>
                <w:tcW w:w="4241" w:type="dxa"/>
                <w:tcBorders>
                  <w:top w:val="single" w:sz="4" w:space="0" w:color="auto"/>
                  <w:left w:val="nil"/>
                  <w:bottom w:val="single" w:sz="4" w:space="0" w:color="auto"/>
                  <w:right w:val="single" w:sz="4" w:space="0" w:color="auto"/>
                </w:tcBorders>
                <w:shd w:val="clear" w:color="000000" w:fill="F2F2F2"/>
                <w:noWrap/>
                <w:hideMark/>
              </w:tcPr>
            </w:tcPrChange>
          </w:tcPr>
          <w:p w14:paraId="3F5A7FC5"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Details</w:t>
            </w:r>
          </w:p>
        </w:tc>
        <w:tc>
          <w:tcPr>
            <w:tcW w:w="769" w:type="dxa"/>
            <w:tcBorders>
              <w:top w:val="single" w:sz="4" w:space="0" w:color="auto"/>
              <w:left w:val="nil"/>
              <w:bottom w:val="single" w:sz="4" w:space="0" w:color="auto"/>
              <w:right w:val="single" w:sz="4" w:space="0" w:color="auto"/>
            </w:tcBorders>
            <w:shd w:val="clear" w:color="000000" w:fill="F2F2F2"/>
            <w:noWrap/>
            <w:hideMark/>
            <w:tcPrChange w:id="787" w:author="Cox, Gabriel C" w:date="2018-11-09T10:46:00Z">
              <w:tcPr>
                <w:tcW w:w="411" w:type="dxa"/>
                <w:gridSpan w:val="2"/>
                <w:tcBorders>
                  <w:top w:val="single" w:sz="4" w:space="0" w:color="auto"/>
                  <w:left w:val="nil"/>
                  <w:bottom w:val="single" w:sz="4" w:space="0" w:color="auto"/>
                  <w:right w:val="single" w:sz="4" w:space="0" w:color="auto"/>
                </w:tcBorders>
                <w:shd w:val="clear" w:color="000000" w:fill="F2F2F2"/>
                <w:noWrap/>
                <w:hideMark/>
              </w:tcPr>
            </w:tcPrChange>
          </w:tcPr>
          <w:p w14:paraId="0DE489AD"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Length (bits)</w:t>
            </w:r>
          </w:p>
        </w:tc>
        <w:tc>
          <w:tcPr>
            <w:tcW w:w="2499" w:type="dxa"/>
            <w:tcBorders>
              <w:top w:val="single" w:sz="4" w:space="0" w:color="auto"/>
              <w:left w:val="nil"/>
              <w:bottom w:val="single" w:sz="4" w:space="0" w:color="auto"/>
              <w:right w:val="single" w:sz="4" w:space="0" w:color="auto"/>
            </w:tcBorders>
            <w:shd w:val="clear" w:color="000000" w:fill="F2F2F2"/>
            <w:noWrap/>
            <w:hideMark/>
            <w:tcPrChange w:id="788" w:author="Cox, Gabriel C" w:date="2018-11-09T10:46:00Z">
              <w:tcPr>
                <w:tcW w:w="2800" w:type="dxa"/>
                <w:gridSpan w:val="2"/>
                <w:tcBorders>
                  <w:top w:val="single" w:sz="4" w:space="0" w:color="auto"/>
                  <w:left w:val="nil"/>
                  <w:bottom w:val="single" w:sz="4" w:space="0" w:color="auto"/>
                  <w:right w:val="single" w:sz="4" w:space="0" w:color="auto"/>
                </w:tcBorders>
                <w:shd w:val="clear" w:color="000000" w:fill="F2F2F2"/>
                <w:noWrap/>
                <w:hideMark/>
              </w:tcPr>
            </w:tcPrChange>
          </w:tcPr>
          <w:p w14:paraId="138274E9"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Notes</w:t>
            </w:r>
          </w:p>
        </w:tc>
      </w:tr>
      <w:tr w:rsidR="00D5614D" w:rsidRPr="00CE5E7C" w14:paraId="4EDD7D7B" w14:textId="77777777" w:rsidTr="005E3ED2">
        <w:trPr>
          <w:trHeight w:val="2466"/>
          <w:trPrChange w:id="789" w:author="Cox, Gabriel C" w:date="2018-11-09T08:53:00Z">
            <w:trPr>
              <w:gridBefore w:val="1"/>
              <w:gridAfter w:val="0"/>
              <w:trHeight w:val="2466"/>
            </w:trPr>
          </w:trPrChange>
        </w:trPr>
        <w:tc>
          <w:tcPr>
            <w:tcW w:w="1355" w:type="dxa"/>
            <w:tcBorders>
              <w:top w:val="single" w:sz="4" w:space="0" w:color="auto"/>
              <w:left w:val="single" w:sz="4" w:space="0" w:color="auto"/>
              <w:bottom w:val="single" w:sz="4" w:space="0" w:color="auto"/>
              <w:right w:val="single" w:sz="4" w:space="0" w:color="auto"/>
            </w:tcBorders>
            <w:shd w:val="clear" w:color="auto" w:fill="auto"/>
            <w:noWrap/>
            <w:hideMark/>
            <w:tcPrChange w:id="790" w:author="Cox, Gabriel C" w:date="2018-11-09T08:53:00Z">
              <w:tcPr>
                <w:tcW w:w="1429" w:type="dxa"/>
                <w:gridSpan w:val="2"/>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276B4D"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Drone Type</w:t>
            </w:r>
          </w:p>
        </w:tc>
        <w:tc>
          <w:tcPr>
            <w:tcW w:w="4954" w:type="dxa"/>
            <w:tcBorders>
              <w:top w:val="single" w:sz="4" w:space="0" w:color="auto"/>
              <w:left w:val="nil"/>
              <w:bottom w:val="single" w:sz="4" w:space="0" w:color="auto"/>
              <w:right w:val="single" w:sz="4" w:space="0" w:color="auto"/>
            </w:tcBorders>
            <w:shd w:val="clear" w:color="auto" w:fill="auto"/>
            <w:hideMark/>
            <w:tcPrChange w:id="791" w:author="Cox, Gabriel C" w:date="2018-11-09T08:53:00Z">
              <w:tcPr>
                <w:tcW w:w="4241" w:type="dxa"/>
                <w:tcBorders>
                  <w:top w:val="single" w:sz="4" w:space="0" w:color="auto"/>
                  <w:left w:val="nil"/>
                  <w:bottom w:val="single" w:sz="4" w:space="0" w:color="auto"/>
                  <w:right w:val="single" w:sz="4" w:space="0" w:color="auto"/>
                </w:tcBorders>
                <w:shd w:val="clear" w:color="auto" w:fill="auto"/>
                <w:hideMark/>
              </w:tcPr>
            </w:tcPrChange>
          </w:tcPr>
          <w:p w14:paraId="12BEF7D0" w14:textId="77777777" w:rsidR="00D5614D" w:rsidRDefault="00D5614D" w:rsidP="00D5614D">
            <w:pPr>
              <w:spacing w:after="0" w:line="240" w:lineRule="auto"/>
              <w:rPr>
                <w:rFonts w:eastAsia="Times New Roman"/>
                <w:sz w:val="20"/>
                <w:szCs w:val="20"/>
              </w:rPr>
            </w:pPr>
            <w:r w:rsidRPr="00CE5E7C">
              <w:rPr>
                <w:rFonts w:eastAsia="Times New Roman"/>
                <w:sz w:val="20"/>
                <w:szCs w:val="20"/>
              </w:rPr>
              <w:t>0: None</w:t>
            </w:r>
            <w:r w:rsidRPr="00CE5E7C">
              <w:rPr>
                <w:rFonts w:eastAsia="Times New Roman"/>
                <w:sz w:val="20"/>
                <w:szCs w:val="20"/>
              </w:rPr>
              <w:br/>
              <w:t>1: Fixed Wing Powered</w:t>
            </w:r>
            <w:r w:rsidRPr="00CE5E7C">
              <w:rPr>
                <w:rFonts w:eastAsia="Times New Roman"/>
                <w:sz w:val="20"/>
                <w:szCs w:val="20"/>
              </w:rPr>
              <w:br/>
              <w:t>2: Rotorcraft/Multirotor</w:t>
            </w:r>
            <w:r w:rsidRPr="00CE5E7C">
              <w:rPr>
                <w:rFonts w:eastAsia="Times New Roman"/>
                <w:sz w:val="20"/>
                <w:szCs w:val="20"/>
              </w:rPr>
              <w:br/>
              <w:t>3: LTA (Lighter than Air) Powered</w:t>
            </w:r>
            <w:r w:rsidRPr="00CE5E7C">
              <w:rPr>
                <w:rFonts w:eastAsia="Times New Roman"/>
                <w:sz w:val="20"/>
                <w:szCs w:val="20"/>
              </w:rPr>
              <w:br/>
              <w:t>4: LTA Unpowered (Bal</w:t>
            </w:r>
            <w:r>
              <w:rPr>
                <w:rFonts w:eastAsia="Times New Roman"/>
                <w:sz w:val="20"/>
                <w:szCs w:val="20"/>
              </w:rPr>
              <w:t>l</w:t>
            </w:r>
            <w:r w:rsidRPr="00CE5E7C">
              <w:rPr>
                <w:rFonts w:eastAsia="Times New Roman"/>
                <w:sz w:val="20"/>
                <w:szCs w:val="20"/>
              </w:rPr>
              <w:t>oon)</w:t>
            </w:r>
            <w:r w:rsidRPr="00CE5E7C">
              <w:rPr>
                <w:rFonts w:eastAsia="Times New Roman"/>
                <w:sz w:val="20"/>
                <w:szCs w:val="20"/>
              </w:rPr>
              <w:br/>
              <w:t>5: VTOL</w:t>
            </w:r>
            <w:r w:rsidRPr="00CE5E7C">
              <w:rPr>
                <w:rFonts w:eastAsia="Times New Roman"/>
                <w:sz w:val="20"/>
                <w:szCs w:val="20"/>
              </w:rPr>
              <w:br/>
              <w:t>6: Free Fall/Parachute</w:t>
            </w:r>
            <w:r w:rsidRPr="00CE5E7C">
              <w:rPr>
                <w:rFonts w:eastAsia="Times New Roman"/>
                <w:sz w:val="20"/>
                <w:szCs w:val="20"/>
              </w:rPr>
              <w:br/>
              <w:t>7: Rocket</w:t>
            </w:r>
            <w:r w:rsidRPr="00CE5E7C">
              <w:rPr>
                <w:rFonts w:eastAsia="Times New Roman"/>
                <w:sz w:val="20"/>
                <w:szCs w:val="20"/>
              </w:rPr>
              <w:br/>
              <w:t>8: Glider</w:t>
            </w:r>
            <w:r w:rsidRPr="00CE5E7C">
              <w:rPr>
                <w:rFonts w:eastAsia="Times New Roman"/>
                <w:sz w:val="20"/>
                <w:szCs w:val="20"/>
              </w:rPr>
              <w:br/>
              <w:t>9: Other</w:t>
            </w:r>
          </w:p>
          <w:p w14:paraId="2C4C3866" w14:textId="6DFC0882" w:rsidR="003C7A51" w:rsidRPr="00CE5E7C" w:rsidRDefault="003C7A51" w:rsidP="00D5614D">
            <w:pPr>
              <w:spacing w:after="0" w:line="240" w:lineRule="auto"/>
              <w:rPr>
                <w:rFonts w:eastAsia="Times New Roman"/>
                <w:sz w:val="20"/>
                <w:szCs w:val="20"/>
              </w:rPr>
            </w:pPr>
            <w:r>
              <w:rPr>
                <w:rFonts w:eastAsia="Times New Roman"/>
                <w:sz w:val="20"/>
                <w:szCs w:val="20"/>
              </w:rPr>
              <w:t>10-</w:t>
            </w:r>
            <w:ins w:id="792" w:author="Cox, Gabriel C" w:date="2018-11-09T08:53:00Z">
              <w:r w:rsidR="005E3ED2">
                <w:rPr>
                  <w:rFonts w:eastAsia="Times New Roman"/>
                  <w:sz w:val="20"/>
                  <w:szCs w:val="20"/>
                </w:rPr>
                <w:t>1</w:t>
              </w:r>
            </w:ins>
            <w:del w:id="793" w:author="Cox, Gabriel C" w:date="2018-11-09T08:53:00Z">
              <w:r w:rsidDel="005E3ED2">
                <w:rPr>
                  <w:rFonts w:eastAsia="Times New Roman"/>
                  <w:sz w:val="20"/>
                  <w:szCs w:val="20"/>
                </w:rPr>
                <w:delText>25</w:delText>
              </w:r>
            </w:del>
            <w:r>
              <w:rPr>
                <w:rFonts w:eastAsia="Times New Roman"/>
                <w:sz w:val="20"/>
                <w:szCs w:val="20"/>
              </w:rPr>
              <w:t>5: Reserved</w:t>
            </w:r>
          </w:p>
        </w:tc>
        <w:tc>
          <w:tcPr>
            <w:tcW w:w="764" w:type="dxa"/>
            <w:tcBorders>
              <w:top w:val="single" w:sz="4" w:space="0" w:color="auto"/>
              <w:left w:val="nil"/>
              <w:bottom w:val="single" w:sz="4" w:space="0" w:color="auto"/>
              <w:right w:val="single" w:sz="4" w:space="0" w:color="auto"/>
            </w:tcBorders>
            <w:shd w:val="clear" w:color="auto" w:fill="auto"/>
            <w:noWrap/>
            <w:hideMark/>
            <w:tcPrChange w:id="794" w:author="Cox, Gabriel C" w:date="2018-11-09T08:53:00Z">
              <w:tcPr>
                <w:tcW w:w="411" w:type="dxa"/>
                <w:gridSpan w:val="2"/>
                <w:tcBorders>
                  <w:top w:val="single" w:sz="4" w:space="0" w:color="auto"/>
                  <w:left w:val="nil"/>
                  <w:bottom w:val="single" w:sz="4" w:space="0" w:color="auto"/>
                  <w:right w:val="single" w:sz="4" w:space="0" w:color="auto"/>
                </w:tcBorders>
                <w:shd w:val="clear" w:color="auto" w:fill="auto"/>
                <w:noWrap/>
                <w:hideMark/>
              </w:tcPr>
            </w:tcPrChange>
          </w:tcPr>
          <w:p w14:paraId="031C6937" w14:textId="77777777" w:rsidR="00D5614D" w:rsidRPr="00CE5E7C" w:rsidRDefault="00D5614D" w:rsidP="00D5614D">
            <w:pPr>
              <w:spacing w:after="0" w:line="240" w:lineRule="auto"/>
              <w:jc w:val="center"/>
              <w:rPr>
                <w:rFonts w:eastAsia="Times New Roman"/>
                <w:sz w:val="20"/>
                <w:szCs w:val="20"/>
              </w:rPr>
            </w:pPr>
            <w:r w:rsidRPr="00CE5E7C">
              <w:rPr>
                <w:rFonts w:eastAsia="Times New Roman"/>
                <w:sz w:val="20"/>
                <w:szCs w:val="20"/>
              </w:rPr>
              <w:t>8</w:t>
            </w:r>
          </w:p>
        </w:tc>
        <w:tc>
          <w:tcPr>
            <w:tcW w:w="2507" w:type="dxa"/>
            <w:tcBorders>
              <w:top w:val="single" w:sz="4" w:space="0" w:color="auto"/>
              <w:left w:val="nil"/>
              <w:bottom w:val="single" w:sz="4" w:space="0" w:color="auto"/>
              <w:right w:val="single" w:sz="4" w:space="0" w:color="auto"/>
            </w:tcBorders>
            <w:shd w:val="clear" w:color="auto" w:fill="auto"/>
            <w:noWrap/>
            <w:hideMark/>
            <w:tcPrChange w:id="795" w:author="Cox, Gabriel C" w:date="2018-11-09T08:53:00Z">
              <w:tcPr>
                <w:tcW w:w="2800" w:type="dxa"/>
                <w:gridSpan w:val="2"/>
                <w:tcBorders>
                  <w:top w:val="single" w:sz="4" w:space="0" w:color="auto"/>
                  <w:left w:val="nil"/>
                  <w:bottom w:val="single" w:sz="4" w:space="0" w:color="auto"/>
                  <w:right w:val="single" w:sz="4" w:space="0" w:color="auto"/>
                </w:tcBorders>
                <w:shd w:val="clear" w:color="auto" w:fill="auto"/>
                <w:noWrap/>
                <w:hideMark/>
              </w:tcPr>
            </w:tcPrChange>
          </w:tcPr>
          <w:p w14:paraId="73FD1362" w14:textId="77777777" w:rsidR="00D5614D" w:rsidRPr="00CE5E7C" w:rsidRDefault="00D5614D" w:rsidP="00D5614D">
            <w:pPr>
              <w:spacing w:after="0" w:line="240" w:lineRule="auto"/>
              <w:rPr>
                <w:rFonts w:eastAsia="Times New Roman"/>
                <w:sz w:val="20"/>
                <w:szCs w:val="20"/>
              </w:rPr>
            </w:pPr>
            <w:r w:rsidRPr="00CE5E7C">
              <w:rPr>
                <w:rFonts w:eastAsia="Times New Roman"/>
                <w:sz w:val="20"/>
                <w:szCs w:val="20"/>
              </w:rPr>
              <w:t>Up to 255 Types</w:t>
            </w:r>
          </w:p>
        </w:tc>
      </w:tr>
      <w:tr w:rsidR="00B17311" w:rsidRPr="00CE5E7C" w:rsidDel="005E3ED2" w14:paraId="5E74E701" w14:textId="77777777" w:rsidTr="005E3ED2">
        <w:trPr>
          <w:trHeight w:val="693"/>
          <w:del w:id="796" w:author="Cox, Gabriel C" w:date="2018-11-09T08:53:00Z"/>
        </w:trPr>
        <w:tc>
          <w:tcPr>
            <w:tcW w:w="1355" w:type="dxa"/>
            <w:tcBorders>
              <w:top w:val="single" w:sz="4" w:space="0" w:color="auto"/>
              <w:left w:val="single" w:sz="4" w:space="0" w:color="auto"/>
              <w:bottom w:val="single" w:sz="4" w:space="0" w:color="auto"/>
              <w:right w:val="single" w:sz="4" w:space="0" w:color="auto"/>
            </w:tcBorders>
            <w:shd w:val="clear" w:color="auto" w:fill="auto"/>
            <w:noWrap/>
          </w:tcPr>
          <w:p w14:paraId="2223B13A" w14:textId="0EE6BD8E" w:rsidR="00D5614D" w:rsidRPr="00CE5E7C" w:rsidDel="005E3ED2" w:rsidRDefault="00D5614D" w:rsidP="00D5614D">
            <w:pPr>
              <w:spacing w:after="0" w:line="240" w:lineRule="auto"/>
              <w:rPr>
                <w:del w:id="797" w:author="Cox, Gabriel C" w:date="2018-11-09T08:53:00Z"/>
                <w:rFonts w:eastAsia="Times New Roman"/>
                <w:sz w:val="20"/>
                <w:szCs w:val="20"/>
              </w:rPr>
            </w:pPr>
            <w:del w:id="798" w:author="Cox, Gabriel C" w:date="2018-11-09T08:53:00Z">
              <w:r w:rsidDel="005E3ED2">
                <w:rPr>
                  <w:rFonts w:eastAsia="Times New Roman"/>
                  <w:sz w:val="20"/>
                  <w:szCs w:val="20"/>
                </w:rPr>
                <w:delText xml:space="preserve">Drone </w:delText>
              </w:r>
              <w:r w:rsidR="00BE1A67" w:rsidDel="005E3ED2">
                <w:rPr>
                  <w:rFonts w:eastAsia="Times New Roman"/>
                  <w:sz w:val="20"/>
                  <w:szCs w:val="20"/>
                </w:rPr>
                <w:delText>Category</w:delText>
              </w:r>
            </w:del>
          </w:p>
        </w:tc>
        <w:tc>
          <w:tcPr>
            <w:tcW w:w="4954" w:type="dxa"/>
            <w:tcBorders>
              <w:top w:val="single" w:sz="4" w:space="0" w:color="auto"/>
              <w:left w:val="nil"/>
              <w:bottom w:val="single" w:sz="4" w:space="0" w:color="auto"/>
              <w:right w:val="single" w:sz="4" w:space="0" w:color="auto"/>
            </w:tcBorders>
            <w:shd w:val="clear" w:color="auto" w:fill="auto"/>
          </w:tcPr>
          <w:p w14:paraId="4E52B3DE" w14:textId="10B075D1" w:rsidR="00D5614D" w:rsidDel="005E3ED2" w:rsidRDefault="00D5614D" w:rsidP="00D5614D">
            <w:pPr>
              <w:spacing w:after="0" w:line="240" w:lineRule="auto"/>
              <w:rPr>
                <w:del w:id="799" w:author="Cox, Gabriel C" w:date="2018-11-09T08:53:00Z"/>
                <w:rFonts w:eastAsia="Times New Roman"/>
                <w:sz w:val="20"/>
                <w:szCs w:val="20"/>
              </w:rPr>
            </w:pPr>
            <w:del w:id="800" w:author="Cox, Gabriel C" w:date="2018-11-09T08:53:00Z">
              <w:r w:rsidDel="005E3ED2">
                <w:rPr>
                  <w:rFonts w:eastAsia="Times New Roman"/>
                  <w:sz w:val="20"/>
                  <w:szCs w:val="20"/>
                </w:rPr>
                <w:delText>(</w:delText>
              </w:r>
              <w:r w:rsidR="003C7A51" w:rsidDel="005E3ED2">
                <w:rPr>
                  <w:rFonts w:eastAsia="Times New Roman"/>
                  <w:sz w:val="20"/>
                  <w:szCs w:val="20"/>
                </w:rPr>
                <w:delText xml:space="preserve">Placeholder </w:delText>
              </w:r>
              <w:r w:rsidDel="005E3ED2">
                <w:rPr>
                  <w:rFonts w:eastAsia="Times New Roman"/>
                  <w:sz w:val="20"/>
                  <w:szCs w:val="20"/>
                </w:rPr>
                <w:delText>Examples)</w:delText>
              </w:r>
              <w:r w:rsidDel="005E3ED2">
                <w:rPr>
                  <w:rFonts w:eastAsia="Times New Roman"/>
                  <w:sz w:val="20"/>
                  <w:szCs w:val="20"/>
                </w:rPr>
                <w:br/>
                <w:delText>0: None</w:delText>
              </w:r>
              <w:r w:rsidDel="005E3ED2">
                <w:rPr>
                  <w:rFonts w:eastAsia="Times New Roman"/>
                  <w:sz w:val="20"/>
                  <w:szCs w:val="20"/>
                </w:rPr>
                <w:br/>
                <w:delText xml:space="preserve">1: </w:delText>
              </w:r>
              <w:r w:rsidR="00016A26" w:rsidDel="005E3ED2">
                <w:rPr>
                  <w:rFonts w:eastAsia="Times New Roman"/>
                  <w:sz w:val="20"/>
                  <w:szCs w:val="20"/>
                </w:rPr>
                <w:delText>OOP Com</w:delText>
              </w:r>
              <w:r w:rsidR="002106E2" w:rsidDel="005E3ED2">
                <w:rPr>
                  <w:rFonts w:eastAsia="Times New Roman"/>
                  <w:sz w:val="20"/>
                  <w:szCs w:val="20"/>
                </w:rPr>
                <w:delText>p</w:delText>
              </w:r>
              <w:r w:rsidR="00016A26" w:rsidDel="005E3ED2">
                <w:rPr>
                  <w:rFonts w:eastAsia="Times New Roman"/>
                  <w:sz w:val="20"/>
                  <w:szCs w:val="20"/>
                </w:rPr>
                <w:delText>liant</w:delText>
              </w:r>
            </w:del>
          </w:p>
          <w:p w14:paraId="55CB3585" w14:textId="61E1CF9E" w:rsidR="00D5614D" w:rsidRPr="00CE5E7C" w:rsidDel="005E3ED2" w:rsidRDefault="008B5069" w:rsidP="00D5614D">
            <w:pPr>
              <w:spacing w:after="0" w:line="240" w:lineRule="auto"/>
              <w:rPr>
                <w:del w:id="801" w:author="Cox, Gabriel C" w:date="2018-11-09T08:53:00Z"/>
                <w:rFonts w:eastAsia="Times New Roman"/>
                <w:sz w:val="20"/>
                <w:szCs w:val="20"/>
              </w:rPr>
            </w:pPr>
            <w:del w:id="802" w:author="Cox, Gabriel C" w:date="2018-11-09T08:53:00Z">
              <w:r w:rsidDel="005E3ED2">
                <w:rPr>
                  <w:rFonts w:eastAsia="Times New Roman"/>
                  <w:sz w:val="20"/>
                  <w:szCs w:val="20"/>
                </w:rPr>
                <w:delText>2: Night Compliant</w:delText>
              </w:r>
              <w:r w:rsidDel="005E3ED2">
                <w:rPr>
                  <w:rFonts w:eastAsia="Times New Roman"/>
                  <w:sz w:val="20"/>
                  <w:szCs w:val="20"/>
                </w:rPr>
                <w:br/>
                <w:delText>3</w:delText>
              </w:r>
              <w:r w:rsidR="00D5614D" w:rsidDel="005E3ED2">
                <w:rPr>
                  <w:rFonts w:eastAsia="Times New Roman"/>
                  <w:sz w:val="20"/>
                  <w:szCs w:val="20"/>
                </w:rPr>
                <w:delText>: Other types that may fit into a regulatory category that permit certain types of operations.</w:delText>
              </w:r>
            </w:del>
          </w:p>
        </w:tc>
        <w:tc>
          <w:tcPr>
            <w:tcW w:w="764" w:type="dxa"/>
            <w:tcBorders>
              <w:top w:val="single" w:sz="4" w:space="0" w:color="auto"/>
              <w:left w:val="nil"/>
              <w:bottom w:val="single" w:sz="4" w:space="0" w:color="auto"/>
              <w:right w:val="single" w:sz="4" w:space="0" w:color="auto"/>
            </w:tcBorders>
            <w:shd w:val="clear" w:color="auto" w:fill="auto"/>
            <w:noWrap/>
          </w:tcPr>
          <w:p w14:paraId="6FD12267" w14:textId="6812BED5" w:rsidR="00D5614D" w:rsidRPr="00CE5E7C" w:rsidDel="005E3ED2" w:rsidRDefault="00D5614D" w:rsidP="00D5614D">
            <w:pPr>
              <w:spacing w:after="0" w:line="240" w:lineRule="auto"/>
              <w:jc w:val="center"/>
              <w:rPr>
                <w:del w:id="803" w:author="Cox, Gabriel C" w:date="2018-11-09T08:53:00Z"/>
                <w:rFonts w:eastAsia="Times New Roman"/>
                <w:sz w:val="20"/>
                <w:szCs w:val="20"/>
              </w:rPr>
            </w:pPr>
            <w:del w:id="804" w:author="Cox, Gabriel C" w:date="2018-11-09T08:53:00Z">
              <w:r w:rsidDel="005E3ED2">
                <w:rPr>
                  <w:rFonts w:eastAsia="Times New Roman"/>
                  <w:sz w:val="20"/>
                  <w:szCs w:val="20"/>
                </w:rPr>
                <w:delText>8</w:delText>
              </w:r>
            </w:del>
          </w:p>
        </w:tc>
        <w:tc>
          <w:tcPr>
            <w:tcW w:w="2507" w:type="dxa"/>
            <w:tcBorders>
              <w:top w:val="single" w:sz="4" w:space="0" w:color="auto"/>
              <w:left w:val="nil"/>
              <w:bottom w:val="single" w:sz="4" w:space="0" w:color="auto"/>
              <w:right w:val="single" w:sz="4" w:space="0" w:color="auto"/>
            </w:tcBorders>
            <w:shd w:val="clear" w:color="auto" w:fill="auto"/>
            <w:noWrap/>
          </w:tcPr>
          <w:p w14:paraId="4521C99F" w14:textId="12EB9579" w:rsidR="00D5614D" w:rsidRPr="00CE5E7C" w:rsidDel="005E3ED2" w:rsidRDefault="00D5614D" w:rsidP="00D5614D">
            <w:pPr>
              <w:keepNext/>
              <w:spacing w:after="0" w:line="240" w:lineRule="auto"/>
              <w:rPr>
                <w:del w:id="805" w:author="Cox, Gabriel C" w:date="2018-11-09T08:53:00Z"/>
                <w:rFonts w:eastAsia="Times New Roman"/>
                <w:sz w:val="20"/>
                <w:szCs w:val="20"/>
              </w:rPr>
            </w:pPr>
            <w:del w:id="806" w:author="Cox, Gabriel C" w:date="2018-11-09T08:53:00Z">
              <w:r w:rsidDel="005E3ED2">
                <w:rPr>
                  <w:rFonts w:eastAsia="Times New Roman"/>
                  <w:sz w:val="20"/>
                  <w:szCs w:val="20"/>
                </w:rPr>
                <w:delText xml:space="preserve">Up to 255 </w:delText>
              </w:r>
              <w:r w:rsidR="002106E2" w:rsidDel="005E3ED2">
                <w:rPr>
                  <w:rFonts w:eastAsia="Times New Roman"/>
                  <w:sz w:val="20"/>
                  <w:szCs w:val="20"/>
                </w:rPr>
                <w:delText>Categories</w:delText>
              </w:r>
            </w:del>
          </w:p>
        </w:tc>
      </w:tr>
      <w:tr w:rsidR="000E3768" w:rsidRPr="00CE5E7C" w14:paraId="370A6A13" w14:textId="77777777" w:rsidTr="005E3ED2">
        <w:trPr>
          <w:trHeight w:val="693"/>
          <w:trPrChange w:id="807" w:author="Cox, Gabriel C" w:date="2018-11-09T08:53:00Z">
            <w:trPr>
              <w:gridBefore w:val="1"/>
              <w:gridAfter w:val="0"/>
              <w:trHeight w:val="693"/>
            </w:trPr>
          </w:trPrChange>
        </w:trPr>
        <w:tc>
          <w:tcPr>
            <w:tcW w:w="1355" w:type="dxa"/>
            <w:tcBorders>
              <w:top w:val="single" w:sz="4" w:space="0" w:color="auto"/>
              <w:left w:val="single" w:sz="4" w:space="0" w:color="auto"/>
              <w:bottom w:val="single" w:sz="4" w:space="0" w:color="auto"/>
              <w:right w:val="single" w:sz="4" w:space="0" w:color="auto"/>
            </w:tcBorders>
            <w:shd w:val="clear" w:color="auto" w:fill="auto"/>
            <w:noWrap/>
            <w:tcPrChange w:id="808" w:author="Cox, Gabriel C" w:date="2018-11-09T08:53:00Z">
              <w:tcPr>
                <w:tcW w:w="1429"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42E674FD" w14:textId="2594309F" w:rsidR="000E3768" w:rsidRDefault="000E3768" w:rsidP="00D5614D">
            <w:pPr>
              <w:spacing w:after="0" w:line="240" w:lineRule="auto"/>
              <w:rPr>
                <w:rFonts w:eastAsia="Times New Roman"/>
                <w:sz w:val="20"/>
                <w:szCs w:val="20"/>
              </w:rPr>
            </w:pPr>
            <w:r>
              <w:rPr>
                <w:rFonts w:eastAsia="Times New Roman"/>
                <w:sz w:val="20"/>
                <w:szCs w:val="20"/>
              </w:rPr>
              <w:t>Status</w:t>
            </w:r>
          </w:p>
        </w:tc>
        <w:tc>
          <w:tcPr>
            <w:tcW w:w="4954" w:type="dxa"/>
            <w:tcBorders>
              <w:top w:val="single" w:sz="4" w:space="0" w:color="auto"/>
              <w:left w:val="nil"/>
              <w:bottom w:val="single" w:sz="4" w:space="0" w:color="auto"/>
              <w:right w:val="single" w:sz="4" w:space="0" w:color="auto"/>
            </w:tcBorders>
            <w:shd w:val="clear" w:color="auto" w:fill="auto"/>
            <w:tcPrChange w:id="809" w:author="Cox, Gabriel C" w:date="2018-11-09T08:53:00Z">
              <w:tcPr>
                <w:tcW w:w="4241" w:type="dxa"/>
                <w:tcBorders>
                  <w:top w:val="single" w:sz="4" w:space="0" w:color="auto"/>
                  <w:left w:val="nil"/>
                  <w:bottom w:val="single" w:sz="4" w:space="0" w:color="auto"/>
                  <w:right w:val="single" w:sz="4" w:space="0" w:color="auto"/>
                </w:tcBorders>
                <w:shd w:val="clear" w:color="auto" w:fill="auto"/>
              </w:tcPr>
            </w:tcPrChange>
          </w:tcPr>
          <w:p w14:paraId="27B3A608" w14:textId="0239E6E7" w:rsidR="00FD185B" w:rsidRDefault="00FD185B" w:rsidP="00FD185B">
            <w:pPr>
              <w:spacing w:after="0" w:line="240" w:lineRule="auto"/>
              <w:rPr>
                <w:ins w:id="810" w:author="Cox, Gabriel C" w:date="2018-11-08T21:40:00Z"/>
                <w:rFonts w:eastAsia="Times New Roman"/>
                <w:sz w:val="20"/>
                <w:szCs w:val="20"/>
              </w:rPr>
            </w:pPr>
            <w:ins w:id="811" w:author="Cox, Gabriel C" w:date="2018-11-08T21:40:00Z">
              <w:r>
                <w:rPr>
                  <w:rFonts w:eastAsia="Times New Roman"/>
                  <w:sz w:val="20"/>
                  <w:szCs w:val="20"/>
                </w:rPr>
                <w:t>0: Undeclared</w:t>
              </w:r>
            </w:ins>
          </w:p>
          <w:p w14:paraId="615A6368" w14:textId="4526249C" w:rsidR="000E3768" w:rsidDel="00FD185B" w:rsidRDefault="004E3EA8" w:rsidP="00532281">
            <w:pPr>
              <w:spacing w:after="0" w:line="240" w:lineRule="auto"/>
              <w:rPr>
                <w:del w:id="812" w:author="Cox, Gabriel C" w:date="2018-11-08T21:39:00Z"/>
                <w:rFonts w:eastAsia="Times New Roman"/>
                <w:sz w:val="20"/>
                <w:szCs w:val="20"/>
              </w:rPr>
            </w:pPr>
            <w:ins w:id="813" w:author="Cox, Gabriel C" w:date="2018-11-08T21:38:00Z">
              <w:r>
                <w:rPr>
                  <w:rFonts w:eastAsia="Times New Roman"/>
                  <w:sz w:val="20"/>
                  <w:szCs w:val="20"/>
                </w:rPr>
                <w:t>1</w:t>
              </w:r>
            </w:ins>
            <w:del w:id="814" w:author="Cox, Gabriel C" w:date="2018-11-08T21:38:00Z">
              <w:r w:rsidR="003C7A51" w:rsidDel="004E3EA8">
                <w:rPr>
                  <w:rFonts w:eastAsia="Times New Roman"/>
                  <w:sz w:val="20"/>
                  <w:szCs w:val="20"/>
                </w:rPr>
                <w:delText>0</w:delText>
              </w:r>
            </w:del>
            <w:r w:rsidR="003C7A51">
              <w:rPr>
                <w:rFonts w:eastAsia="Times New Roman"/>
                <w:sz w:val="20"/>
                <w:szCs w:val="20"/>
              </w:rPr>
              <w:t>: Ground,</w:t>
            </w:r>
            <w:r w:rsidR="003C7A51">
              <w:rPr>
                <w:rFonts w:eastAsia="Times New Roman"/>
                <w:sz w:val="20"/>
                <w:szCs w:val="20"/>
              </w:rPr>
              <w:br/>
            </w:r>
            <w:ins w:id="815" w:author="Cox, Gabriel C" w:date="2018-11-08T21:38:00Z">
              <w:r>
                <w:rPr>
                  <w:rFonts w:eastAsia="Times New Roman"/>
                  <w:sz w:val="20"/>
                  <w:szCs w:val="20"/>
                </w:rPr>
                <w:t>2</w:t>
              </w:r>
            </w:ins>
            <w:del w:id="816" w:author="Cox, Gabriel C" w:date="2018-11-08T21:38:00Z">
              <w:r w:rsidR="003C7A51" w:rsidDel="004E3EA8">
                <w:rPr>
                  <w:rFonts w:eastAsia="Times New Roman"/>
                  <w:sz w:val="20"/>
                  <w:szCs w:val="20"/>
                </w:rPr>
                <w:delText>1</w:delText>
              </w:r>
            </w:del>
            <w:r w:rsidR="003C7A51">
              <w:rPr>
                <w:rFonts w:eastAsia="Times New Roman"/>
                <w:sz w:val="20"/>
                <w:szCs w:val="20"/>
              </w:rPr>
              <w:t>: Airborne (manual control)</w:t>
            </w:r>
            <w:r w:rsidR="003C7A51">
              <w:rPr>
                <w:rFonts w:eastAsia="Times New Roman"/>
                <w:sz w:val="20"/>
                <w:szCs w:val="20"/>
              </w:rPr>
              <w:br/>
            </w:r>
            <w:ins w:id="817" w:author="Cox, Gabriel C" w:date="2018-11-08T21:38:00Z">
              <w:r>
                <w:rPr>
                  <w:rFonts w:eastAsia="Times New Roman"/>
                  <w:sz w:val="20"/>
                  <w:szCs w:val="20"/>
                </w:rPr>
                <w:t>3</w:t>
              </w:r>
            </w:ins>
            <w:del w:id="818" w:author="Cox, Gabriel C" w:date="2018-11-08T21:38:00Z">
              <w:r w:rsidR="003C7A51" w:rsidDel="004E3EA8">
                <w:rPr>
                  <w:rFonts w:eastAsia="Times New Roman"/>
                  <w:sz w:val="20"/>
                  <w:szCs w:val="20"/>
                </w:rPr>
                <w:delText>2</w:delText>
              </w:r>
            </w:del>
            <w:r w:rsidR="003C7A51">
              <w:rPr>
                <w:rFonts w:eastAsia="Times New Roman"/>
                <w:sz w:val="20"/>
                <w:szCs w:val="20"/>
              </w:rPr>
              <w:t>: Returning Home</w:t>
            </w:r>
            <w:r w:rsidR="003C7A51">
              <w:rPr>
                <w:rFonts w:eastAsia="Times New Roman"/>
                <w:sz w:val="20"/>
                <w:szCs w:val="20"/>
              </w:rPr>
              <w:br/>
            </w:r>
            <w:ins w:id="819" w:author="Cox, Gabriel C" w:date="2018-11-08T21:38:00Z">
              <w:r>
                <w:rPr>
                  <w:rFonts w:eastAsia="Times New Roman"/>
                  <w:sz w:val="20"/>
                  <w:szCs w:val="20"/>
                </w:rPr>
                <w:t>4</w:t>
              </w:r>
            </w:ins>
            <w:del w:id="820" w:author="Cox, Gabriel C" w:date="2018-11-08T21:38:00Z">
              <w:r w:rsidR="003C7A51" w:rsidDel="004E3EA8">
                <w:rPr>
                  <w:rFonts w:eastAsia="Times New Roman"/>
                  <w:sz w:val="20"/>
                  <w:szCs w:val="20"/>
                </w:rPr>
                <w:delText>5</w:delText>
              </w:r>
            </w:del>
            <w:r w:rsidR="003C7A51">
              <w:rPr>
                <w:rFonts w:eastAsia="Times New Roman"/>
                <w:sz w:val="20"/>
                <w:szCs w:val="20"/>
              </w:rPr>
              <w:t>: Automated Mission</w:t>
            </w:r>
            <w:r w:rsidR="003C7A51">
              <w:rPr>
                <w:rFonts w:eastAsia="Times New Roman"/>
                <w:sz w:val="20"/>
                <w:szCs w:val="20"/>
              </w:rPr>
              <w:br/>
            </w:r>
            <w:ins w:id="821" w:author="Cox, Gabriel C" w:date="2018-11-08T21:38:00Z">
              <w:r>
                <w:rPr>
                  <w:rFonts w:eastAsia="Times New Roman"/>
                  <w:sz w:val="20"/>
                  <w:szCs w:val="20"/>
                </w:rPr>
                <w:t>5</w:t>
              </w:r>
            </w:ins>
            <w:del w:id="822" w:author="Cox, Gabriel C" w:date="2018-11-08T21:38:00Z">
              <w:r w:rsidR="003C7A51" w:rsidDel="004E3EA8">
                <w:rPr>
                  <w:rFonts w:eastAsia="Times New Roman"/>
                  <w:sz w:val="20"/>
                  <w:szCs w:val="20"/>
                </w:rPr>
                <w:delText>8</w:delText>
              </w:r>
            </w:del>
            <w:r w:rsidR="003C7A51">
              <w:rPr>
                <w:rFonts w:eastAsia="Times New Roman"/>
                <w:sz w:val="20"/>
                <w:szCs w:val="20"/>
              </w:rPr>
              <w:t>: Emergency</w:t>
            </w:r>
            <w:del w:id="823" w:author="Cox, Gabriel C" w:date="2018-11-08T21:39:00Z">
              <w:r w:rsidR="003C7A51" w:rsidDel="004E3EA8">
                <w:rPr>
                  <w:rFonts w:eastAsia="Times New Roman"/>
                  <w:sz w:val="20"/>
                  <w:szCs w:val="20"/>
                </w:rPr>
                <w:delText xml:space="preserve"> Landing</w:delText>
              </w:r>
            </w:del>
            <w:r w:rsidR="003C7A51">
              <w:rPr>
                <w:rFonts w:eastAsia="Times New Roman"/>
                <w:sz w:val="20"/>
                <w:szCs w:val="20"/>
              </w:rPr>
              <w:br/>
            </w:r>
            <w:ins w:id="824" w:author="Cox, Gabriel C" w:date="2018-11-08T21:38:00Z">
              <w:r>
                <w:rPr>
                  <w:rFonts w:eastAsia="Times New Roman"/>
                  <w:sz w:val="20"/>
                  <w:szCs w:val="20"/>
                </w:rPr>
                <w:t>6</w:t>
              </w:r>
            </w:ins>
            <w:del w:id="825" w:author="Cox, Gabriel C" w:date="2018-11-08T21:38:00Z">
              <w:r w:rsidR="003C7A51" w:rsidDel="004E3EA8">
                <w:rPr>
                  <w:rFonts w:eastAsia="Times New Roman"/>
                  <w:sz w:val="20"/>
                  <w:szCs w:val="20"/>
                </w:rPr>
                <w:delText>9</w:delText>
              </w:r>
            </w:del>
            <w:del w:id="826" w:author="Cox, Gabriel C" w:date="2018-11-08T21:39:00Z">
              <w:r w:rsidR="003C7A51" w:rsidDel="00FD185B">
                <w:rPr>
                  <w:rFonts w:eastAsia="Times New Roman"/>
                  <w:sz w:val="20"/>
                  <w:szCs w:val="20"/>
                </w:rPr>
                <w:delText xml:space="preserve">: </w:delText>
              </w:r>
              <w:r w:rsidR="000E3768" w:rsidRPr="00CE5E7C" w:rsidDel="00FD185B">
                <w:rPr>
                  <w:rFonts w:eastAsia="Times New Roman"/>
                  <w:sz w:val="20"/>
                  <w:szCs w:val="20"/>
                </w:rPr>
                <w:delText>Control Loss</w:delText>
              </w:r>
            </w:del>
          </w:p>
          <w:p w14:paraId="66FBDD9D" w14:textId="63575062" w:rsidR="003C7A51" w:rsidDel="00FD185B" w:rsidRDefault="003C7A51" w:rsidP="00FD185B">
            <w:pPr>
              <w:spacing w:after="0" w:line="240" w:lineRule="auto"/>
              <w:rPr>
                <w:del w:id="827" w:author="Cox, Gabriel C" w:date="2018-11-08T21:42:00Z"/>
                <w:rFonts w:eastAsia="Times New Roman"/>
                <w:sz w:val="20"/>
                <w:szCs w:val="20"/>
              </w:rPr>
            </w:pPr>
            <w:del w:id="828" w:author="Cox, Gabriel C" w:date="2018-11-08T21:39:00Z">
              <w:r w:rsidDel="00FD185B">
                <w:rPr>
                  <w:rFonts w:eastAsia="Times New Roman"/>
                  <w:sz w:val="20"/>
                  <w:szCs w:val="20"/>
                </w:rPr>
                <w:delText>10</w:delText>
              </w:r>
            </w:del>
            <w:r>
              <w:rPr>
                <w:rFonts w:eastAsia="Times New Roman"/>
                <w:sz w:val="20"/>
                <w:szCs w:val="20"/>
              </w:rPr>
              <w:t>-15: Reserved</w:t>
            </w:r>
          </w:p>
          <w:p w14:paraId="1E22F085" w14:textId="77777777" w:rsidR="000E3768" w:rsidRDefault="000E3768" w:rsidP="00D5614D">
            <w:pPr>
              <w:spacing w:after="0" w:line="240" w:lineRule="auto"/>
              <w:rPr>
                <w:rFonts w:eastAsia="Times New Roman"/>
                <w:sz w:val="20"/>
                <w:szCs w:val="20"/>
              </w:rPr>
            </w:pPr>
          </w:p>
        </w:tc>
        <w:tc>
          <w:tcPr>
            <w:tcW w:w="764" w:type="dxa"/>
            <w:tcBorders>
              <w:top w:val="single" w:sz="4" w:space="0" w:color="auto"/>
              <w:left w:val="nil"/>
              <w:bottom w:val="single" w:sz="4" w:space="0" w:color="auto"/>
              <w:right w:val="single" w:sz="4" w:space="0" w:color="auto"/>
            </w:tcBorders>
            <w:shd w:val="clear" w:color="auto" w:fill="auto"/>
            <w:noWrap/>
            <w:tcPrChange w:id="829" w:author="Cox, Gabriel C" w:date="2018-11-09T08:53:00Z">
              <w:tcPr>
                <w:tcW w:w="411" w:type="dxa"/>
                <w:gridSpan w:val="2"/>
                <w:tcBorders>
                  <w:top w:val="single" w:sz="4" w:space="0" w:color="auto"/>
                  <w:left w:val="nil"/>
                  <w:bottom w:val="single" w:sz="4" w:space="0" w:color="auto"/>
                  <w:right w:val="single" w:sz="4" w:space="0" w:color="auto"/>
                </w:tcBorders>
                <w:shd w:val="clear" w:color="auto" w:fill="auto"/>
                <w:noWrap/>
              </w:tcPr>
            </w:tcPrChange>
          </w:tcPr>
          <w:p w14:paraId="3D71D34B" w14:textId="79ED689B" w:rsidR="000E3768" w:rsidRDefault="003C7A51" w:rsidP="00D5614D">
            <w:pPr>
              <w:spacing w:after="0" w:line="240" w:lineRule="auto"/>
              <w:jc w:val="center"/>
              <w:rPr>
                <w:rFonts w:eastAsia="Times New Roman"/>
                <w:sz w:val="20"/>
                <w:szCs w:val="20"/>
              </w:rPr>
            </w:pPr>
            <w:r>
              <w:rPr>
                <w:rFonts w:eastAsia="Times New Roman"/>
                <w:sz w:val="20"/>
                <w:szCs w:val="20"/>
              </w:rPr>
              <w:t>4</w:t>
            </w:r>
          </w:p>
        </w:tc>
        <w:tc>
          <w:tcPr>
            <w:tcW w:w="2507" w:type="dxa"/>
            <w:tcBorders>
              <w:top w:val="single" w:sz="4" w:space="0" w:color="auto"/>
              <w:left w:val="nil"/>
              <w:bottom w:val="single" w:sz="4" w:space="0" w:color="auto"/>
              <w:right w:val="single" w:sz="4" w:space="0" w:color="auto"/>
            </w:tcBorders>
            <w:shd w:val="clear" w:color="auto" w:fill="auto"/>
            <w:noWrap/>
            <w:tcPrChange w:id="830" w:author="Cox, Gabriel C" w:date="2018-11-09T08:53:00Z">
              <w:tcPr>
                <w:tcW w:w="2800" w:type="dxa"/>
                <w:gridSpan w:val="2"/>
                <w:tcBorders>
                  <w:top w:val="single" w:sz="4" w:space="0" w:color="auto"/>
                  <w:left w:val="nil"/>
                  <w:bottom w:val="single" w:sz="4" w:space="0" w:color="auto"/>
                  <w:right w:val="single" w:sz="4" w:space="0" w:color="auto"/>
                </w:tcBorders>
                <w:shd w:val="clear" w:color="auto" w:fill="auto"/>
                <w:noWrap/>
              </w:tcPr>
            </w:tcPrChange>
          </w:tcPr>
          <w:p w14:paraId="52C3A7D5" w14:textId="23D2EB36" w:rsidR="000E3768" w:rsidRDefault="003C7A51" w:rsidP="00D5614D">
            <w:pPr>
              <w:keepNext/>
              <w:spacing w:after="0" w:line="240" w:lineRule="auto"/>
              <w:rPr>
                <w:rFonts w:eastAsia="Times New Roman"/>
                <w:sz w:val="20"/>
                <w:szCs w:val="20"/>
              </w:rPr>
            </w:pPr>
            <w:r>
              <w:rPr>
                <w:rFonts w:eastAsia="Times New Roman"/>
                <w:sz w:val="20"/>
                <w:szCs w:val="20"/>
              </w:rPr>
              <w:t>Up to 16 Statuses</w:t>
            </w:r>
          </w:p>
        </w:tc>
      </w:tr>
      <w:tr w:rsidR="00FD185B" w:rsidRPr="00CE5E7C" w14:paraId="0314B8CD" w14:textId="77777777" w:rsidTr="005E3ED2">
        <w:trPr>
          <w:trHeight w:val="693"/>
          <w:ins w:id="831" w:author="Cox, Gabriel C" w:date="2018-11-08T21:44:00Z"/>
          <w:trPrChange w:id="832" w:author="Cox, Gabriel C" w:date="2018-11-09T08:53:00Z">
            <w:trPr>
              <w:gridBefore w:val="1"/>
              <w:gridAfter w:val="0"/>
              <w:trHeight w:val="693"/>
            </w:trPr>
          </w:trPrChange>
        </w:trPr>
        <w:tc>
          <w:tcPr>
            <w:tcW w:w="1355" w:type="dxa"/>
            <w:tcBorders>
              <w:top w:val="single" w:sz="4" w:space="0" w:color="auto"/>
              <w:left w:val="single" w:sz="4" w:space="0" w:color="auto"/>
              <w:bottom w:val="single" w:sz="4" w:space="0" w:color="auto"/>
              <w:right w:val="single" w:sz="4" w:space="0" w:color="auto"/>
            </w:tcBorders>
            <w:shd w:val="clear" w:color="auto" w:fill="auto"/>
            <w:noWrap/>
            <w:tcPrChange w:id="833" w:author="Cox, Gabriel C" w:date="2018-11-09T08:53:00Z">
              <w:tcPr>
                <w:tcW w:w="1429"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7349F221" w14:textId="269979E4" w:rsidR="00FD185B" w:rsidRDefault="00FD185B" w:rsidP="00D5614D">
            <w:pPr>
              <w:spacing w:after="0" w:line="240" w:lineRule="auto"/>
              <w:rPr>
                <w:ins w:id="834" w:author="Cox, Gabriel C" w:date="2018-11-08T21:44:00Z"/>
                <w:rFonts w:eastAsia="Times New Roman"/>
                <w:sz w:val="20"/>
                <w:szCs w:val="20"/>
              </w:rPr>
            </w:pPr>
            <w:ins w:id="835" w:author="Cox, Gabriel C" w:date="2018-11-08T21:44:00Z">
              <w:r>
                <w:rPr>
                  <w:rFonts w:eastAsia="Times New Roman"/>
                  <w:sz w:val="20"/>
                  <w:szCs w:val="20"/>
                </w:rPr>
                <w:t>Horizontal Accuracy</w:t>
              </w:r>
            </w:ins>
          </w:p>
        </w:tc>
        <w:tc>
          <w:tcPr>
            <w:tcW w:w="4954" w:type="dxa"/>
            <w:tcBorders>
              <w:top w:val="single" w:sz="4" w:space="0" w:color="auto"/>
              <w:left w:val="nil"/>
              <w:bottom w:val="single" w:sz="4" w:space="0" w:color="auto"/>
              <w:right w:val="single" w:sz="4" w:space="0" w:color="auto"/>
            </w:tcBorders>
            <w:shd w:val="clear" w:color="auto" w:fill="auto"/>
            <w:tcPrChange w:id="836" w:author="Cox, Gabriel C" w:date="2018-11-09T08:53:00Z">
              <w:tcPr>
                <w:tcW w:w="4241" w:type="dxa"/>
                <w:tcBorders>
                  <w:top w:val="single" w:sz="4" w:space="0" w:color="auto"/>
                  <w:left w:val="nil"/>
                  <w:bottom w:val="single" w:sz="4" w:space="0" w:color="auto"/>
                  <w:right w:val="single" w:sz="4" w:space="0" w:color="auto"/>
                </w:tcBorders>
                <w:shd w:val="clear" w:color="auto" w:fill="auto"/>
              </w:tcPr>
            </w:tcPrChange>
          </w:tcPr>
          <w:p w14:paraId="7988E53B" w14:textId="77777777" w:rsidR="00FD185B" w:rsidRDefault="00FD185B" w:rsidP="00FD185B">
            <w:pPr>
              <w:spacing w:after="0" w:line="240" w:lineRule="auto"/>
              <w:rPr>
                <w:ins w:id="837" w:author="Cox, Gabriel C" w:date="2018-11-08T21:48:00Z"/>
                <w:rFonts w:eastAsia="Times New Roman"/>
                <w:sz w:val="20"/>
                <w:szCs w:val="20"/>
              </w:rPr>
            </w:pPr>
          </w:p>
          <w:tbl>
            <w:tblPr>
              <w:tblW w:w="4744" w:type="dxa"/>
              <w:tblCellMar>
                <w:left w:w="0" w:type="dxa"/>
                <w:right w:w="0" w:type="dxa"/>
              </w:tblCellMar>
              <w:tblLook w:val="04A0" w:firstRow="1" w:lastRow="0" w:firstColumn="1" w:lastColumn="0" w:noHBand="0" w:noVBand="1"/>
              <w:tblPrChange w:id="838" w:author="Cox, Gabriel C" w:date="2018-11-08T21:53:00Z">
                <w:tblPr>
                  <w:tblW w:w="6949" w:type="dxa"/>
                  <w:tblCellMar>
                    <w:left w:w="0" w:type="dxa"/>
                    <w:right w:w="0" w:type="dxa"/>
                  </w:tblCellMar>
                  <w:tblLook w:val="04A0" w:firstRow="1" w:lastRow="0" w:firstColumn="1" w:lastColumn="0" w:noHBand="0" w:noVBand="1"/>
                </w:tblPr>
              </w:tblPrChange>
            </w:tblPr>
            <w:tblGrid>
              <w:gridCol w:w="734"/>
              <w:gridCol w:w="1841"/>
              <w:gridCol w:w="2169"/>
              <w:tblGridChange w:id="839">
                <w:tblGrid>
                  <w:gridCol w:w="734"/>
                  <w:gridCol w:w="1707"/>
                  <w:gridCol w:w="134"/>
                  <w:gridCol w:w="2169"/>
                </w:tblGrid>
              </w:tblGridChange>
            </w:tblGrid>
            <w:tr w:rsidR="00CB2006" w:rsidRPr="00FD185B" w14:paraId="0C1956C3" w14:textId="77777777" w:rsidTr="00CB2006">
              <w:trPr>
                <w:trHeight w:val="315"/>
                <w:ins w:id="840" w:author="Cox, Gabriel C" w:date="2018-11-08T21:48:00Z"/>
                <w:trPrChange w:id="841" w:author="Cox, Gabriel C" w:date="2018-11-08T21:53:00Z">
                  <w:trPr>
                    <w:wAfter w:w="2205" w:type="dxa"/>
                    <w:trHeight w:val="315"/>
                  </w:trPr>
                </w:trPrChange>
              </w:trPr>
              <w:tc>
                <w:tcPr>
                  <w:tcW w:w="734"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842" w:author="Cox, Gabriel C" w:date="2018-11-08T21:53:00Z">
                    <w:tcPr>
                      <w:tcW w:w="734"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2CAEE7F3" w14:textId="77777777" w:rsidR="00FD185B" w:rsidRPr="00CB2006" w:rsidRDefault="00FD185B" w:rsidP="00FD185B">
                  <w:pPr>
                    <w:spacing w:after="0" w:line="240" w:lineRule="auto"/>
                    <w:jc w:val="right"/>
                    <w:rPr>
                      <w:ins w:id="843" w:author="Cox, Gabriel C" w:date="2018-11-08T21:48:00Z"/>
                      <w:rFonts w:eastAsia="Times New Roman"/>
                      <w:sz w:val="20"/>
                      <w:szCs w:val="20"/>
                      <w:rPrChange w:id="844" w:author="Cox, Gabriel C" w:date="2018-11-08T21:53:00Z">
                        <w:rPr>
                          <w:ins w:id="845" w:author="Cox, Gabriel C" w:date="2018-11-08T21:48:00Z"/>
                          <w:rFonts w:eastAsia="Times New Roman"/>
                        </w:rPr>
                      </w:rPrChange>
                    </w:rPr>
                  </w:pPr>
                  <w:ins w:id="846" w:author="Cox, Gabriel C" w:date="2018-11-08T21:48:00Z">
                    <w:r w:rsidRPr="00CB2006">
                      <w:rPr>
                        <w:rFonts w:eastAsia="Times New Roman"/>
                        <w:sz w:val="20"/>
                        <w:szCs w:val="20"/>
                        <w:rPrChange w:id="847" w:author="Cox, Gabriel C" w:date="2018-11-08T21:53:00Z">
                          <w:rPr>
                            <w:rFonts w:eastAsia="Times New Roman"/>
                          </w:rPr>
                        </w:rPrChange>
                      </w:rPr>
                      <w:t>0</w:t>
                    </w:r>
                  </w:ins>
                </w:p>
              </w:tc>
              <w:tc>
                <w:tcPr>
                  <w:tcW w:w="184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848" w:author="Cox, Gabriel C" w:date="2018-11-08T21:53:00Z">
                    <w:tcPr>
                      <w:tcW w:w="170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4D0512CB" w14:textId="77777777" w:rsidR="00FD185B" w:rsidRPr="00CB2006" w:rsidRDefault="00FD185B" w:rsidP="00FD185B">
                  <w:pPr>
                    <w:spacing w:after="0" w:line="240" w:lineRule="auto"/>
                    <w:rPr>
                      <w:ins w:id="849" w:author="Cox, Gabriel C" w:date="2018-11-08T21:48:00Z"/>
                      <w:rFonts w:eastAsia="Times New Roman"/>
                      <w:sz w:val="20"/>
                      <w:szCs w:val="20"/>
                      <w:rPrChange w:id="850" w:author="Cox, Gabriel C" w:date="2018-11-08T21:53:00Z">
                        <w:rPr>
                          <w:ins w:id="851" w:author="Cox, Gabriel C" w:date="2018-11-08T21:48:00Z"/>
                          <w:rFonts w:eastAsia="Times New Roman"/>
                        </w:rPr>
                      </w:rPrChange>
                    </w:rPr>
                  </w:pPr>
                  <w:ins w:id="852" w:author="Cox, Gabriel C" w:date="2018-11-08T21:48:00Z">
                    <w:r w:rsidRPr="00CB2006">
                      <w:rPr>
                        <w:rFonts w:eastAsia="Times New Roman"/>
                        <w:sz w:val="20"/>
                        <w:szCs w:val="20"/>
                        <w:rPrChange w:id="853" w:author="Cox, Gabriel C" w:date="2018-11-08T21:53:00Z">
                          <w:rPr>
                            <w:rFonts w:eastAsia="Times New Roman"/>
                          </w:rPr>
                        </w:rPrChange>
                      </w:rPr>
                      <w:t>≥ 18.52 km (10NM)</w:t>
                    </w:r>
                  </w:ins>
                </w:p>
              </w:tc>
              <w:tc>
                <w:tcPr>
                  <w:tcW w:w="216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854" w:author="Cox, Gabriel C" w:date="2018-11-08T21:53:00Z">
                    <w:tcPr>
                      <w:tcW w:w="2303"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56AED474" w14:textId="77777777" w:rsidR="00FD185B" w:rsidRPr="00CB2006" w:rsidRDefault="00FD185B" w:rsidP="00FD185B">
                  <w:pPr>
                    <w:spacing w:after="0" w:line="240" w:lineRule="auto"/>
                    <w:rPr>
                      <w:ins w:id="855" w:author="Cox, Gabriel C" w:date="2018-11-08T21:48:00Z"/>
                      <w:rFonts w:eastAsia="Times New Roman"/>
                      <w:sz w:val="20"/>
                      <w:szCs w:val="20"/>
                      <w:rPrChange w:id="856" w:author="Cox, Gabriel C" w:date="2018-11-08T21:53:00Z">
                        <w:rPr>
                          <w:ins w:id="857" w:author="Cox, Gabriel C" w:date="2018-11-08T21:48:00Z"/>
                          <w:rFonts w:eastAsia="Times New Roman"/>
                        </w:rPr>
                      </w:rPrChange>
                    </w:rPr>
                  </w:pPr>
                  <w:ins w:id="858" w:author="Cox, Gabriel C" w:date="2018-11-08T21:48:00Z">
                    <w:r w:rsidRPr="00CB2006">
                      <w:rPr>
                        <w:rFonts w:eastAsia="Times New Roman"/>
                        <w:sz w:val="20"/>
                        <w:szCs w:val="20"/>
                        <w:rPrChange w:id="859" w:author="Cox, Gabriel C" w:date="2018-11-08T21:53:00Z">
                          <w:rPr>
                            <w:rFonts w:eastAsia="Times New Roman"/>
                          </w:rPr>
                        </w:rPrChange>
                      </w:rPr>
                      <w:t>Unknown accuracy</w:t>
                    </w:r>
                  </w:ins>
                </w:p>
              </w:tc>
            </w:tr>
            <w:tr w:rsidR="00CB2006" w:rsidRPr="00FD185B" w14:paraId="0D8F47CB" w14:textId="77777777" w:rsidTr="00CB2006">
              <w:tblPrEx>
                <w:tblPrExChange w:id="860" w:author="Cox, Gabriel C" w:date="2018-11-08T21:53:00Z">
                  <w:tblPrEx>
                    <w:tblW w:w="7501" w:type="dxa"/>
                  </w:tblPrEx>
                </w:tblPrExChange>
              </w:tblPrEx>
              <w:trPr>
                <w:trHeight w:val="315"/>
                <w:ins w:id="861" w:author="Cox, Gabriel C" w:date="2018-11-08T21:48:00Z"/>
                <w:trPrChange w:id="862"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863"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43222A8A" w14:textId="77777777" w:rsidR="00FD185B" w:rsidRPr="00CB2006" w:rsidRDefault="00FD185B" w:rsidP="00FD185B">
                  <w:pPr>
                    <w:spacing w:after="0" w:line="240" w:lineRule="auto"/>
                    <w:jc w:val="right"/>
                    <w:rPr>
                      <w:ins w:id="864" w:author="Cox, Gabriel C" w:date="2018-11-08T21:48:00Z"/>
                      <w:rFonts w:eastAsia="Times New Roman"/>
                      <w:sz w:val="20"/>
                      <w:szCs w:val="20"/>
                      <w:rPrChange w:id="865" w:author="Cox, Gabriel C" w:date="2018-11-08T21:53:00Z">
                        <w:rPr>
                          <w:ins w:id="866" w:author="Cox, Gabriel C" w:date="2018-11-08T21:48:00Z"/>
                          <w:rFonts w:eastAsia="Times New Roman"/>
                        </w:rPr>
                      </w:rPrChange>
                    </w:rPr>
                  </w:pPr>
                  <w:ins w:id="867" w:author="Cox, Gabriel C" w:date="2018-11-08T21:48:00Z">
                    <w:r w:rsidRPr="00CB2006">
                      <w:rPr>
                        <w:rFonts w:eastAsia="Times New Roman"/>
                        <w:sz w:val="20"/>
                        <w:szCs w:val="20"/>
                        <w:rPrChange w:id="868" w:author="Cox, Gabriel C" w:date="2018-11-08T21:53:00Z">
                          <w:rPr>
                            <w:rFonts w:eastAsia="Times New Roman"/>
                          </w:rPr>
                        </w:rPrChange>
                      </w:rPr>
                      <w:t>1</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869"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10C6D6B6" w14:textId="77777777" w:rsidR="00FD185B" w:rsidRPr="00CB2006" w:rsidRDefault="00FD185B" w:rsidP="00FD185B">
                  <w:pPr>
                    <w:spacing w:after="0" w:line="240" w:lineRule="auto"/>
                    <w:rPr>
                      <w:ins w:id="870" w:author="Cox, Gabriel C" w:date="2018-11-08T21:48:00Z"/>
                      <w:rFonts w:eastAsia="Times New Roman"/>
                      <w:sz w:val="20"/>
                      <w:szCs w:val="20"/>
                      <w:rPrChange w:id="871" w:author="Cox, Gabriel C" w:date="2018-11-08T21:53:00Z">
                        <w:rPr>
                          <w:ins w:id="872" w:author="Cox, Gabriel C" w:date="2018-11-08T21:48:00Z"/>
                          <w:rFonts w:eastAsia="Times New Roman"/>
                        </w:rPr>
                      </w:rPrChange>
                    </w:rPr>
                  </w:pPr>
                  <w:ins w:id="873" w:author="Cox, Gabriel C" w:date="2018-11-08T21:48:00Z">
                    <w:r w:rsidRPr="00CB2006">
                      <w:rPr>
                        <w:rFonts w:eastAsia="Times New Roman"/>
                        <w:sz w:val="20"/>
                        <w:szCs w:val="20"/>
                        <w:rPrChange w:id="874" w:author="Cox, Gabriel C" w:date="2018-11-08T21:53:00Z">
                          <w:rPr>
                            <w:rFonts w:eastAsia="Times New Roman"/>
                          </w:rPr>
                        </w:rPrChange>
                      </w:rPr>
                      <w:t>&lt; 18.52 km (10NM)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875"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3727D125" w14:textId="77777777" w:rsidR="00FD185B" w:rsidRPr="00CB2006" w:rsidRDefault="00FD185B" w:rsidP="00FD185B">
                  <w:pPr>
                    <w:spacing w:after="0" w:line="240" w:lineRule="auto"/>
                    <w:rPr>
                      <w:ins w:id="876" w:author="Cox, Gabriel C" w:date="2018-11-08T21:48:00Z"/>
                      <w:rFonts w:eastAsia="Times New Roman"/>
                      <w:sz w:val="20"/>
                      <w:szCs w:val="20"/>
                      <w:rPrChange w:id="877" w:author="Cox, Gabriel C" w:date="2018-11-08T21:53:00Z">
                        <w:rPr>
                          <w:ins w:id="878" w:author="Cox, Gabriel C" w:date="2018-11-08T21:48:00Z"/>
                          <w:rFonts w:eastAsia="Times New Roman"/>
                        </w:rPr>
                      </w:rPrChange>
                    </w:rPr>
                  </w:pPr>
                  <w:ins w:id="879" w:author="Cox, Gabriel C" w:date="2018-11-08T21:48:00Z">
                    <w:r w:rsidRPr="00CB2006">
                      <w:rPr>
                        <w:rFonts w:eastAsia="Times New Roman"/>
                        <w:sz w:val="20"/>
                        <w:szCs w:val="20"/>
                        <w:rPrChange w:id="880" w:author="Cox, Gabriel C" w:date="2018-11-08T21:53:00Z">
                          <w:rPr>
                            <w:rFonts w:eastAsia="Times New Roman"/>
                          </w:rPr>
                        </w:rPrChange>
                      </w:rPr>
                      <w:t>RNP-10 accuracy</w:t>
                    </w:r>
                  </w:ins>
                </w:p>
              </w:tc>
            </w:tr>
            <w:tr w:rsidR="00CB2006" w:rsidRPr="00FD185B" w14:paraId="697BABD1" w14:textId="77777777" w:rsidTr="00CB2006">
              <w:tblPrEx>
                <w:tblPrExChange w:id="881" w:author="Cox, Gabriel C" w:date="2018-11-08T21:53:00Z">
                  <w:tblPrEx>
                    <w:tblW w:w="7501" w:type="dxa"/>
                  </w:tblPrEx>
                </w:tblPrExChange>
              </w:tblPrEx>
              <w:trPr>
                <w:trHeight w:val="315"/>
                <w:ins w:id="882" w:author="Cox, Gabriel C" w:date="2018-11-08T21:48:00Z"/>
                <w:trPrChange w:id="883"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884"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4CC1F7EF" w14:textId="77777777" w:rsidR="00FD185B" w:rsidRPr="00CB2006" w:rsidRDefault="00FD185B" w:rsidP="00FD185B">
                  <w:pPr>
                    <w:spacing w:after="0" w:line="240" w:lineRule="auto"/>
                    <w:jc w:val="right"/>
                    <w:rPr>
                      <w:ins w:id="885" w:author="Cox, Gabriel C" w:date="2018-11-08T21:48:00Z"/>
                      <w:rFonts w:eastAsia="Times New Roman"/>
                      <w:sz w:val="20"/>
                      <w:szCs w:val="20"/>
                      <w:rPrChange w:id="886" w:author="Cox, Gabriel C" w:date="2018-11-08T21:53:00Z">
                        <w:rPr>
                          <w:ins w:id="887" w:author="Cox, Gabriel C" w:date="2018-11-08T21:48:00Z"/>
                          <w:rFonts w:eastAsia="Times New Roman"/>
                        </w:rPr>
                      </w:rPrChange>
                    </w:rPr>
                  </w:pPr>
                  <w:ins w:id="888" w:author="Cox, Gabriel C" w:date="2018-11-08T21:48:00Z">
                    <w:r w:rsidRPr="00CB2006">
                      <w:rPr>
                        <w:rFonts w:eastAsia="Times New Roman"/>
                        <w:sz w:val="20"/>
                        <w:szCs w:val="20"/>
                        <w:rPrChange w:id="889" w:author="Cox, Gabriel C" w:date="2018-11-08T21:53:00Z">
                          <w:rPr>
                            <w:rFonts w:eastAsia="Times New Roman"/>
                          </w:rPr>
                        </w:rPrChange>
                      </w:rPr>
                      <w:t>2</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890"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485166B6" w14:textId="77777777" w:rsidR="00FD185B" w:rsidRPr="00CB2006" w:rsidRDefault="00FD185B" w:rsidP="00FD185B">
                  <w:pPr>
                    <w:spacing w:after="0" w:line="240" w:lineRule="auto"/>
                    <w:rPr>
                      <w:ins w:id="891" w:author="Cox, Gabriel C" w:date="2018-11-08T21:48:00Z"/>
                      <w:rFonts w:eastAsia="Times New Roman"/>
                      <w:sz w:val="20"/>
                      <w:szCs w:val="20"/>
                      <w:rPrChange w:id="892" w:author="Cox, Gabriel C" w:date="2018-11-08T21:53:00Z">
                        <w:rPr>
                          <w:ins w:id="893" w:author="Cox, Gabriel C" w:date="2018-11-08T21:48:00Z"/>
                          <w:rFonts w:eastAsia="Times New Roman"/>
                        </w:rPr>
                      </w:rPrChange>
                    </w:rPr>
                  </w:pPr>
                  <w:ins w:id="894" w:author="Cox, Gabriel C" w:date="2018-11-08T21:48:00Z">
                    <w:r w:rsidRPr="00CB2006">
                      <w:rPr>
                        <w:rFonts w:eastAsia="Times New Roman"/>
                        <w:sz w:val="20"/>
                        <w:szCs w:val="20"/>
                        <w:rPrChange w:id="895" w:author="Cox, Gabriel C" w:date="2018-11-08T21:53:00Z">
                          <w:rPr>
                            <w:rFonts w:eastAsia="Times New Roman"/>
                          </w:rPr>
                        </w:rPrChange>
                      </w:rPr>
                      <w:t>&lt; 7.408 km (4NM)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896"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75DE3A9E" w14:textId="77777777" w:rsidR="00FD185B" w:rsidRPr="00CB2006" w:rsidRDefault="00FD185B" w:rsidP="00FD185B">
                  <w:pPr>
                    <w:spacing w:after="0" w:line="240" w:lineRule="auto"/>
                    <w:rPr>
                      <w:ins w:id="897" w:author="Cox, Gabriel C" w:date="2018-11-08T21:48:00Z"/>
                      <w:rFonts w:eastAsia="Times New Roman"/>
                      <w:sz w:val="20"/>
                      <w:szCs w:val="20"/>
                      <w:rPrChange w:id="898" w:author="Cox, Gabriel C" w:date="2018-11-08T21:53:00Z">
                        <w:rPr>
                          <w:ins w:id="899" w:author="Cox, Gabriel C" w:date="2018-11-08T21:48:00Z"/>
                          <w:rFonts w:eastAsia="Times New Roman"/>
                        </w:rPr>
                      </w:rPrChange>
                    </w:rPr>
                  </w:pPr>
                  <w:ins w:id="900" w:author="Cox, Gabriel C" w:date="2018-11-08T21:48:00Z">
                    <w:r w:rsidRPr="00CB2006">
                      <w:rPr>
                        <w:rFonts w:eastAsia="Times New Roman"/>
                        <w:sz w:val="20"/>
                        <w:szCs w:val="20"/>
                        <w:rPrChange w:id="901" w:author="Cox, Gabriel C" w:date="2018-11-08T21:53:00Z">
                          <w:rPr>
                            <w:rFonts w:eastAsia="Times New Roman"/>
                          </w:rPr>
                        </w:rPrChange>
                      </w:rPr>
                      <w:t>RNP-4 accuracy</w:t>
                    </w:r>
                  </w:ins>
                </w:p>
              </w:tc>
            </w:tr>
            <w:tr w:rsidR="00CB2006" w:rsidRPr="00FD185B" w14:paraId="6620E836" w14:textId="77777777" w:rsidTr="00CB2006">
              <w:tblPrEx>
                <w:tblPrExChange w:id="902" w:author="Cox, Gabriel C" w:date="2018-11-08T21:53:00Z">
                  <w:tblPrEx>
                    <w:tblW w:w="7501" w:type="dxa"/>
                  </w:tblPrEx>
                </w:tblPrExChange>
              </w:tblPrEx>
              <w:trPr>
                <w:trHeight w:val="315"/>
                <w:ins w:id="903" w:author="Cox, Gabriel C" w:date="2018-11-08T21:48:00Z"/>
                <w:trPrChange w:id="904"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905"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487B6AD5" w14:textId="77777777" w:rsidR="00FD185B" w:rsidRPr="00CB2006" w:rsidRDefault="00FD185B" w:rsidP="00FD185B">
                  <w:pPr>
                    <w:spacing w:after="0" w:line="240" w:lineRule="auto"/>
                    <w:jc w:val="right"/>
                    <w:rPr>
                      <w:ins w:id="906" w:author="Cox, Gabriel C" w:date="2018-11-08T21:48:00Z"/>
                      <w:rFonts w:eastAsia="Times New Roman"/>
                      <w:sz w:val="20"/>
                      <w:szCs w:val="20"/>
                      <w:rPrChange w:id="907" w:author="Cox, Gabriel C" w:date="2018-11-08T21:53:00Z">
                        <w:rPr>
                          <w:ins w:id="908" w:author="Cox, Gabriel C" w:date="2018-11-08T21:48:00Z"/>
                          <w:rFonts w:eastAsia="Times New Roman"/>
                        </w:rPr>
                      </w:rPrChange>
                    </w:rPr>
                  </w:pPr>
                  <w:ins w:id="909" w:author="Cox, Gabriel C" w:date="2018-11-08T21:48:00Z">
                    <w:r w:rsidRPr="00CB2006">
                      <w:rPr>
                        <w:rFonts w:eastAsia="Times New Roman"/>
                        <w:sz w:val="20"/>
                        <w:szCs w:val="20"/>
                        <w:rPrChange w:id="910" w:author="Cox, Gabriel C" w:date="2018-11-08T21:53:00Z">
                          <w:rPr>
                            <w:rFonts w:eastAsia="Times New Roman"/>
                          </w:rPr>
                        </w:rPrChange>
                      </w:rPr>
                      <w:t>3</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11"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41BE5B86" w14:textId="77777777" w:rsidR="00FD185B" w:rsidRPr="00CB2006" w:rsidRDefault="00FD185B" w:rsidP="00FD185B">
                  <w:pPr>
                    <w:spacing w:after="0" w:line="240" w:lineRule="auto"/>
                    <w:rPr>
                      <w:ins w:id="912" w:author="Cox, Gabriel C" w:date="2018-11-08T21:48:00Z"/>
                      <w:rFonts w:eastAsia="Times New Roman"/>
                      <w:sz w:val="20"/>
                      <w:szCs w:val="20"/>
                      <w:rPrChange w:id="913" w:author="Cox, Gabriel C" w:date="2018-11-08T21:53:00Z">
                        <w:rPr>
                          <w:ins w:id="914" w:author="Cox, Gabriel C" w:date="2018-11-08T21:48:00Z"/>
                          <w:rFonts w:eastAsia="Times New Roman"/>
                        </w:rPr>
                      </w:rPrChange>
                    </w:rPr>
                  </w:pPr>
                  <w:ins w:id="915" w:author="Cox, Gabriel C" w:date="2018-11-08T21:48:00Z">
                    <w:r w:rsidRPr="00CB2006">
                      <w:rPr>
                        <w:rFonts w:eastAsia="Times New Roman"/>
                        <w:sz w:val="20"/>
                        <w:szCs w:val="20"/>
                        <w:rPrChange w:id="916" w:author="Cox, Gabriel C" w:date="2018-11-08T21:53:00Z">
                          <w:rPr>
                            <w:rFonts w:eastAsia="Times New Roman"/>
                          </w:rPr>
                        </w:rPrChange>
                      </w:rPr>
                      <w:t>&lt; 3.704 km (2NM)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17"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3EC9FDF8" w14:textId="77777777" w:rsidR="00FD185B" w:rsidRPr="00CB2006" w:rsidRDefault="00FD185B" w:rsidP="00FD185B">
                  <w:pPr>
                    <w:spacing w:after="0" w:line="240" w:lineRule="auto"/>
                    <w:rPr>
                      <w:ins w:id="918" w:author="Cox, Gabriel C" w:date="2018-11-08T21:48:00Z"/>
                      <w:rFonts w:eastAsia="Times New Roman"/>
                      <w:sz w:val="20"/>
                      <w:szCs w:val="20"/>
                      <w:rPrChange w:id="919" w:author="Cox, Gabriel C" w:date="2018-11-08T21:53:00Z">
                        <w:rPr>
                          <w:ins w:id="920" w:author="Cox, Gabriel C" w:date="2018-11-08T21:48:00Z"/>
                          <w:rFonts w:eastAsia="Times New Roman"/>
                        </w:rPr>
                      </w:rPrChange>
                    </w:rPr>
                  </w:pPr>
                  <w:ins w:id="921" w:author="Cox, Gabriel C" w:date="2018-11-08T21:48:00Z">
                    <w:r w:rsidRPr="00CB2006">
                      <w:rPr>
                        <w:rFonts w:eastAsia="Times New Roman"/>
                        <w:sz w:val="20"/>
                        <w:szCs w:val="20"/>
                        <w:rPrChange w:id="922" w:author="Cox, Gabriel C" w:date="2018-11-08T21:53:00Z">
                          <w:rPr>
                            <w:rFonts w:eastAsia="Times New Roman"/>
                          </w:rPr>
                        </w:rPrChange>
                      </w:rPr>
                      <w:t>RNP-2 accuracy</w:t>
                    </w:r>
                  </w:ins>
                </w:p>
              </w:tc>
            </w:tr>
            <w:tr w:rsidR="00CB2006" w:rsidRPr="00FD185B" w14:paraId="1C54E693" w14:textId="77777777" w:rsidTr="00CB2006">
              <w:tblPrEx>
                <w:tblPrExChange w:id="923" w:author="Cox, Gabriel C" w:date="2018-11-08T21:53:00Z">
                  <w:tblPrEx>
                    <w:tblW w:w="7501" w:type="dxa"/>
                  </w:tblPrEx>
                </w:tblPrExChange>
              </w:tblPrEx>
              <w:trPr>
                <w:trHeight w:val="315"/>
                <w:ins w:id="924" w:author="Cox, Gabriel C" w:date="2018-11-08T21:48:00Z"/>
                <w:trPrChange w:id="925"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926"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177946A5" w14:textId="77777777" w:rsidR="00FD185B" w:rsidRPr="00CB2006" w:rsidRDefault="00FD185B" w:rsidP="00FD185B">
                  <w:pPr>
                    <w:spacing w:after="0" w:line="240" w:lineRule="auto"/>
                    <w:jc w:val="right"/>
                    <w:rPr>
                      <w:ins w:id="927" w:author="Cox, Gabriel C" w:date="2018-11-08T21:48:00Z"/>
                      <w:rFonts w:eastAsia="Times New Roman"/>
                      <w:sz w:val="20"/>
                      <w:szCs w:val="20"/>
                      <w:rPrChange w:id="928" w:author="Cox, Gabriel C" w:date="2018-11-08T21:53:00Z">
                        <w:rPr>
                          <w:ins w:id="929" w:author="Cox, Gabriel C" w:date="2018-11-08T21:48:00Z"/>
                          <w:rFonts w:eastAsia="Times New Roman"/>
                        </w:rPr>
                      </w:rPrChange>
                    </w:rPr>
                  </w:pPr>
                  <w:ins w:id="930" w:author="Cox, Gabriel C" w:date="2018-11-08T21:48:00Z">
                    <w:r w:rsidRPr="00CB2006">
                      <w:rPr>
                        <w:rFonts w:eastAsia="Times New Roman"/>
                        <w:sz w:val="20"/>
                        <w:szCs w:val="20"/>
                        <w:rPrChange w:id="931" w:author="Cox, Gabriel C" w:date="2018-11-08T21:53:00Z">
                          <w:rPr>
                            <w:rFonts w:eastAsia="Times New Roman"/>
                          </w:rPr>
                        </w:rPrChange>
                      </w:rPr>
                      <w:t>4</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32"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2297F86B" w14:textId="77777777" w:rsidR="00FD185B" w:rsidRPr="00CB2006" w:rsidRDefault="00FD185B" w:rsidP="00FD185B">
                  <w:pPr>
                    <w:spacing w:after="0" w:line="240" w:lineRule="auto"/>
                    <w:rPr>
                      <w:ins w:id="933" w:author="Cox, Gabriel C" w:date="2018-11-08T21:48:00Z"/>
                      <w:rFonts w:eastAsia="Times New Roman"/>
                      <w:sz w:val="20"/>
                      <w:szCs w:val="20"/>
                      <w:rPrChange w:id="934" w:author="Cox, Gabriel C" w:date="2018-11-08T21:53:00Z">
                        <w:rPr>
                          <w:ins w:id="935" w:author="Cox, Gabriel C" w:date="2018-11-08T21:48:00Z"/>
                          <w:rFonts w:eastAsia="Times New Roman"/>
                        </w:rPr>
                      </w:rPrChange>
                    </w:rPr>
                  </w:pPr>
                  <w:ins w:id="936" w:author="Cox, Gabriel C" w:date="2018-11-08T21:48:00Z">
                    <w:r w:rsidRPr="00CB2006">
                      <w:rPr>
                        <w:rFonts w:eastAsia="Times New Roman"/>
                        <w:sz w:val="20"/>
                        <w:szCs w:val="20"/>
                        <w:rPrChange w:id="937" w:author="Cox, Gabriel C" w:date="2018-11-08T21:53:00Z">
                          <w:rPr>
                            <w:rFonts w:eastAsia="Times New Roman"/>
                          </w:rPr>
                        </w:rPrChange>
                      </w:rPr>
                      <w:t>&lt; 1 852 m (1NM)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38"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3B21D77F" w14:textId="77777777" w:rsidR="00FD185B" w:rsidRPr="00CB2006" w:rsidRDefault="00FD185B" w:rsidP="00FD185B">
                  <w:pPr>
                    <w:spacing w:after="0" w:line="240" w:lineRule="auto"/>
                    <w:rPr>
                      <w:ins w:id="939" w:author="Cox, Gabriel C" w:date="2018-11-08T21:48:00Z"/>
                      <w:rFonts w:eastAsia="Times New Roman"/>
                      <w:sz w:val="20"/>
                      <w:szCs w:val="20"/>
                      <w:rPrChange w:id="940" w:author="Cox, Gabriel C" w:date="2018-11-08T21:53:00Z">
                        <w:rPr>
                          <w:ins w:id="941" w:author="Cox, Gabriel C" w:date="2018-11-08T21:48:00Z"/>
                          <w:rFonts w:eastAsia="Times New Roman"/>
                        </w:rPr>
                      </w:rPrChange>
                    </w:rPr>
                  </w:pPr>
                  <w:ins w:id="942" w:author="Cox, Gabriel C" w:date="2018-11-08T21:48:00Z">
                    <w:r w:rsidRPr="00CB2006">
                      <w:rPr>
                        <w:rFonts w:eastAsia="Times New Roman"/>
                        <w:sz w:val="20"/>
                        <w:szCs w:val="20"/>
                        <w:rPrChange w:id="943" w:author="Cox, Gabriel C" w:date="2018-11-08T21:53:00Z">
                          <w:rPr>
                            <w:rFonts w:eastAsia="Times New Roman"/>
                          </w:rPr>
                        </w:rPrChange>
                      </w:rPr>
                      <w:t>RNP-1 accuracy</w:t>
                    </w:r>
                  </w:ins>
                </w:p>
              </w:tc>
            </w:tr>
            <w:tr w:rsidR="00CB2006" w:rsidRPr="00FD185B" w14:paraId="41E3EFDB" w14:textId="77777777" w:rsidTr="00CB2006">
              <w:tblPrEx>
                <w:tblPrExChange w:id="944" w:author="Cox, Gabriel C" w:date="2018-11-08T21:53:00Z">
                  <w:tblPrEx>
                    <w:tblW w:w="7501" w:type="dxa"/>
                  </w:tblPrEx>
                </w:tblPrExChange>
              </w:tblPrEx>
              <w:trPr>
                <w:trHeight w:val="315"/>
                <w:ins w:id="945" w:author="Cox, Gabriel C" w:date="2018-11-08T21:48:00Z"/>
                <w:trPrChange w:id="946"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947"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001E5B2A" w14:textId="77777777" w:rsidR="00FD185B" w:rsidRPr="00CB2006" w:rsidRDefault="00FD185B" w:rsidP="00FD185B">
                  <w:pPr>
                    <w:spacing w:after="0" w:line="240" w:lineRule="auto"/>
                    <w:jc w:val="right"/>
                    <w:rPr>
                      <w:ins w:id="948" w:author="Cox, Gabriel C" w:date="2018-11-08T21:48:00Z"/>
                      <w:rFonts w:eastAsia="Times New Roman"/>
                      <w:sz w:val="20"/>
                      <w:szCs w:val="20"/>
                      <w:rPrChange w:id="949" w:author="Cox, Gabriel C" w:date="2018-11-08T21:53:00Z">
                        <w:rPr>
                          <w:ins w:id="950" w:author="Cox, Gabriel C" w:date="2018-11-08T21:48:00Z"/>
                          <w:rFonts w:eastAsia="Times New Roman"/>
                        </w:rPr>
                      </w:rPrChange>
                    </w:rPr>
                  </w:pPr>
                  <w:ins w:id="951" w:author="Cox, Gabriel C" w:date="2018-11-08T21:48:00Z">
                    <w:r w:rsidRPr="00CB2006">
                      <w:rPr>
                        <w:rFonts w:eastAsia="Times New Roman"/>
                        <w:sz w:val="20"/>
                        <w:szCs w:val="20"/>
                        <w:rPrChange w:id="952" w:author="Cox, Gabriel C" w:date="2018-11-08T21:53:00Z">
                          <w:rPr>
                            <w:rFonts w:eastAsia="Times New Roman"/>
                          </w:rPr>
                        </w:rPrChange>
                      </w:rPr>
                      <w:t>5</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53"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279C11DB" w14:textId="77777777" w:rsidR="00FD185B" w:rsidRPr="00CB2006" w:rsidRDefault="00FD185B" w:rsidP="00FD185B">
                  <w:pPr>
                    <w:spacing w:after="0" w:line="240" w:lineRule="auto"/>
                    <w:rPr>
                      <w:ins w:id="954" w:author="Cox, Gabriel C" w:date="2018-11-08T21:48:00Z"/>
                      <w:rFonts w:eastAsia="Times New Roman"/>
                      <w:sz w:val="20"/>
                      <w:szCs w:val="20"/>
                      <w:rPrChange w:id="955" w:author="Cox, Gabriel C" w:date="2018-11-08T21:53:00Z">
                        <w:rPr>
                          <w:ins w:id="956" w:author="Cox, Gabriel C" w:date="2018-11-08T21:48:00Z"/>
                          <w:rFonts w:eastAsia="Times New Roman"/>
                        </w:rPr>
                      </w:rPrChange>
                    </w:rPr>
                  </w:pPr>
                  <w:ins w:id="957" w:author="Cox, Gabriel C" w:date="2018-11-08T21:48:00Z">
                    <w:r w:rsidRPr="00CB2006">
                      <w:rPr>
                        <w:rFonts w:eastAsia="Times New Roman"/>
                        <w:sz w:val="20"/>
                        <w:szCs w:val="20"/>
                        <w:rPrChange w:id="958" w:author="Cox, Gabriel C" w:date="2018-11-08T21:53:00Z">
                          <w:rPr>
                            <w:rFonts w:eastAsia="Times New Roman"/>
                          </w:rPr>
                        </w:rPrChange>
                      </w:rPr>
                      <w:t>&lt; 926 m (0.5NM)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59"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2965CFDC" w14:textId="77777777" w:rsidR="00FD185B" w:rsidRPr="00CB2006" w:rsidRDefault="00FD185B" w:rsidP="00FD185B">
                  <w:pPr>
                    <w:spacing w:after="0" w:line="240" w:lineRule="auto"/>
                    <w:rPr>
                      <w:ins w:id="960" w:author="Cox, Gabriel C" w:date="2018-11-08T21:48:00Z"/>
                      <w:rFonts w:eastAsia="Times New Roman"/>
                      <w:sz w:val="20"/>
                      <w:szCs w:val="20"/>
                      <w:rPrChange w:id="961" w:author="Cox, Gabriel C" w:date="2018-11-08T21:53:00Z">
                        <w:rPr>
                          <w:ins w:id="962" w:author="Cox, Gabriel C" w:date="2018-11-08T21:48:00Z"/>
                          <w:rFonts w:eastAsia="Times New Roman"/>
                        </w:rPr>
                      </w:rPrChange>
                    </w:rPr>
                  </w:pPr>
                  <w:ins w:id="963" w:author="Cox, Gabriel C" w:date="2018-11-08T21:48:00Z">
                    <w:r w:rsidRPr="00CB2006">
                      <w:rPr>
                        <w:rFonts w:eastAsia="Times New Roman"/>
                        <w:sz w:val="20"/>
                        <w:szCs w:val="20"/>
                        <w:rPrChange w:id="964" w:author="Cox, Gabriel C" w:date="2018-11-08T21:53:00Z">
                          <w:rPr>
                            <w:rFonts w:eastAsia="Times New Roman"/>
                          </w:rPr>
                        </w:rPrChange>
                      </w:rPr>
                      <w:t>RNP-0.5 accuracy</w:t>
                    </w:r>
                  </w:ins>
                </w:p>
              </w:tc>
            </w:tr>
            <w:tr w:rsidR="00CB2006" w:rsidRPr="00FD185B" w14:paraId="31FBEEF3" w14:textId="77777777" w:rsidTr="00CB2006">
              <w:tblPrEx>
                <w:tblPrExChange w:id="965" w:author="Cox, Gabriel C" w:date="2018-11-08T21:53:00Z">
                  <w:tblPrEx>
                    <w:tblW w:w="7501" w:type="dxa"/>
                  </w:tblPrEx>
                </w:tblPrExChange>
              </w:tblPrEx>
              <w:trPr>
                <w:trHeight w:val="315"/>
                <w:ins w:id="966" w:author="Cox, Gabriel C" w:date="2018-11-08T21:48:00Z"/>
                <w:trPrChange w:id="967"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968"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60758298" w14:textId="77777777" w:rsidR="00FD185B" w:rsidRPr="00CB2006" w:rsidRDefault="00FD185B" w:rsidP="00FD185B">
                  <w:pPr>
                    <w:spacing w:after="0" w:line="240" w:lineRule="auto"/>
                    <w:jc w:val="right"/>
                    <w:rPr>
                      <w:ins w:id="969" w:author="Cox, Gabriel C" w:date="2018-11-08T21:48:00Z"/>
                      <w:rFonts w:eastAsia="Times New Roman"/>
                      <w:sz w:val="20"/>
                      <w:szCs w:val="20"/>
                      <w:rPrChange w:id="970" w:author="Cox, Gabriel C" w:date="2018-11-08T21:53:00Z">
                        <w:rPr>
                          <w:ins w:id="971" w:author="Cox, Gabriel C" w:date="2018-11-08T21:48:00Z"/>
                          <w:rFonts w:eastAsia="Times New Roman"/>
                        </w:rPr>
                      </w:rPrChange>
                    </w:rPr>
                  </w:pPr>
                  <w:ins w:id="972" w:author="Cox, Gabriel C" w:date="2018-11-08T21:48:00Z">
                    <w:r w:rsidRPr="00CB2006">
                      <w:rPr>
                        <w:rFonts w:eastAsia="Times New Roman"/>
                        <w:sz w:val="20"/>
                        <w:szCs w:val="20"/>
                        <w:rPrChange w:id="973" w:author="Cox, Gabriel C" w:date="2018-11-08T21:53:00Z">
                          <w:rPr>
                            <w:rFonts w:eastAsia="Times New Roman"/>
                          </w:rPr>
                        </w:rPrChange>
                      </w:rPr>
                      <w:t>6</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74"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171FD97D" w14:textId="77777777" w:rsidR="00FD185B" w:rsidRPr="00CB2006" w:rsidRDefault="00FD185B" w:rsidP="00FD185B">
                  <w:pPr>
                    <w:spacing w:after="0" w:line="240" w:lineRule="auto"/>
                    <w:rPr>
                      <w:ins w:id="975" w:author="Cox, Gabriel C" w:date="2018-11-08T21:48:00Z"/>
                      <w:rFonts w:eastAsia="Times New Roman"/>
                      <w:sz w:val="20"/>
                      <w:szCs w:val="20"/>
                      <w:rPrChange w:id="976" w:author="Cox, Gabriel C" w:date="2018-11-08T21:53:00Z">
                        <w:rPr>
                          <w:ins w:id="977" w:author="Cox, Gabriel C" w:date="2018-11-08T21:48:00Z"/>
                          <w:rFonts w:eastAsia="Times New Roman"/>
                        </w:rPr>
                      </w:rPrChange>
                    </w:rPr>
                  </w:pPr>
                  <w:ins w:id="978" w:author="Cox, Gabriel C" w:date="2018-11-08T21:48:00Z">
                    <w:r w:rsidRPr="00CB2006">
                      <w:rPr>
                        <w:rFonts w:eastAsia="Times New Roman"/>
                        <w:sz w:val="20"/>
                        <w:szCs w:val="20"/>
                        <w:rPrChange w:id="979" w:author="Cox, Gabriel C" w:date="2018-11-08T21:53:00Z">
                          <w:rPr>
                            <w:rFonts w:eastAsia="Times New Roman"/>
                          </w:rPr>
                        </w:rPrChange>
                      </w:rPr>
                      <w:t>&lt; 555.6 m (0.3NM)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80"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3BE742D6" w14:textId="77777777" w:rsidR="00FD185B" w:rsidRPr="00CB2006" w:rsidRDefault="00FD185B" w:rsidP="00FD185B">
                  <w:pPr>
                    <w:spacing w:after="0" w:line="240" w:lineRule="auto"/>
                    <w:rPr>
                      <w:ins w:id="981" w:author="Cox, Gabriel C" w:date="2018-11-08T21:48:00Z"/>
                      <w:rFonts w:eastAsia="Times New Roman"/>
                      <w:sz w:val="20"/>
                      <w:szCs w:val="20"/>
                      <w:rPrChange w:id="982" w:author="Cox, Gabriel C" w:date="2018-11-08T21:53:00Z">
                        <w:rPr>
                          <w:ins w:id="983" w:author="Cox, Gabriel C" w:date="2018-11-08T21:48:00Z"/>
                          <w:rFonts w:eastAsia="Times New Roman"/>
                        </w:rPr>
                      </w:rPrChange>
                    </w:rPr>
                  </w:pPr>
                  <w:ins w:id="984" w:author="Cox, Gabriel C" w:date="2018-11-08T21:48:00Z">
                    <w:r w:rsidRPr="00CB2006">
                      <w:rPr>
                        <w:rFonts w:eastAsia="Times New Roman"/>
                        <w:sz w:val="20"/>
                        <w:szCs w:val="20"/>
                        <w:rPrChange w:id="985" w:author="Cox, Gabriel C" w:date="2018-11-08T21:53:00Z">
                          <w:rPr>
                            <w:rFonts w:eastAsia="Times New Roman"/>
                          </w:rPr>
                        </w:rPrChange>
                      </w:rPr>
                      <w:t>RNP-0.3 accuracy</w:t>
                    </w:r>
                  </w:ins>
                </w:p>
              </w:tc>
            </w:tr>
            <w:tr w:rsidR="00CB2006" w:rsidRPr="00FD185B" w14:paraId="7A02D977" w14:textId="77777777" w:rsidTr="00CB2006">
              <w:tblPrEx>
                <w:tblPrExChange w:id="986" w:author="Cox, Gabriel C" w:date="2018-11-08T21:53:00Z">
                  <w:tblPrEx>
                    <w:tblW w:w="7501" w:type="dxa"/>
                  </w:tblPrEx>
                </w:tblPrExChange>
              </w:tblPrEx>
              <w:trPr>
                <w:trHeight w:val="315"/>
                <w:ins w:id="987" w:author="Cox, Gabriel C" w:date="2018-11-08T21:48:00Z"/>
                <w:trPrChange w:id="988"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989"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290AA6A3" w14:textId="77777777" w:rsidR="00FD185B" w:rsidRPr="00CB2006" w:rsidRDefault="00FD185B" w:rsidP="00FD185B">
                  <w:pPr>
                    <w:spacing w:after="0" w:line="240" w:lineRule="auto"/>
                    <w:jc w:val="right"/>
                    <w:rPr>
                      <w:ins w:id="990" w:author="Cox, Gabriel C" w:date="2018-11-08T21:48:00Z"/>
                      <w:rFonts w:eastAsia="Times New Roman"/>
                      <w:sz w:val="20"/>
                      <w:szCs w:val="20"/>
                      <w:rPrChange w:id="991" w:author="Cox, Gabriel C" w:date="2018-11-08T21:53:00Z">
                        <w:rPr>
                          <w:ins w:id="992" w:author="Cox, Gabriel C" w:date="2018-11-08T21:48:00Z"/>
                          <w:rFonts w:eastAsia="Times New Roman"/>
                        </w:rPr>
                      </w:rPrChange>
                    </w:rPr>
                  </w:pPr>
                  <w:ins w:id="993" w:author="Cox, Gabriel C" w:date="2018-11-08T21:48:00Z">
                    <w:r w:rsidRPr="00CB2006">
                      <w:rPr>
                        <w:rFonts w:eastAsia="Times New Roman"/>
                        <w:sz w:val="20"/>
                        <w:szCs w:val="20"/>
                        <w:rPrChange w:id="994" w:author="Cox, Gabriel C" w:date="2018-11-08T21:53:00Z">
                          <w:rPr>
                            <w:rFonts w:eastAsia="Times New Roman"/>
                          </w:rPr>
                        </w:rPrChange>
                      </w:rPr>
                      <w:t>7</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995"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18A78433" w14:textId="77777777" w:rsidR="00FD185B" w:rsidRPr="00CB2006" w:rsidRDefault="00FD185B" w:rsidP="00FD185B">
                  <w:pPr>
                    <w:spacing w:after="0" w:line="240" w:lineRule="auto"/>
                    <w:rPr>
                      <w:ins w:id="996" w:author="Cox, Gabriel C" w:date="2018-11-08T21:48:00Z"/>
                      <w:rFonts w:eastAsia="Times New Roman"/>
                      <w:sz w:val="20"/>
                      <w:szCs w:val="20"/>
                      <w:rPrChange w:id="997" w:author="Cox, Gabriel C" w:date="2018-11-08T21:53:00Z">
                        <w:rPr>
                          <w:ins w:id="998" w:author="Cox, Gabriel C" w:date="2018-11-08T21:48:00Z"/>
                          <w:rFonts w:eastAsia="Times New Roman"/>
                        </w:rPr>
                      </w:rPrChange>
                    </w:rPr>
                  </w:pPr>
                  <w:ins w:id="999" w:author="Cox, Gabriel C" w:date="2018-11-08T21:48:00Z">
                    <w:r w:rsidRPr="00CB2006">
                      <w:rPr>
                        <w:rFonts w:eastAsia="Times New Roman"/>
                        <w:sz w:val="20"/>
                        <w:szCs w:val="20"/>
                        <w:rPrChange w:id="1000" w:author="Cox, Gabriel C" w:date="2018-11-08T21:53:00Z">
                          <w:rPr>
                            <w:rFonts w:eastAsia="Times New Roman"/>
                          </w:rPr>
                        </w:rPrChange>
                      </w:rPr>
                      <w:t>&lt; 185.2 m (0.1NM)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01"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6D8748DB" w14:textId="77777777" w:rsidR="00FD185B" w:rsidRPr="00CB2006" w:rsidRDefault="00FD185B" w:rsidP="00FD185B">
                  <w:pPr>
                    <w:spacing w:after="0" w:line="240" w:lineRule="auto"/>
                    <w:rPr>
                      <w:ins w:id="1002" w:author="Cox, Gabriel C" w:date="2018-11-08T21:48:00Z"/>
                      <w:rFonts w:eastAsia="Times New Roman"/>
                      <w:sz w:val="20"/>
                      <w:szCs w:val="20"/>
                      <w:rPrChange w:id="1003" w:author="Cox, Gabriel C" w:date="2018-11-08T21:53:00Z">
                        <w:rPr>
                          <w:ins w:id="1004" w:author="Cox, Gabriel C" w:date="2018-11-08T21:48:00Z"/>
                          <w:rFonts w:eastAsia="Times New Roman"/>
                        </w:rPr>
                      </w:rPrChange>
                    </w:rPr>
                  </w:pPr>
                  <w:ins w:id="1005" w:author="Cox, Gabriel C" w:date="2018-11-08T21:48:00Z">
                    <w:r w:rsidRPr="00CB2006">
                      <w:rPr>
                        <w:rFonts w:eastAsia="Times New Roman"/>
                        <w:sz w:val="20"/>
                        <w:szCs w:val="20"/>
                        <w:rPrChange w:id="1006" w:author="Cox, Gabriel C" w:date="2018-11-08T21:53:00Z">
                          <w:rPr>
                            <w:rFonts w:eastAsia="Times New Roman"/>
                          </w:rPr>
                        </w:rPrChange>
                      </w:rPr>
                      <w:t>RNP-0.1 accuracy</w:t>
                    </w:r>
                  </w:ins>
                </w:p>
              </w:tc>
            </w:tr>
            <w:tr w:rsidR="00CB2006" w:rsidRPr="00FD185B" w14:paraId="169B7DC1" w14:textId="77777777" w:rsidTr="00CB2006">
              <w:tblPrEx>
                <w:tblPrExChange w:id="1007" w:author="Cox, Gabriel C" w:date="2018-11-08T21:53:00Z">
                  <w:tblPrEx>
                    <w:tblW w:w="7501" w:type="dxa"/>
                  </w:tblPrEx>
                </w:tblPrExChange>
              </w:tblPrEx>
              <w:trPr>
                <w:trHeight w:val="315"/>
                <w:ins w:id="1008" w:author="Cox, Gabriel C" w:date="2018-11-08T21:48:00Z"/>
                <w:trPrChange w:id="1009"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1010"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5A5D9740" w14:textId="77777777" w:rsidR="00FD185B" w:rsidRPr="00CB2006" w:rsidRDefault="00FD185B" w:rsidP="00FD185B">
                  <w:pPr>
                    <w:spacing w:after="0" w:line="240" w:lineRule="auto"/>
                    <w:jc w:val="right"/>
                    <w:rPr>
                      <w:ins w:id="1011" w:author="Cox, Gabriel C" w:date="2018-11-08T21:48:00Z"/>
                      <w:rFonts w:eastAsia="Times New Roman"/>
                      <w:sz w:val="20"/>
                      <w:szCs w:val="20"/>
                      <w:rPrChange w:id="1012" w:author="Cox, Gabriel C" w:date="2018-11-08T21:53:00Z">
                        <w:rPr>
                          <w:ins w:id="1013" w:author="Cox, Gabriel C" w:date="2018-11-08T21:48:00Z"/>
                          <w:rFonts w:eastAsia="Times New Roman"/>
                        </w:rPr>
                      </w:rPrChange>
                    </w:rPr>
                  </w:pPr>
                  <w:ins w:id="1014" w:author="Cox, Gabriel C" w:date="2018-11-08T21:48:00Z">
                    <w:r w:rsidRPr="00CB2006">
                      <w:rPr>
                        <w:rFonts w:eastAsia="Times New Roman"/>
                        <w:sz w:val="20"/>
                        <w:szCs w:val="20"/>
                        <w:rPrChange w:id="1015" w:author="Cox, Gabriel C" w:date="2018-11-08T21:53:00Z">
                          <w:rPr>
                            <w:rFonts w:eastAsia="Times New Roman"/>
                          </w:rPr>
                        </w:rPrChange>
                      </w:rPr>
                      <w:t>8</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16"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5380572D" w14:textId="77777777" w:rsidR="00FD185B" w:rsidRPr="00CB2006" w:rsidRDefault="00FD185B" w:rsidP="00FD185B">
                  <w:pPr>
                    <w:spacing w:after="0" w:line="240" w:lineRule="auto"/>
                    <w:rPr>
                      <w:ins w:id="1017" w:author="Cox, Gabriel C" w:date="2018-11-08T21:48:00Z"/>
                      <w:rFonts w:eastAsia="Times New Roman"/>
                      <w:sz w:val="20"/>
                      <w:szCs w:val="20"/>
                      <w:rPrChange w:id="1018" w:author="Cox, Gabriel C" w:date="2018-11-08T21:53:00Z">
                        <w:rPr>
                          <w:ins w:id="1019" w:author="Cox, Gabriel C" w:date="2018-11-08T21:48:00Z"/>
                          <w:rFonts w:eastAsia="Times New Roman"/>
                        </w:rPr>
                      </w:rPrChange>
                    </w:rPr>
                  </w:pPr>
                  <w:ins w:id="1020" w:author="Cox, Gabriel C" w:date="2018-11-08T21:48:00Z">
                    <w:r w:rsidRPr="00CB2006">
                      <w:rPr>
                        <w:rFonts w:eastAsia="Times New Roman"/>
                        <w:sz w:val="20"/>
                        <w:szCs w:val="20"/>
                        <w:rPrChange w:id="1021" w:author="Cox, Gabriel C" w:date="2018-11-08T21:53:00Z">
                          <w:rPr>
                            <w:rFonts w:eastAsia="Times New Roman"/>
                          </w:rPr>
                        </w:rPrChange>
                      </w:rPr>
                      <w:t>&lt; 92.6 m (0.05NM)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22"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7D9D4CE2" w14:textId="77777777" w:rsidR="00FD185B" w:rsidRPr="00CB2006" w:rsidRDefault="00FD185B" w:rsidP="00FD185B">
                  <w:pPr>
                    <w:spacing w:after="0" w:line="240" w:lineRule="auto"/>
                    <w:rPr>
                      <w:ins w:id="1023" w:author="Cox, Gabriel C" w:date="2018-11-08T21:48:00Z"/>
                      <w:rFonts w:eastAsia="Times New Roman"/>
                      <w:sz w:val="20"/>
                      <w:szCs w:val="20"/>
                      <w:rPrChange w:id="1024" w:author="Cox, Gabriel C" w:date="2018-11-08T21:53:00Z">
                        <w:rPr>
                          <w:ins w:id="1025" w:author="Cox, Gabriel C" w:date="2018-11-08T21:48:00Z"/>
                          <w:rFonts w:eastAsia="Times New Roman"/>
                        </w:rPr>
                      </w:rPrChange>
                    </w:rPr>
                  </w:pPr>
                  <w:ins w:id="1026" w:author="Cox, Gabriel C" w:date="2018-11-08T21:48:00Z">
                    <w:r w:rsidRPr="00CB2006">
                      <w:rPr>
                        <w:rFonts w:eastAsia="Times New Roman"/>
                        <w:sz w:val="20"/>
                        <w:szCs w:val="20"/>
                        <w:rPrChange w:id="1027" w:author="Cox, Gabriel C" w:date="2018-11-08T21:53:00Z">
                          <w:rPr>
                            <w:rFonts w:eastAsia="Times New Roman"/>
                          </w:rPr>
                        </w:rPrChange>
                      </w:rPr>
                      <w:t>e.g. GPS (with SA)</w:t>
                    </w:r>
                  </w:ins>
                </w:p>
              </w:tc>
            </w:tr>
            <w:tr w:rsidR="00CB2006" w:rsidRPr="00FD185B" w14:paraId="186B8DA2" w14:textId="77777777" w:rsidTr="00CB2006">
              <w:tblPrEx>
                <w:tblPrExChange w:id="1028" w:author="Cox, Gabriel C" w:date="2018-11-08T21:53:00Z">
                  <w:tblPrEx>
                    <w:tblW w:w="7501" w:type="dxa"/>
                  </w:tblPrEx>
                </w:tblPrExChange>
              </w:tblPrEx>
              <w:trPr>
                <w:trHeight w:val="315"/>
                <w:ins w:id="1029" w:author="Cox, Gabriel C" w:date="2018-11-08T21:48:00Z"/>
                <w:trPrChange w:id="1030"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1031"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66340E22" w14:textId="77777777" w:rsidR="00FD185B" w:rsidRPr="00CB2006" w:rsidRDefault="00FD185B" w:rsidP="00FD185B">
                  <w:pPr>
                    <w:spacing w:after="0" w:line="240" w:lineRule="auto"/>
                    <w:jc w:val="right"/>
                    <w:rPr>
                      <w:ins w:id="1032" w:author="Cox, Gabriel C" w:date="2018-11-08T21:48:00Z"/>
                      <w:rFonts w:eastAsia="Times New Roman"/>
                      <w:sz w:val="20"/>
                      <w:szCs w:val="20"/>
                      <w:rPrChange w:id="1033" w:author="Cox, Gabriel C" w:date="2018-11-08T21:53:00Z">
                        <w:rPr>
                          <w:ins w:id="1034" w:author="Cox, Gabriel C" w:date="2018-11-08T21:48:00Z"/>
                          <w:rFonts w:eastAsia="Times New Roman"/>
                        </w:rPr>
                      </w:rPrChange>
                    </w:rPr>
                  </w:pPr>
                  <w:ins w:id="1035" w:author="Cox, Gabriel C" w:date="2018-11-08T21:48:00Z">
                    <w:r w:rsidRPr="00CB2006">
                      <w:rPr>
                        <w:rFonts w:eastAsia="Times New Roman"/>
                        <w:sz w:val="20"/>
                        <w:szCs w:val="20"/>
                        <w:rPrChange w:id="1036" w:author="Cox, Gabriel C" w:date="2018-11-08T21:53:00Z">
                          <w:rPr>
                            <w:rFonts w:eastAsia="Times New Roman"/>
                          </w:rPr>
                        </w:rPrChange>
                      </w:rPr>
                      <w:t>9</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37"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760F10F4" w14:textId="77777777" w:rsidR="00FD185B" w:rsidRPr="00CB2006" w:rsidRDefault="00FD185B" w:rsidP="00FD185B">
                  <w:pPr>
                    <w:spacing w:after="0" w:line="240" w:lineRule="auto"/>
                    <w:rPr>
                      <w:ins w:id="1038" w:author="Cox, Gabriel C" w:date="2018-11-08T21:48:00Z"/>
                      <w:rFonts w:eastAsia="Times New Roman"/>
                      <w:sz w:val="20"/>
                      <w:szCs w:val="20"/>
                      <w:rPrChange w:id="1039" w:author="Cox, Gabriel C" w:date="2018-11-08T21:53:00Z">
                        <w:rPr>
                          <w:ins w:id="1040" w:author="Cox, Gabriel C" w:date="2018-11-08T21:48:00Z"/>
                          <w:rFonts w:eastAsia="Times New Roman"/>
                        </w:rPr>
                      </w:rPrChange>
                    </w:rPr>
                  </w:pPr>
                  <w:ins w:id="1041" w:author="Cox, Gabriel C" w:date="2018-11-08T21:48:00Z">
                    <w:r w:rsidRPr="00CB2006">
                      <w:rPr>
                        <w:rFonts w:eastAsia="Times New Roman"/>
                        <w:sz w:val="20"/>
                        <w:szCs w:val="20"/>
                        <w:rPrChange w:id="1042" w:author="Cox, Gabriel C" w:date="2018-11-08T21:53:00Z">
                          <w:rPr>
                            <w:rFonts w:eastAsia="Times New Roman"/>
                          </w:rPr>
                        </w:rPrChange>
                      </w:rPr>
                      <w:t>&lt; 30 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43"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3B0A6258" w14:textId="77777777" w:rsidR="00FD185B" w:rsidRPr="00CB2006" w:rsidRDefault="00FD185B" w:rsidP="00FD185B">
                  <w:pPr>
                    <w:spacing w:after="0" w:line="240" w:lineRule="auto"/>
                    <w:rPr>
                      <w:ins w:id="1044" w:author="Cox, Gabriel C" w:date="2018-11-08T21:48:00Z"/>
                      <w:rFonts w:eastAsia="Times New Roman"/>
                      <w:sz w:val="20"/>
                      <w:szCs w:val="20"/>
                      <w:rPrChange w:id="1045" w:author="Cox, Gabriel C" w:date="2018-11-08T21:53:00Z">
                        <w:rPr>
                          <w:ins w:id="1046" w:author="Cox, Gabriel C" w:date="2018-11-08T21:48:00Z"/>
                          <w:rFonts w:eastAsia="Times New Roman"/>
                        </w:rPr>
                      </w:rPrChange>
                    </w:rPr>
                  </w:pPr>
                  <w:ins w:id="1047" w:author="Cox, Gabriel C" w:date="2018-11-08T21:48:00Z">
                    <w:r w:rsidRPr="00CB2006">
                      <w:rPr>
                        <w:rFonts w:eastAsia="Times New Roman"/>
                        <w:sz w:val="20"/>
                        <w:szCs w:val="20"/>
                        <w:rPrChange w:id="1048" w:author="Cox, Gabriel C" w:date="2018-11-08T21:53:00Z">
                          <w:rPr>
                            <w:rFonts w:eastAsia="Times New Roman"/>
                          </w:rPr>
                        </w:rPrChange>
                      </w:rPr>
                      <w:t>e.g. GPS (with SA off)</w:t>
                    </w:r>
                  </w:ins>
                </w:p>
              </w:tc>
            </w:tr>
            <w:tr w:rsidR="00CB2006" w:rsidRPr="00FD185B" w14:paraId="7E872E57" w14:textId="77777777" w:rsidTr="00CB2006">
              <w:tblPrEx>
                <w:tblPrExChange w:id="1049" w:author="Cox, Gabriel C" w:date="2018-11-08T21:53:00Z">
                  <w:tblPrEx>
                    <w:tblW w:w="7501" w:type="dxa"/>
                  </w:tblPrEx>
                </w:tblPrExChange>
              </w:tblPrEx>
              <w:trPr>
                <w:trHeight w:val="315"/>
                <w:ins w:id="1050" w:author="Cox, Gabriel C" w:date="2018-11-08T21:48:00Z"/>
                <w:trPrChange w:id="1051"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1052"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71253426" w14:textId="77777777" w:rsidR="00FD185B" w:rsidRPr="00CB2006" w:rsidRDefault="00FD185B" w:rsidP="00FD185B">
                  <w:pPr>
                    <w:spacing w:after="0" w:line="240" w:lineRule="auto"/>
                    <w:jc w:val="right"/>
                    <w:rPr>
                      <w:ins w:id="1053" w:author="Cox, Gabriel C" w:date="2018-11-08T21:48:00Z"/>
                      <w:rFonts w:eastAsia="Times New Roman"/>
                      <w:sz w:val="20"/>
                      <w:szCs w:val="20"/>
                      <w:rPrChange w:id="1054" w:author="Cox, Gabriel C" w:date="2018-11-08T21:53:00Z">
                        <w:rPr>
                          <w:ins w:id="1055" w:author="Cox, Gabriel C" w:date="2018-11-08T21:48:00Z"/>
                          <w:rFonts w:eastAsia="Times New Roman"/>
                        </w:rPr>
                      </w:rPrChange>
                    </w:rPr>
                  </w:pPr>
                  <w:ins w:id="1056" w:author="Cox, Gabriel C" w:date="2018-11-08T21:48:00Z">
                    <w:r w:rsidRPr="00CB2006">
                      <w:rPr>
                        <w:rFonts w:eastAsia="Times New Roman"/>
                        <w:sz w:val="20"/>
                        <w:szCs w:val="20"/>
                        <w:rPrChange w:id="1057" w:author="Cox, Gabriel C" w:date="2018-11-08T21:53:00Z">
                          <w:rPr>
                            <w:rFonts w:eastAsia="Times New Roman"/>
                          </w:rPr>
                        </w:rPrChange>
                      </w:rPr>
                      <w:t>10</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58"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3B4E8DC4" w14:textId="77777777" w:rsidR="00FD185B" w:rsidRPr="00CB2006" w:rsidRDefault="00FD185B" w:rsidP="00FD185B">
                  <w:pPr>
                    <w:spacing w:after="0" w:line="240" w:lineRule="auto"/>
                    <w:rPr>
                      <w:ins w:id="1059" w:author="Cox, Gabriel C" w:date="2018-11-08T21:48:00Z"/>
                      <w:rFonts w:eastAsia="Times New Roman"/>
                      <w:sz w:val="20"/>
                      <w:szCs w:val="20"/>
                      <w:rPrChange w:id="1060" w:author="Cox, Gabriel C" w:date="2018-11-08T21:53:00Z">
                        <w:rPr>
                          <w:ins w:id="1061" w:author="Cox, Gabriel C" w:date="2018-11-08T21:48:00Z"/>
                          <w:rFonts w:eastAsia="Times New Roman"/>
                        </w:rPr>
                      </w:rPrChange>
                    </w:rPr>
                  </w:pPr>
                  <w:ins w:id="1062" w:author="Cox, Gabriel C" w:date="2018-11-08T21:48:00Z">
                    <w:r w:rsidRPr="00CB2006">
                      <w:rPr>
                        <w:rFonts w:eastAsia="Times New Roman"/>
                        <w:sz w:val="20"/>
                        <w:szCs w:val="20"/>
                        <w:rPrChange w:id="1063" w:author="Cox, Gabriel C" w:date="2018-11-08T21:53:00Z">
                          <w:rPr>
                            <w:rFonts w:eastAsia="Times New Roman"/>
                          </w:rPr>
                        </w:rPrChange>
                      </w:rPr>
                      <w:t>&lt; 10 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64"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4FA16AB3" w14:textId="77777777" w:rsidR="00FD185B" w:rsidRPr="00CB2006" w:rsidRDefault="00FD185B" w:rsidP="00FD185B">
                  <w:pPr>
                    <w:spacing w:after="0" w:line="240" w:lineRule="auto"/>
                    <w:rPr>
                      <w:ins w:id="1065" w:author="Cox, Gabriel C" w:date="2018-11-08T21:48:00Z"/>
                      <w:rFonts w:eastAsia="Times New Roman"/>
                      <w:sz w:val="20"/>
                      <w:szCs w:val="20"/>
                      <w:rPrChange w:id="1066" w:author="Cox, Gabriel C" w:date="2018-11-08T21:53:00Z">
                        <w:rPr>
                          <w:ins w:id="1067" w:author="Cox, Gabriel C" w:date="2018-11-08T21:48:00Z"/>
                          <w:rFonts w:eastAsia="Times New Roman"/>
                        </w:rPr>
                      </w:rPrChange>
                    </w:rPr>
                  </w:pPr>
                  <w:ins w:id="1068" w:author="Cox, Gabriel C" w:date="2018-11-08T21:48:00Z">
                    <w:r w:rsidRPr="00CB2006">
                      <w:rPr>
                        <w:rFonts w:eastAsia="Times New Roman"/>
                        <w:sz w:val="20"/>
                        <w:szCs w:val="20"/>
                        <w:rPrChange w:id="1069" w:author="Cox, Gabriel C" w:date="2018-11-08T21:53:00Z">
                          <w:rPr>
                            <w:rFonts w:eastAsia="Times New Roman"/>
                          </w:rPr>
                        </w:rPrChange>
                      </w:rPr>
                      <w:t>e.g. WAAS</w:t>
                    </w:r>
                  </w:ins>
                </w:p>
              </w:tc>
            </w:tr>
            <w:tr w:rsidR="00CB2006" w:rsidRPr="00FD185B" w14:paraId="2B2D6A40" w14:textId="77777777" w:rsidTr="00CB2006">
              <w:tblPrEx>
                <w:tblPrExChange w:id="1070" w:author="Cox, Gabriel C" w:date="2018-11-08T21:53:00Z">
                  <w:tblPrEx>
                    <w:tblW w:w="7501" w:type="dxa"/>
                  </w:tblPrEx>
                </w:tblPrExChange>
              </w:tblPrEx>
              <w:trPr>
                <w:trHeight w:val="315"/>
                <w:ins w:id="1071" w:author="Cox, Gabriel C" w:date="2018-11-08T21:48:00Z"/>
                <w:trPrChange w:id="1072"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1073"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2309AD3A" w14:textId="77777777" w:rsidR="00FD185B" w:rsidRPr="00CB2006" w:rsidRDefault="00FD185B" w:rsidP="00FD185B">
                  <w:pPr>
                    <w:spacing w:after="0" w:line="240" w:lineRule="auto"/>
                    <w:jc w:val="right"/>
                    <w:rPr>
                      <w:ins w:id="1074" w:author="Cox, Gabriel C" w:date="2018-11-08T21:48:00Z"/>
                      <w:rFonts w:eastAsia="Times New Roman"/>
                      <w:sz w:val="20"/>
                      <w:szCs w:val="20"/>
                      <w:rPrChange w:id="1075" w:author="Cox, Gabriel C" w:date="2018-11-08T21:53:00Z">
                        <w:rPr>
                          <w:ins w:id="1076" w:author="Cox, Gabriel C" w:date="2018-11-08T21:48:00Z"/>
                          <w:rFonts w:eastAsia="Times New Roman"/>
                        </w:rPr>
                      </w:rPrChange>
                    </w:rPr>
                  </w:pPr>
                  <w:ins w:id="1077" w:author="Cox, Gabriel C" w:date="2018-11-08T21:48:00Z">
                    <w:r w:rsidRPr="00CB2006">
                      <w:rPr>
                        <w:rFonts w:eastAsia="Times New Roman"/>
                        <w:sz w:val="20"/>
                        <w:szCs w:val="20"/>
                        <w:rPrChange w:id="1078" w:author="Cox, Gabriel C" w:date="2018-11-08T21:53:00Z">
                          <w:rPr>
                            <w:rFonts w:eastAsia="Times New Roman"/>
                          </w:rPr>
                        </w:rPrChange>
                      </w:rPr>
                      <w:t>11</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79"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45475A05" w14:textId="77777777" w:rsidR="00FD185B" w:rsidRPr="00CB2006" w:rsidRDefault="00FD185B" w:rsidP="00FD185B">
                  <w:pPr>
                    <w:spacing w:after="0" w:line="240" w:lineRule="auto"/>
                    <w:rPr>
                      <w:ins w:id="1080" w:author="Cox, Gabriel C" w:date="2018-11-08T21:48:00Z"/>
                      <w:rFonts w:eastAsia="Times New Roman"/>
                      <w:sz w:val="20"/>
                      <w:szCs w:val="20"/>
                      <w:rPrChange w:id="1081" w:author="Cox, Gabriel C" w:date="2018-11-08T21:53:00Z">
                        <w:rPr>
                          <w:ins w:id="1082" w:author="Cox, Gabriel C" w:date="2018-11-08T21:48:00Z"/>
                          <w:rFonts w:eastAsia="Times New Roman"/>
                        </w:rPr>
                      </w:rPrChange>
                    </w:rPr>
                  </w:pPr>
                  <w:ins w:id="1083" w:author="Cox, Gabriel C" w:date="2018-11-08T21:48:00Z">
                    <w:r w:rsidRPr="00CB2006">
                      <w:rPr>
                        <w:rFonts w:eastAsia="Times New Roman"/>
                        <w:sz w:val="20"/>
                        <w:szCs w:val="20"/>
                        <w:rPrChange w:id="1084" w:author="Cox, Gabriel C" w:date="2018-11-08T21:53:00Z">
                          <w:rPr>
                            <w:rFonts w:eastAsia="Times New Roman"/>
                          </w:rPr>
                        </w:rPrChange>
                      </w:rPr>
                      <w:t>&lt; 3 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085"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5D554463" w14:textId="77777777" w:rsidR="00FD185B" w:rsidRPr="00CB2006" w:rsidRDefault="00FD185B" w:rsidP="00FD185B">
                  <w:pPr>
                    <w:spacing w:after="0" w:line="240" w:lineRule="auto"/>
                    <w:rPr>
                      <w:ins w:id="1086" w:author="Cox, Gabriel C" w:date="2018-11-08T21:48:00Z"/>
                      <w:rFonts w:eastAsia="Times New Roman"/>
                      <w:sz w:val="20"/>
                      <w:szCs w:val="20"/>
                      <w:rPrChange w:id="1087" w:author="Cox, Gabriel C" w:date="2018-11-08T21:53:00Z">
                        <w:rPr>
                          <w:ins w:id="1088" w:author="Cox, Gabriel C" w:date="2018-11-08T21:48:00Z"/>
                          <w:rFonts w:eastAsia="Times New Roman"/>
                        </w:rPr>
                      </w:rPrChange>
                    </w:rPr>
                  </w:pPr>
                  <w:ins w:id="1089" w:author="Cox, Gabriel C" w:date="2018-11-08T21:48:00Z">
                    <w:r w:rsidRPr="00CB2006">
                      <w:rPr>
                        <w:rFonts w:eastAsia="Times New Roman"/>
                        <w:sz w:val="20"/>
                        <w:szCs w:val="20"/>
                        <w:rPrChange w:id="1090" w:author="Cox, Gabriel C" w:date="2018-11-08T21:53:00Z">
                          <w:rPr>
                            <w:rFonts w:eastAsia="Times New Roman"/>
                          </w:rPr>
                        </w:rPrChange>
                      </w:rPr>
                      <w:t>e.g. LAAS</w:t>
                    </w:r>
                  </w:ins>
                </w:p>
              </w:tc>
            </w:tr>
            <w:tr w:rsidR="00CB2006" w:rsidRPr="00FD185B" w14:paraId="0E53059D" w14:textId="77777777" w:rsidTr="00CB2006">
              <w:tblPrEx>
                <w:tblPrExChange w:id="1091" w:author="Cox, Gabriel C" w:date="2018-11-08T21:53:00Z">
                  <w:tblPrEx>
                    <w:tblW w:w="7501" w:type="dxa"/>
                  </w:tblPrEx>
                </w:tblPrExChange>
              </w:tblPrEx>
              <w:trPr>
                <w:trHeight w:val="315"/>
                <w:ins w:id="1092" w:author="Cox, Gabriel C" w:date="2018-11-08T21:48:00Z"/>
                <w:trPrChange w:id="1093"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1094"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0851DC64" w14:textId="77777777" w:rsidR="00FD185B" w:rsidRPr="00CB2006" w:rsidRDefault="00FD185B" w:rsidP="00FD185B">
                  <w:pPr>
                    <w:spacing w:after="0" w:line="240" w:lineRule="auto"/>
                    <w:jc w:val="right"/>
                    <w:rPr>
                      <w:ins w:id="1095" w:author="Cox, Gabriel C" w:date="2018-11-08T21:48:00Z"/>
                      <w:rFonts w:eastAsia="Times New Roman"/>
                      <w:sz w:val="20"/>
                      <w:szCs w:val="20"/>
                      <w:rPrChange w:id="1096" w:author="Cox, Gabriel C" w:date="2018-11-08T21:53:00Z">
                        <w:rPr>
                          <w:ins w:id="1097" w:author="Cox, Gabriel C" w:date="2018-11-08T21:48:00Z"/>
                          <w:rFonts w:eastAsia="Times New Roman"/>
                        </w:rPr>
                      </w:rPrChange>
                    </w:rPr>
                  </w:pPr>
                  <w:ins w:id="1098" w:author="Cox, Gabriel C" w:date="2018-11-08T21:48:00Z">
                    <w:r w:rsidRPr="00CB2006">
                      <w:rPr>
                        <w:rFonts w:eastAsia="Times New Roman"/>
                        <w:sz w:val="20"/>
                        <w:szCs w:val="20"/>
                        <w:rPrChange w:id="1099" w:author="Cox, Gabriel C" w:date="2018-11-08T21:53:00Z">
                          <w:rPr>
                            <w:rFonts w:eastAsia="Times New Roman"/>
                          </w:rPr>
                        </w:rPrChange>
                      </w:rPr>
                      <w:t>12</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100"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47809237" w14:textId="77777777" w:rsidR="00FD185B" w:rsidRPr="00CB2006" w:rsidRDefault="00FD185B" w:rsidP="00FD185B">
                  <w:pPr>
                    <w:spacing w:after="0" w:line="240" w:lineRule="auto"/>
                    <w:rPr>
                      <w:ins w:id="1101" w:author="Cox, Gabriel C" w:date="2018-11-08T21:48:00Z"/>
                      <w:rFonts w:eastAsia="Times New Roman"/>
                      <w:sz w:val="20"/>
                      <w:szCs w:val="20"/>
                      <w:rPrChange w:id="1102" w:author="Cox, Gabriel C" w:date="2018-11-08T21:53:00Z">
                        <w:rPr>
                          <w:ins w:id="1103" w:author="Cox, Gabriel C" w:date="2018-11-08T21:48:00Z"/>
                          <w:rFonts w:eastAsia="Times New Roman"/>
                        </w:rPr>
                      </w:rPrChange>
                    </w:rPr>
                  </w:pPr>
                  <w:ins w:id="1104" w:author="Cox, Gabriel C" w:date="2018-11-08T21:48:00Z">
                    <w:r w:rsidRPr="00CB2006">
                      <w:rPr>
                        <w:rFonts w:eastAsia="Times New Roman"/>
                        <w:sz w:val="20"/>
                        <w:szCs w:val="20"/>
                        <w:rPrChange w:id="1105" w:author="Cox, Gabriel C" w:date="2018-11-08T21:53:00Z">
                          <w:rPr>
                            <w:rFonts w:eastAsia="Times New Roman"/>
                          </w:rPr>
                        </w:rPrChange>
                      </w:rPr>
                      <w:t>&lt; 1m</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106"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2A761010" w14:textId="77777777" w:rsidR="00FD185B" w:rsidRPr="00CB2006" w:rsidRDefault="00FD185B" w:rsidP="00FD185B">
                  <w:pPr>
                    <w:spacing w:after="0" w:line="240" w:lineRule="auto"/>
                    <w:rPr>
                      <w:ins w:id="1107" w:author="Cox, Gabriel C" w:date="2018-11-08T21:48:00Z"/>
                      <w:rFonts w:eastAsia="Times New Roman"/>
                      <w:sz w:val="20"/>
                      <w:szCs w:val="20"/>
                      <w:rPrChange w:id="1108" w:author="Cox, Gabriel C" w:date="2018-11-08T21:53:00Z">
                        <w:rPr>
                          <w:ins w:id="1109" w:author="Cox, Gabriel C" w:date="2018-11-08T21:48:00Z"/>
                          <w:rFonts w:eastAsia="Times New Roman"/>
                        </w:rPr>
                      </w:rPrChange>
                    </w:rPr>
                  </w:pPr>
                  <w:ins w:id="1110" w:author="Cox, Gabriel C" w:date="2018-11-08T21:48:00Z">
                    <w:r w:rsidRPr="00CB2006">
                      <w:rPr>
                        <w:rFonts w:eastAsia="Times New Roman"/>
                        <w:sz w:val="20"/>
                        <w:szCs w:val="20"/>
                        <w:rPrChange w:id="1111" w:author="Cox, Gabriel C" w:date="2018-11-08T21:53:00Z">
                          <w:rPr>
                            <w:rFonts w:eastAsia="Times New Roman"/>
                          </w:rPr>
                        </w:rPrChange>
                      </w:rPr>
                      <w:t>** Added for Remote ID</w:t>
                    </w:r>
                  </w:ins>
                </w:p>
              </w:tc>
            </w:tr>
            <w:tr w:rsidR="00CB2006" w:rsidRPr="00FD185B" w14:paraId="359F8B98" w14:textId="77777777" w:rsidTr="00CB2006">
              <w:tblPrEx>
                <w:tblPrExChange w:id="1112" w:author="Cox, Gabriel C" w:date="2018-11-08T21:53:00Z">
                  <w:tblPrEx>
                    <w:tblW w:w="7501" w:type="dxa"/>
                  </w:tblPrEx>
                </w:tblPrExChange>
              </w:tblPrEx>
              <w:trPr>
                <w:trHeight w:val="315"/>
                <w:ins w:id="1113" w:author="Cox, Gabriel C" w:date="2018-11-08T21:48:00Z"/>
                <w:trPrChange w:id="1114" w:author="Cox, Gabriel C" w:date="2018-11-08T21:53:00Z">
                  <w:trPr>
                    <w:wAfter w:w="2757" w:type="dxa"/>
                    <w:trHeight w:val="315"/>
                  </w:trPr>
                </w:trPrChange>
              </w:trPr>
              <w:tc>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Change w:id="1115" w:author="Cox, Gabriel C" w:date="2018-11-08T21:53:00Z">
                    <w:tcPr>
                      <w:tcW w:w="7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tcPrChange>
                </w:tcPr>
                <w:p w14:paraId="220B1CAC" w14:textId="77777777" w:rsidR="00FD185B" w:rsidRPr="00CB2006" w:rsidRDefault="00FD185B" w:rsidP="00FD185B">
                  <w:pPr>
                    <w:spacing w:after="0" w:line="240" w:lineRule="auto"/>
                    <w:rPr>
                      <w:ins w:id="1116" w:author="Cox, Gabriel C" w:date="2018-11-08T21:48:00Z"/>
                      <w:rFonts w:eastAsia="Times New Roman"/>
                      <w:color w:val="auto"/>
                      <w:sz w:val="20"/>
                      <w:szCs w:val="20"/>
                      <w:rPrChange w:id="1117" w:author="Cox, Gabriel C" w:date="2018-11-08T21:53:00Z">
                        <w:rPr>
                          <w:ins w:id="1118" w:author="Cox, Gabriel C" w:date="2018-11-08T21:48:00Z"/>
                          <w:rFonts w:ascii="Arial" w:eastAsia="Times New Roman" w:hAnsi="Arial" w:cs="Arial"/>
                          <w:color w:val="auto"/>
                          <w:sz w:val="20"/>
                          <w:szCs w:val="20"/>
                        </w:rPr>
                      </w:rPrChange>
                    </w:rPr>
                  </w:pPr>
                  <w:ins w:id="1119" w:author="Cox, Gabriel C" w:date="2018-11-08T21:48:00Z">
                    <w:r w:rsidRPr="00CB2006">
                      <w:rPr>
                        <w:rFonts w:eastAsia="Times New Roman"/>
                        <w:color w:val="auto"/>
                        <w:sz w:val="20"/>
                        <w:szCs w:val="20"/>
                        <w:rPrChange w:id="1120" w:author="Cox, Gabriel C" w:date="2018-11-08T21:53:00Z">
                          <w:rPr>
                            <w:rFonts w:ascii="Arial" w:eastAsia="Times New Roman" w:hAnsi="Arial" w:cs="Arial"/>
                            <w:color w:val="auto"/>
                            <w:sz w:val="20"/>
                            <w:szCs w:val="20"/>
                          </w:rPr>
                        </w:rPrChange>
                      </w:rPr>
                      <w:t>13-15</w:t>
                    </w:r>
                  </w:ins>
                </w:p>
              </w:tc>
              <w:tc>
                <w:tcPr>
                  <w:tcW w:w="18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121" w:author="Cox, Gabriel C" w:date="2018-11-08T21:53:00Z">
                    <w:tcPr>
                      <w:tcW w:w="18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1F57B4A6" w14:textId="77777777" w:rsidR="00FD185B" w:rsidRPr="00CB2006" w:rsidRDefault="00FD185B" w:rsidP="00FD185B">
                  <w:pPr>
                    <w:spacing w:after="0" w:line="240" w:lineRule="auto"/>
                    <w:rPr>
                      <w:ins w:id="1122" w:author="Cox, Gabriel C" w:date="2018-11-08T21:48:00Z"/>
                      <w:rFonts w:eastAsia="Times New Roman"/>
                      <w:color w:val="auto"/>
                      <w:sz w:val="20"/>
                      <w:szCs w:val="20"/>
                      <w:rPrChange w:id="1123" w:author="Cox, Gabriel C" w:date="2018-11-08T21:53:00Z">
                        <w:rPr>
                          <w:ins w:id="1124" w:author="Cox, Gabriel C" w:date="2018-11-08T21:48:00Z"/>
                          <w:rFonts w:ascii="Arial" w:eastAsia="Times New Roman" w:hAnsi="Arial" w:cs="Arial"/>
                          <w:color w:val="auto"/>
                          <w:sz w:val="20"/>
                          <w:szCs w:val="20"/>
                        </w:rPr>
                      </w:rPrChange>
                    </w:rPr>
                  </w:pPr>
                  <w:ins w:id="1125" w:author="Cox, Gabriel C" w:date="2018-11-08T21:48:00Z">
                    <w:r w:rsidRPr="00CB2006">
                      <w:rPr>
                        <w:rFonts w:eastAsia="Times New Roman"/>
                        <w:color w:val="auto"/>
                        <w:sz w:val="20"/>
                        <w:szCs w:val="20"/>
                        <w:rPrChange w:id="1126" w:author="Cox, Gabriel C" w:date="2018-11-08T21:53:00Z">
                          <w:rPr>
                            <w:rFonts w:ascii="Arial" w:eastAsia="Times New Roman" w:hAnsi="Arial" w:cs="Arial"/>
                            <w:color w:val="auto"/>
                            <w:sz w:val="20"/>
                            <w:szCs w:val="20"/>
                          </w:rPr>
                        </w:rPrChange>
                      </w:rPr>
                      <w:t>Reserved</w:t>
                    </w:r>
                  </w:ins>
                </w:p>
              </w:tc>
              <w:tc>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Change w:id="1127" w:author="Cox, Gabriel C" w:date="2018-11-08T21:53:00Z">
                    <w:tcPr>
                      <w:tcW w:w="21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tcPrChange>
                </w:tcPr>
                <w:p w14:paraId="02BA06B2" w14:textId="77777777" w:rsidR="00FD185B" w:rsidRPr="00CB2006" w:rsidRDefault="00FD185B" w:rsidP="00FD185B">
                  <w:pPr>
                    <w:spacing w:after="0" w:line="240" w:lineRule="auto"/>
                    <w:rPr>
                      <w:ins w:id="1128" w:author="Cox, Gabriel C" w:date="2018-11-08T21:48:00Z"/>
                      <w:rFonts w:eastAsia="Times New Roman"/>
                      <w:color w:val="auto"/>
                      <w:sz w:val="20"/>
                      <w:szCs w:val="20"/>
                      <w:rPrChange w:id="1129" w:author="Cox, Gabriel C" w:date="2018-11-08T21:53:00Z">
                        <w:rPr>
                          <w:ins w:id="1130" w:author="Cox, Gabriel C" w:date="2018-11-08T21:48:00Z"/>
                          <w:rFonts w:ascii="Arial" w:eastAsia="Times New Roman" w:hAnsi="Arial" w:cs="Arial"/>
                          <w:color w:val="auto"/>
                          <w:sz w:val="20"/>
                          <w:szCs w:val="20"/>
                        </w:rPr>
                      </w:rPrChange>
                    </w:rPr>
                  </w:pPr>
                </w:p>
              </w:tc>
            </w:tr>
          </w:tbl>
          <w:p w14:paraId="76DAC63C" w14:textId="5EF7E14B" w:rsidR="00FD185B" w:rsidRDefault="0067631A" w:rsidP="00FD185B">
            <w:pPr>
              <w:spacing w:after="0" w:line="240" w:lineRule="auto"/>
              <w:rPr>
                <w:ins w:id="1131" w:author="Cox, Gabriel C" w:date="2018-11-08T21:44:00Z"/>
                <w:rFonts w:eastAsia="Times New Roman"/>
                <w:sz w:val="20"/>
                <w:szCs w:val="20"/>
              </w:rPr>
            </w:pPr>
            <w:ins w:id="1132" w:author="Cox, Gabriel C" w:date="2018-11-09T08:13:00Z">
              <w:r>
                <w:rPr>
                  <w:rFonts w:eastAsia="Times New Roman"/>
                  <w:sz w:val="20"/>
                  <w:szCs w:val="20"/>
                </w:rPr>
                <w:t xml:space="preserve"> </w:t>
              </w:r>
            </w:ins>
          </w:p>
        </w:tc>
        <w:tc>
          <w:tcPr>
            <w:tcW w:w="764" w:type="dxa"/>
            <w:tcBorders>
              <w:top w:val="single" w:sz="4" w:space="0" w:color="auto"/>
              <w:left w:val="nil"/>
              <w:bottom w:val="single" w:sz="4" w:space="0" w:color="auto"/>
              <w:right w:val="single" w:sz="4" w:space="0" w:color="auto"/>
            </w:tcBorders>
            <w:shd w:val="clear" w:color="auto" w:fill="auto"/>
            <w:noWrap/>
            <w:tcPrChange w:id="1133" w:author="Cox, Gabriel C" w:date="2018-11-09T08:53:00Z">
              <w:tcPr>
                <w:tcW w:w="411" w:type="dxa"/>
                <w:gridSpan w:val="2"/>
                <w:tcBorders>
                  <w:top w:val="single" w:sz="4" w:space="0" w:color="auto"/>
                  <w:left w:val="nil"/>
                  <w:bottom w:val="single" w:sz="4" w:space="0" w:color="auto"/>
                  <w:right w:val="single" w:sz="4" w:space="0" w:color="auto"/>
                </w:tcBorders>
                <w:shd w:val="clear" w:color="auto" w:fill="auto"/>
                <w:noWrap/>
              </w:tcPr>
            </w:tcPrChange>
          </w:tcPr>
          <w:p w14:paraId="41F3DB84" w14:textId="2CF570DF" w:rsidR="00FD185B" w:rsidRDefault="0067631A" w:rsidP="00D5614D">
            <w:pPr>
              <w:spacing w:after="0" w:line="240" w:lineRule="auto"/>
              <w:jc w:val="center"/>
              <w:rPr>
                <w:ins w:id="1134" w:author="Cox, Gabriel C" w:date="2018-11-08T21:44:00Z"/>
                <w:rFonts w:eastAsia="Times New Roman"/>
                <w:sz w:val="20"/>
                <w:szCs w:val="20"/>
              </w:rPr>
            </w:pPr>
            <w:ins w:id="1135" w:author="Cox, Gabriel C" w:date="2018-11-09T08:13:00Z">
              <w:r>
                <w:rPr>
                  <w:rFonts w:eastAsia="Times New Roman"/>
                  <w:sz w:val="20"/>
                  <w:szCs w:val="20"/>
                </w:rPr>
                <w:t>4</w:t>
              </w:r>
            </w:ins>
          </w:p>
        </w:tc>
        <w:tc>
          <w:tcPr>
            <w:tcW w:w="2507" w:type="dxa"/>
            <w:tcBorders>
              <w:top w:val="single" w:sz="4" w:space="0" w:color="auto"/>
              <w:left w:val="nil"/>
              <w:bottom w:val="single" w:sz="4" w:space="0" w:color="auto"/>
              <w:right w:val="single" w:sz="4" w:space="0" w:color="auto"/>
            </w:tcBorders>
            <w:shd w:val="clear" w:color="auto" w:fill="auto"/>
            <w:noWrap/>
            <w:tcPrChange w:id="1136" w:author="Cox, Gabriel C" w:date="2018-11-09T08:53:00Z">
              <w:tcPr>
                <w:tcW w:w="2800" w:type="dxa"/>
                <w:gridSpan w:val="2"/>
                <w:tcBorders>
                  <w:top w:val="single" w:sz="4" w:space="0" w:color="auto"/>
                  <w:left w:val="nil"/>
                  <w:bottom w:val="single" w:sz="4" w:space="0" w:color="auto"/>
                  <w:right w:val="single" w:sz="4" w:space="0" w:color="auto"/>
                </w:tcBorders>
                <w:shd w:val="clear" w:color="auto" w:fill="auto"/>
                <w:noWrap/>
              </w:tcPr>
            </w:tcPrChange>
          </w:tcPr>
          <w:p w14:paraId="43392A33" w14:textId="3217E850" w:rsidR="00FD185B" w:rsidRDefault="0067631A" w:rsidP="0067631A">
            <w:pPr>
              <w:keepNext/>
              <w:spacing w:after="0" w:line="240" w:lineRule="auto"/>
              <w:rPr>
                <w:ins w:id="1137" w:author="Cox, Gabriel C" w:date="2018-11-08T21:44:00Z"/>
                <w:rFonts w:eastAsia="Times New Roman"/>
                <w:sz w:val="20"/>
                <w:szCs w:val="20"/>
              </w:rPr>
            </w:pPr>
            <w:ins w:id="1138" w:author="Cox, Gabriel C" w:date="2018-11-09T08:15:00Z">
              <w:r>
                <w:rPr>
                  <w:rFonts w:eastAsia="Times New Roman"/>
                  <w:sz w:val="20"/>
                  <w:szCs w:val="20"/>
                </w:rPr>
                <w:t>This</w:t>
              </w:r>
            </w:ins>
            <w:ins w:id="1139" w:author="Cox, Gabriel C" w:date="2018-11-09T08:16:00Z">
              <w:r>
                <w:rPr>
                  <w:rFonts w:eastAsia="Times New Roman"/>
                  <w:sz w:val="20"/>
                  <w:szCs w:val="20"/>
                </w:rPr>
                <w:t xml:space="preserve"> is the same </w:t>
              </w:r>
              <w:proofErr w:type="spellStart"/>
              <w:proofErr w:type="gramStart"/>
              <w:r>
                <w:rPr>
                  <w:rFonts w:eastAsia="Times New Roman"/>
                  <w:sz w:val="20"/>
                  <w:szCs w:val="20"/>
                </w:rPr>
                <w:t>NACp</w:t>
              </w:r>
              <w:proofErr w:type="spellEnd"/>
              <w:r>
                <w:rPr>
                  <w:rFonts w:eastAsia="Times New Roman"/>
                  <w:sz w:val="20"/>
                  <w:szCs w:val="20"/>
                </w:rPr>
                <w:t xml:space="preserve"> </w:t>
              </w:r>
            </w:ins>
            <w:ins w:id="1140" w:author="Cox, Gabriel C" w:date="2018-11-09T08:15:00Z">
              <w:r>
                <w:rPr>
                  <w:rFonts w:eastAsia="Times New Roman"/>
                  <w:sz w:val="20"/>
                  <w:szCs w:val="20"/>
                </w:rPr>
                <w:t xml:space="preserve"> enumerat</w:t>
              </w:r>
            </w:ins>
            <w:ins w:id="1141" w:author="Cox, Gabriel C" w:date="2018-11-09T08:16:00Z">
              <w:r>
                <w:rPr>
                  <w:rFonts w:eastAsia="Times New Roman"/>
                  <w:sz w:val="20"/>
                  <w:szCs w:val="20"/>
                </w:rPr>
                <w:t>ion</w:t>
              </w:r>
            </w:ins>
            <w:proofErr w:type="gramEnd"/>
            <w:ins w:id="1142" w:author="Cox, Gabriel C" w:date="2018-11-09T08:15:00Z">
              <w:r>
                <w:rPr>
                  <w:rFonts w:eastAsia="Times New Roman"/>
                  <w:sz w:val="20"/>
                  <w:szCs w:val="20"/>
                </w:rPr>
                <w:t xml:space="preserve"> from ADS-B.  </w:t>
              </w:r>
            </w:ins>
            <w:ins w:id="1143" w:author="Cox, Gabriel C" w:date="2018-11-09T08:17:00Z">
              <w:r>
                <w:rPr>
                  <w:rFonts w:eastAsia="Times New Roman"/>
                  <w:sz w:val="20"/>
                  <w:szCs w:val="20"/>
                </w:rPr>
                <w:t>Value</w:t>
              </w:r>
            </w:ins>
            <w:ins w:id="1144" w:author="Cox, Gabriel C" w:date="2018-11-09T08:15:00Z">
              <w:r>
                <w:rPr>
                  <w:rFonts w:eastAsia="Times New Roman"/>
                  <w:sz w:val="20"/>
                  <w:szCs w:val="20"/>
                </w:rPr>
                <w:t xml:space="preserve"> 12 was added for a more complete range</w:t>
              </w:r>
            </w:ins>
            <w:ins w:id="1145" w:author="Cox, Gabriel C" w:date="2018-11-09T08:16:00Z">
              <w:r>
                <w:rPr>
                  <w:rFonts w:eastAsia="Times New Roman"/>
                  <w:sz w:val="20"/>
                  <w:szCs w:val="20"/>
                </w:rPr>
                <w:t xml:space="preserve"> for UAVs.</w:t>
              </w:r>
            </w:ins>
          </w:p>
        </w:tc>
      </w:tr>
      <w:tr w:rsidR="00B657EE" w:rsidRPr="00CE5E7C" w14:paraId="3231DB15" w14:textId="77777777" w:rsidTr="00532281">
        <w:trPr>
          <w:trHeight w:val="693"/>
          <w:ins w:id="1146" w:author="Cox, Gabriel C" w:date="2018-11-11T22:26:00Z"/>
        </w:trPr>
        <w:tc>
          <w:tcPr>
            <w:tcW w:w="1351" w:type="dxa"/>
            <w:tcBorders>
              <w:top w:val="single" w:sz="4" w:space="0" w:color="auto"/>
              <w:left w:val="single" w:sz="4" w:space="0" w:color="auto"/>
              <w:bottom w:val="single" w:sz="4" w:space="0" w:color="auto"/>
              <w:right w:val="single" w:sz="4" w:space="0" w:color="auto"/>
            </w:tcBorders>
            <w:shd w:val="clear" w:color="auto" w:fill="auto"/>
            <w:noWrap/>
          </w:tcPr>
          <w:p w14:paraId="46AAE156" w14:textId="77777777" w:rsidR="00B657EE" w:rsidRDefault="00B657EE" w:rsidP="00D5614D">
            <w:pPr>
              <w:spacing w:after="0" w:line="240" w:lineRule="auto"/>
              <w:rPr>
                <w:ins w:id="1147" w:author="Cox, Gabriel C" w:date="2018-11-11T22:26:00Z"/>
                <w:rFonts w:eastAsia="Times New Roman"/>
                <w:sz w:val="20"/>
                <w:szCs w:val="20"/>
              </w:rPr>
            </w:pPr>
          </w:p>
        </w:tc>
        <w:tc>
          <w:tcPr>
            <w:tcW w:w="4961" w:type="dxa"/>
            <w:tcBorders>
              <w:top w:val="single" w:sz="4" w:space="0" w:color="auto"/>
              <w:left w:val="nil"/>
              <w:bottom w:val="single" w:sz="4" w:space="0" w:color="auto"/>
              <w:right w:val="single" w:sz="4" w:space="0" w:color="auto"/>
            </w:tcBorders>
            <w:shd w:val="clear" w:color="auto" w:fill="auto"/>
          </w:tcPr>
          <w:p w14:paraId="24937BF5" w14:textId="77777777" w:rsidR="00B657EE" w:rsidRDefault="00B657EE" w:rsidP="00FD185B">
            <w:pPr>
              <w:spacing w:after="0" w:line="240" w:lineRule="auto"/>
              <w:rPr>
                <w:ins w:id="1148" w:author="Cox, Gabriel C" w:date="2018-11-11T22:26:00Z"/>
                <w:rFonts w:eastAsia="Times New Roman"/>
                <w:sz w:val="20"/>
                <w:szCs w:val="20"/>
              </w:rPr>
            </w:pPr>
          </w:p>
        </w:tc>
        <w:tc>
          <w:tcPr>
            <w:tcW w:w="769" w:type="dxa"/>
            <w:tcBorders>
              <w:top w:val="single" w:sz="4" w:space="0" w:color="auto"/>
              <w:left w:val="nil"/>
              <w:bottom w:val="single" w:sz="4" w:space="0" w:color="auto"/>
              <w:right w:val="single" w:sz="4" w:space="0" w:color="auto"/>
            </w:tcBorders>
            <w:shd w:val="clear" w:color="auto" w:fill="auto"/>
            <w:noWrap/>
          </w:tcPr>
          <w:p w14:paraId="49072611" w14:textId="77777777" w:rsidR="00B657EE" w:rsidRDefault="00B657EE" w:rsidP="00D5614D">
            <w:pPr>
              <w:spacing w:after="0" w:line="240" w:lineRule="auto"/>
              <w:jc w:val="center"/>
              <w:rPr>
                <w:ins w:id="1149" w:author="Cox, Gabriel C" w:date="2018-11-11T22:26:00Z"/>
                <w:rFonts w:eastAsia="Times New Roman"/>
                <w:sz w:val="20"/>
                <w:szCs w:val="20"/>
              </w:rPr>
            </w:pPr>
          </w:p>
        </w:tc>
        <w:tc>
          <w:tcPr>
            <w:tcW w:w="2499" w:type="dxa"/>
            <w:tcBorders>
              <w:top w:val="single" w:sz="4" w:space="0" w:color="auto"/>
              <w:left w:val="nil"/>
              <w:bottom w:val="single" w:sz="4" w:space="0" w:color="auto"/>
              <w:right w:val="single" w:sz="4" w:space="0" w:color="auto"/>
            </w:tcBorders>
            <w:shd w:val="clear" w:color="auto" w:fill="auto"/>
            <w:noWrap/>
          </w:tcPr>
          <w:p w14:paraId="324C3FA1" w14:textId="77777777" w:rsidR="00B657EE" w:rsidRDefault="00B657EE" w:rsidP="00D5614D">
            <w:pPr>
              <w:keepNext/>
              <w:spacing w:after="0" w:line="240" w:lineRule="auto"/>
              <w:rPr>
                <w:ins w:id="1150" w:author="Cox, Gabriel C" w:date="2018-11-11T22:26:00Z"/>
                <w:rFonts w:eastAsia="Times New Roman"/>
                <w:sz w:val="20"/>
                <w:szCs w:val="20"/>
              </w:rPr>
            </w:pPr>
          </w:p>
        </w:tc>
      </w:tr>
      <w:tr w:rsidR="00FD185B" w:rsidRPr="00CE5E7C" w14:paraId="4E6D4B65" w14:textId="77777777" w:rsidTr="00532281">
        <w:trPr>
          <w:trHeight w:val="693"/>
          <w:ins w:id="1151" w:author="Cox, Gabriel C" w:date="2018-11-08T21:44:00Z"/>
          <w:trPrChange w:id="1152" w:author="Cox, Gabriel C" w:date="2018-11-09T10:46:00Z">
            <w:trPr>
              <w:gridBefore w:val="1"/>
              <w:gridAfter w:val="0"/>
              <w:trHeight w:val="693"/>
            </w:trPr>
          </w:trPrChange>
        </w:trPr>
        <w:tc>
          <w:tcPr>
            <w:tcW w:w="1351" w:type="dxa"/>
            <w:tcBorders>
              <w:top w:val="single" w:sz="4" w:space="0" w:color="auto"/>
              <w:left w:val="single" w:sz="4" w:space="0" w:color="auto"/>
              <w:bottom w:val="single" w:sz="4" w:space="0" w:color="auto"/>
              <w:right w:val="single" w:sz="4" w:space="0" w:color="auto"/>
            </w:tcBorders>
            <w:shd w:val="clear" w:color="auto" w:fill="auto"/>
            <w:noWrap/>
            <w:tcPrChange w:id="1153" w:author="Cox, Gabriel C" w:date="2018-11-09T10:46:00Z">
              <w:tcPr>
                <w:tcW w:w="1429"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0EDED7E1" w14:textId="46E32E52" w:rsidR="00FD185B" w:rsidRDefault="00FD185B" w:rsidP="00D5614D">
            <w:pPr>
              <w:spacing w:after="0" w:line="240" w:lineRule="auto"/>
              <w:rPr>
                <w:ins w:id="1154" w:author="Cox, Gabriel C" w:date="2018-11-08T21:44:00Z"/>
                <w:rFonts w:eastAsia="Times New Roman"/>
                <w:sz w:val="20"/>
                <w:szCs w:val="20"/>
              </w:rPr>
            </w:pPr>
            <w:ins w:id="1155" w:author="Cox, Gabriel C" w:date="2018-11-08T21:44:00Z">
              <w:r>
                <w:rPr>
                  <w:rFonts w:eastAsia="Times New Roman"/>
                  <w:sz w:val="20"/>
                  <w:szCs w:val="20"/>
                </w:rPr>
                <w:lastRenderedPageBreak/>
                <w:t>Vertical Accurac</w:t>
              </w:r>
            </w:ins>
            <w:ins w:id="1156" w:author="Cox, Gabriel C" w:date="2018-11-08T21:45:00Z">
              <w:r>
                <w:rPr>
                  <w:rFonts w:eastAsia="Times New Roman"/>
                  <w:sz w:val="20"/>
                  <w:szCs w:val="20"/>
                </w:rPr>
                <w:t>y</w:t>
              </w:r>
            </w:ins>
          </w:p>
        </w:tc>
        <w:tc>
          <w:tcPr>
            <w:tcW w:w="4961" w:type="dxa"/>
            <w:tcBorders>
              <w:top w:val="single" w:sz="4" w:space="0" w:color="auto"/>
              <w:left w:val="nil"/>
              <w:bottom w:val="single" w:sz="4" w:space="0" w:color="auto"/>
              <w:right w:val="single" w:sz="4" w:space="0" w:color="auto"/>
            </w:tcBorders>
            <w:shd w:val="clear" w:color="auto" w:fill="auto"/>
            <w:tcPrChange w:id="1157" w:author="Cox, Gabriel C" w:date="2018-11-09T10:46:00Z">
              <w:tcPr>
                <w:tcW w:w="4241" w:type="dxa"/>
                <w:tcBorders>
                  <w:top w:val="single" w:sz="4" w:space="0" w:color="auto"/>
                  <w:left w:val="nil"/>
                  <w:bottom w:val="single" w:sz="4" w:space="0" w:color="auto"/>
                  <w:right w:val="single" w:sz="4" w:space="0" w:color="auto"/>
                </w:tcBorders>
                <w:shd w:val="clear" w:color="auto" w:fill="auto"/>
              </w:tcPr>
            </w:tcPrChange>
          </w:tcPr>
          <w:p w14:paraId="668AE29F" w14:textId="77777777" w:rsidR="00FD185B" w:rsidRDefault="00FD185B" w:rsidP="00FD185B">
            <w:pPr>
              <w:spacing w:after="0" w:line="240" w:lineRule="auto"/>
              <w:rPr>
                <w:ins w:id="1158" w:author="Cox, Gabriel C" w:date="2018-11-09T08:13:00Z"/>
                <w:rFonts w:eastAsia="Times New Roman"/>
                <w:sz w:val="20"/>
                <w:szCs w:val="20"/>
              </w:rPr>
            </w:pPr>
          </w:p>
          <w:tbl>
            <w:tblPr>
              <w:tblW w:w="3774" w:type="dxa"/>
              <w:tblCellMar>
                <w:left w:w="0" w:type="dxa"/>
                <w:right w:w="0" w:type="dxa"/>
              </w:tblCellMar>
              <w:tblLook w:val="04A0" w:firstRow="1" w:lastRow="0" w:firstColumn="1" w:lastColumn="0" w:noHBand="0" w:noVBand="1"/>
              <w:tblPrChange w:id="1159" w:author="Cox, Gabriel C" w:date="2018-11-09T08:14:00Z">
                <w:tblPr>
                  <w:tblW w:w="0" w:type="dxa"/>
                  <w:tblCellMar>
                    <w:left w:w="0" w:type="dxa"/>
                    <w:right w:w="0" w:type="dxa"/>
                  </w:tblCellMar>
                  <w:tblLook w:val="04A0" w:firstRow="1" w:lastRow="0" w:firstColumn="1" w:lastColumn="0" w:noHBand="0" w:noVBand="1"/>
                </w:tblPr>
              </w:tblPrChange>
            </w:tblPr>
            <w:tblGrid>
              <w:gridCol w:w="373"/>
              <w:gridCol w:w="966"/>
              <w:gridCol w:w="2435"/>
              <w:tblGridChange w:id="1160">
                <w:tblGrid>
                  <w:gridCol w:w="202"/>
                  <w:gridCol w:w="946"/>
                  <w:gridCol w:w="2092"/>
                </w:tblGrid>
              </w:tblGridChange>
            </w:tblGrid>
            <w:tr w:rsidR="0067631A" w:rsidRPr="0067631A" w14:paraId="6C80743F" w14:textId="77777777" w:rsidTr="0067631A">
              <w:trPr>
                <w:trHeight w:val="315"/>
                <w:ins w:id="1161" w:author="Cox, Gabriel C" w:date="2018-11-09T08:14:00Z"/>
                <w:trPrChange w:id="1162" w:author="Cox, Gabriel C" w:date="2018-11-09T08:14:00Z">
                  <w:trPr>
                    <w:trHeight w:val="315"/>
                  </w:trPr>
                </w:trPrChange>
              </w:trPr>
              <w:tc>
                <w:tcPr>
                  <w:tcW w:w="373"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63" w:author="Cox, Gabriel C" w:date="2018-11-09T08:14:00Z">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0E1ED01D" w14:textId="77777777" w:rsidR="0067631A" w:rsidRPr="0067631A" w:rsidRDefault="0067631A" w:rsidP="0067631A">
                  <w:pPr>
                    <w:spacing w:after="0" w:line="240" w:lineRule="auto"/>
                    <w:jc w:val="right"/>
                    <w:rPr>
                      <w:ins w:id="1164" w:author="Cox, Gabriel C" w:date="2018-11-09T08:14:00Z"/>
                      <w:rFonts w:ascii="Arial" w:eastAsia="Times New Roman" w:hAnsi="Arial" w:cs="Arial"/>
                      <w:color w:val="auto"/>
                      <w:sz w:val="20"/>
                      <w:szCs w:val="20"/>
                    </w:rPr>
                  </w:pPr>
                  <w:ins w:id="1165" w:author="Cox, Gabriel C" w:date="2018-11-09T08:14:00Z">
                    <w:r w:rsidRPr="0067631A">
                      <w:rPr>
                        <w:rFonts w:ascii="Arial" w:eastAsia="Times New Roman" w:hAnsi="Arial" w:cs="Arial"/>
                        <w:color w:val="auto"/>
                        <w:sz w:val="20"/>
                        <w:szCs w:val="20"/>
                      </w:rPr>
                      <w:t>0</w:t>
                    </w:r>
                  </w:ins>
                </w:p>
              </w:tc>
              <w:tc>
                <w:tcPr>
                  <w:tcW w:w="966"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66" w:author="Cox, Gabriel C" w:date="2018-11-09T08:14:00Z">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4F22A17B" w14:textId="77777777" w:rsidR="0067631A" w:rsidRPr="0067631A" w:rsidRDefault="0067631A" w:rsidP="0067631A">
                  <w:pPr>
                    <w:spacing w:after="0" w:line="240" w:lineRule="auto"/>
                    <w:rPr>
                      <w:ins w:id="1167" w:author="Cox, Gabriel C" w:date="2018-11-09T08:14:00Z"/>
                      <w:rFonts w:ascii="Arial" w:eastAsia="Times New Roman" w:hAnsi="Arial" w:cs="Arial"/>
                      <w:color w:val="auto"/>
                      <w:sz w:val="20"/>
                      <w:szCs w:val="20"/>
                    </w:rPr>
                  </w:pPr>
                  <w:ins w:id="1168" w:author="Cox, Gabriel C" w:date="2018-11-09T08:14:00Z">
                    <w:r w:rsidRPr="0067631A">
                      <w:rPr>
                        <w:rFonts w:ascii="Arial" w:eastAsia="Times New Roman" w:hAnsi="Arial" w:cs="Arial"/>
                        <w:color w:val="auto"/>
                        <w:sz w:val="20"/>
                        <w:szCs w:val="20"/>
                      </w:rPr>
                      <w:t>&gt;150m</w:t>
                    </w:r>
                  </w:ins>
                </w:p>
              </w:tc>
              <w:tc>
                <w:tcPr>
                  <w:tcW w:w="243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69" w:author="Cox, Gabriel C" w:date="2018-11-09T08:14:00Z">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7E99C751" w14:textId="77777777" w:rsidR="0067631A" w:rsidRPr="0067631A" w:rsidRDefault="0067631A" w:rsidP="0067631A">
                  <w:pPr>
                    <w:spacing w:after="0" w:line="240" w:lineRule="auto"/>
                    <w:rPr>
                      <w:ins w:id="1170" w:author="Cox, Gabriel C" w:date="2018-11-09T08:14:00Z"/>
                      <w:rFonts w:ascii="Arial" w:eastAsia="Times New Roman" w:hAnsi="Arial" w:cs="Arial"/>
                      <w:color w:val="auto"/>
                      <w:sz w:val="20"/>
                      <w:szCs w:val="20"/>
                    </w:rPr>
                  </w:pPr>
                  <w:ins w:id="1171" w:author="Cox, Gabriel C" w:date="2018-11-09T08:14:00Z">
                    <w:r w:rsidRPr="0067631A">
                      <w:rPr>
                        <w:rFonts w:ascii="Arial" w:eastAsia="Times New Roman" w:hAnsi="Arial" w:cs="Arial"/>
                        <w:color w:val="auto"/>
                        <w:sz w:val="20"/>
                        <w:szCs w:val="20"/>
                      </w:rPr>
                      <w:t>Unknown</w:t>
                    </w:r>
                  </w:ins>
                </w:p>
              </w:tc>
            </w:tr>
            <w:tr w:rsidR="0067631A" w:rsidRPr="0067631A" w14:paraId="044F8A1D" w14:textId="77777777" w:rsidTr="0067631A">
              <w:trPr>
                <w:trHeight w:val="315"/>
                <w:ins w:id="1172" w:author="Cox, Gabriel C" w:date="2018-11-09T08:14:00Z"/>
                <w:trPrChange w:id="1173"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74"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16F87E9D" w14:textId="77777777" w:rsidR="0067631A" w:rsidRPr="0067631A" w:rsidRDefault="0067631A" w:rsidP="0067631A">
                  <w:pPr>
                    <w:spacing w:after="0" w:line="240" w:lineRule="auto"/>
                    <w:jc w:val="right"/>
                    <w:rPr>
                      <w:ins w:id="1175" w:author="Cox, Gabriel C" w:date="2018-11-09T08:14:00Z"/>
                      <w:rFonts w:ascii="Arial" w:eastAsia="Times New Roman" w:hAnsi="Arial" w:cs="Arial"/>
                      <w:color w:val="auto"/>
                      <w:sz w:val="20"/>
                      <w:szCs w:val="20"/>
                    </w:rPr>
                  </w:pPr>
                  <w:ins w:id="1176" w:author="Cox, Gabriel C" w:date="2018-11-09T08:14:00Z">
                    <w:r w:rsidRPr="0067631A">
                      <w:rPr>
                        <w:rFonts w:ascii="Arial" w:eastAsia="Times New Roman" w:hAnsi="Arial" w:cs="Arial"/>
                        <w:color w:val="auto"/>
                        <w:sz w:val="20"/>
                        <w:szCs w:val="20"/>
                      </w:rPr>
                      <w:t>1</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77"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561E0BE6" w14:textId="77777777" w:rsidR="0067631A" w:rsidRPr="0067631A" w:rsidRDefault="0067631A" w:rsidP="0067631A">
                  <w:pPr>
                    <w:spacing w:after="0" w:line="240" w:lineRule="auto"/>
                    <w:rPr>
                      <w:ins w:id="1178" w:author="Cox, Gabriel C" w:date="2018-11-09T08:14:00Z"/>
                      <w:rFonts w:ascii="Arial" w:eastAsia="Times New Roman" w:hAnsi="Arial" w:cs="Arial"/>
                      <w:color w:val="auto"/>
                      <w:sz w:val="20"/>
                      <w:szCs w:val="20"/>
                    </w:rPr>
                  </w:pPr>
                  <w:ins w:id="1179" w:author="Cox, Gabriel C" w:date="2018-11-09T08:14:00Z">
                    <w:r w:rsidRPr="0067631A">
                      <w:rPr>
                        <w:rFonts w:ascii="Arial" w:eastAsia="Times New Roman" w:hAnsi="Arial" w:cs="Arial"/>
                        <w:color w:val="auto"/>
                        <w:sz w:val="20"/>
                        <w:szCs w:val="20"/>
                      </w:rPr>
                      <w:t>&lt;150m</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80"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59BB5F9A" w14:textId="77777777" w:rsidR="0067631A" w:rsidRPr="0067631A" w:rsidRDefault="0067631A" w:rsidP="0067631A">
                  <w:pPr>
                    <w:spacing w:after="0" w:line="240" w:lineRule="auto"/>
                    <w:rPr>
                      <w:ins w:id="1181" w:author="Cox, Gabriel C" w:date="2018-11-09T08:14:00Z"/>
                      <w:rFonts w:ascii="Arial" w:eastAsia="Times New Roman" w:hAnsi="Arial" w:cs="Arial"/>
                      <w:color w:val="auto"/>
                      <w:sz w:val="20"/>
                      <w:szCs w:val="20"/>
                    </w:rPr>
                  </w:pPr>
                </w:p>
              </w:tc>
            </w:tr>
            <w:tr w:rsidR="0067631A" w:rsidRPr="0067631A" w14:paraId="318F7C63" w14:textId="77777777" w:rsidTr="0067631A">
              <w:trPr>
                <w:trHeight w:val="315"/>
                <w:ins w:id="1182" w:author="Cox, Gabriel C" w:date="2018-11-09T08:14:00Z"/>
                <w:trPrChange w:id="1183"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84"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7A7234FA" w14:textId="77777777" w:rsidR="0067631A" w:rsidRPr="0067631A" w:rsidRDefault="0067631A" w:rsidP="0067631A">
                  <w:pPr>
                    <w:spacing w:after="0" w:line="240" w:lineRule="auto"/>
                    <w:jc w:val="right"/>
                    <w:rPr>
                      <w:ins w:id="1185" w:author="Cox, Gabriel C" w:date="2018-11-09T08:14:00Z"/>
                      <w:rFonts w:ascii="Arial" w:eastAsia="Times New Roman" w:hAnsi="Arial" w:cs="Arial"/>
                      <w:color w:val="auto"/>
                      <w:sz w:val="20"/>
                      <w:szCs w:val="20"/>
                    </w:rPr>
                  </w:pPr>
                  <w:ins w:id="1186" w:author="Cox, Gabriel C" w:date="2018-11-09T08:14:00Z">
                    <w:r w:rsidRPr="0067631A">
                      <w:rPr>
                        <w:rFonts w:ascii="Arial" w:eastAsia="Times New Roman" w:hAnsi="Arial" w:cs="Arial"/>
                        <w:color w:val="auto"/>
                        <w:sz w:val="20"/>
                        <w:szCs w:val="20"/>
                      </w:rPr>
                      <w:t>2</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87"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0A674EBD" w14:textId="77777777" w:rsidR="0067631A" w:rsidRPr="0067631A" w:rsidRDefault="0067631A" w:rsidP="0067631A">
                  <w:pPr>
                    <w:spacing w:after="0" w:line="240" w:lineRule="auto"/>
                    <w:rPr>
                      <w:ins w:id="1188" w:author="Cox, Gabriel C" w:date="2018-11-09T08:14:00Z"/>
                      <w:rFonts w:ascii="Arial" w:eastAsia="Times New Roman" w:hAnsi="Arial" w:cs="Arial"/>
                      <w:color w:val="auto"/>
                      <w:sz w:val="20"/>
                      <w:szCs w:val="20"/>
                    </w:rPr>
                  </w:pPr>
                  <w:ins w:id="1189" w:author="Cox, Gabriel C" w:date="2018-11-09T08:14:00Z">
                    <w:r w:rsidRPr="0067631A">
                      <w:rPr>
                        <w:rFonts w:ascii="Arial" w:eastAsia="Times New Roman" w:hAnsi="Arial" w:cs="Arial"/>
                        <w:color w:val="auto"/>
                        <w:sz w:val="20"/>
                        <w:szCs w:val="20"/>
                      </w:rPr>
                      <w:t>&lt;45m</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90"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38445C23" w14:textId="77777777" w:rsidR="0067631A" w:rsidRPr="0067631A" w:rsidRDefault="0067631A" w:rsidP="0067631A">
                  <w:pPr>
                    <w:spacing w:after="0" w:line="240" w:lineRule="auto"/>
                    <w:rPr>
                      <w:ins w:id="1191" w:author="Cox, Gabriel C" w:date="2018-11-09T08:14:00Z"/>
                      <w:rFonts w:ascii="Arial" w:eastAsia="Times New Roman" w:hAnsi="Arial" w:cs="Arial"/>
                      <w:color w:val="auto"/>
                      <w:sz w:val="20"/>
                      <w:szCs w:val="20"/>
                    </w:rPr>
                  </w:pPr>
                </w:p>
              </w:tc>
            </w:tr>
            <w:tr w:rsidR="0067631A" w:rsidRPr="0067631A" w14:paraId="2B18F57C" w14:textId="77777777" w:rsidTr="0067631A">
              <w:trPr>
                <w:trHeight w:val="315"/>
                <w:ins w:id="1192" w:author="Cox, Gabriel C" w:date="2018-11-09T08:14:00Z"/>
                <w:trPrChange w:id="1193"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94"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68A3BB5A" w14:textId="77777777" w:rsidR="0067631A" w:rsidRPr="0067631A" w:rsidRDefault="0067631A" w:rsidP="0067631A">
                  <w:pPr>
                    <w:spacing w:after="0" w:line="240" w:lineRule="auto"/>
                    <w:jc w:val="right"/>
                    <w:rPr>
                      <w:ins w:id="1195" w:author="Cox, Gabriel C" w:date="2018-11-09T08:14:00Z"/>
                      <w:rFonts w:ascii="Arial" w:eastAsia="Times New Roman" w:hAnsi="Arial" w:cs="Arial"/>
                      <w:color w:val="auto"/>
                      <w:sz w:val="20"/>
                      <w:szCs w:val="20"/>
                    </w:rPr>
                  </w:pPr>
                  <w:ins w:id="1196" w:author="Cox, Gabriel C" w:date="2018-11-09T08:14:00Z">
                    <w:r w:rsidRPr="0067631A">
                      <w:rPr>
                        <w:rFonts w:ascii="Arial" w:eastAsia="Times New Roman" w:hAnsi="Arial" w:cs="Arial"/>
                        <w:color w:val="auto"/>
                        <w:sz w:val="20"/>
                        <w:szCs w:val="20"/>
                      </w:rPr>
                      <w:t>3</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197"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6C576048" w14:textId="77777777" w:rsidR="0067631A" w:rsidRPr="0067631A" w:rsidRDefault="0067631A" w:rsidP="0067631A">
                  <w:pPr>
                    <w:spacing w:after="0" w:line="240" w:lineRule="auto"/>
                    <w:rPr>
                      <w:ins w:id="1198" w:author="Cox, Gabriel C" w:date="2018-11-09T08:14:00Z"/>
                      <w:rFonts w:ascii="Arial" w:eastAsia="Times New Roman" w:hAnsi="Arial" w:cs="Arial"/>
                      <w:color w:val="auto"/>
                      <w:sz w:val="20"/>
                      <w:szCs w:val="20"/>
                    </w:rPr>
                  </w:pPr>
                  <w:ins w:id="1199" w:author="Cox, Gabriel C" w:date="2018-11-09T08:14:00Z">
                    <w:r w:rsidRPr="0067631A">
                      <w:rPr>
                        <w:rFonts w:ascii="Arial" w:eastAsia="Times New Roman" w:hAnsi="Arial" w:cs="Arial"/>
                        <w:color w:val="auto"/>
                        <w:sz w:val="20"/>
                        <w:szCs w:val="20"/>
                      </w:rPr>
                      <w:t>&lt;25m</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00"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6F159C45" w14:textId="77777777" w:rsidR="0067631A" w:rsidRPr="0067631A" w:rsidRDefault="0067631A" w:rsidP="0067631A">
                  <w:pPr>
                    <w:spacing w:after="0" w:line="240" w:lineRule="auto"/>
                    <w:rPr>
                      <w:ins w:id="1201" w:author="Cox, Gabriel C" w:date="2018-11-09T08:14:00Z"/>
                      <w:rFonts w:ascii="Arial" w:eastAsia="Times New Roman" w:hAnsi="Arial" w:cs="Arial"/>
                      <w:color w:val="auto"/>
                      <w:sz w:val="20"/>
                      <w:szCs w:val="20"/>
                    </w:rPr>
                  </w:pPr>
                </w:p>
              </w:tc>
            </w:tr>
            <w:tr w:rsidR="0067631A" w:rsidRPr="0067631A" w14:paraId="22E80115" w14:textId="77777777" w:rsidTr="0067631A">
              <w:trPr>
                <w:trHeight w:val="315"/>
                <w:ins w:id="1202" w:author="Cox, Gabriel C" w:date="2018-11-09T08:14:00Z"/>
                <w:trPrChange w:id="1203"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04"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778E579B" w14:textId="77777777" w:rsidR="0067631A" w:rsidRPr="0067631A" w:rsidRDefault="0067631A" w:rsidP="0067631A">
                  <w:pPr>
                    <w:spacing w:after="0" w:line="240" w:lineRule="auto"/>
                    <w:jc w:val="right"/>
                    <w:rPr>
                      <w:ins w:id="1205" w:author="Cox, Gabriel C" w:date="2018-11-09T08:14:00Z"/>
                      <w:rFonts w:ascii="Arial" w:eastAsia="Times New Roman" w:hAnsi="Arial" w:cs="Arial"/>
                      <w:color w:val="auto"/>
                      <w:sz w:val="20"/>
                      <w:szCs w:val="20"/>
                    </w:rPr>
                  </w:pPr>
                  <w:ins w:id="1206" w:author="Cox, Gabriel C" w:date="2018-11-09T08:14:00Z">
                    <w:r w:rsidRPr="0067631A">
                      <w:rPr>
                        <w:rFonts w:ascii="Arial" w:eastAsia="Times New Roman" w:hAnsi="Arial" w:cs="Arial"/>
                        <w:color w:val="auto"/>
                        <w:sz w:val="20"/>
                        <w:szCs w:val="20"/>
                      </w:rPr>
                      <w:t>4</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07"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2AC3D30A" w14:textId="77777777" w:rsidR="0067631A" w:rsidRPr="0067631A" w:rsidRDefault="0067631A" w:rsidP="0067631A">
                  <w:pPr>
                    <w:spacing w:after="0" w:line="240" w:lineRule="auto"/>
                    <w:rPr>
                      <w:ins w:id="1208" w:author="Cox, Gabriel C" w:date="2018-11-09T08:14:00Z"/>
                      <w:rFonts w:ascii="Arial" w:eastAsia="Times New Roman" w:hAnsi="Arial" w:cs="Arial"/>
                      <w:color w:val="auto"/>
                      <w:sz w:val="20"/>
                      <w:szCs w:val="20"/>
                    </w:rPr>
                  </w:pPr>
                  <w:ins w:id="1209" w:author="Cox, Gabriel C" w:date="2018-11-09T08:14:00Z">
                    <w:r w:rsidRPr="0067631A">
                      <w:rPr>
                        <w:rFonts w:ascii="Arial" w:eastAsia="Times New Roman" w:hAnsi="Arial" w:cs="Arial"/>
                        <w:color w:val="auto"/>
                        <w:sz w:val="20"/>
                        <w:szCs w:val="20"/>
                      </w:rPr>
                      <w:t>&lt;10m</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10"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3583F8AE" w14:textId="77777777" w:rsidR="0067631A" w:rsidRPr="0067631A" w:rsidRDefault="0067631A" w:rsidP="0067631A">
                  <w:pPr>
                    <w:spacing w:after="0" w:line="240" w:lineRule="auto"/>
                    <w:rPr>
                      <w:ins w:id="1211" w:author="Cox, Gabriel C" w:date="2018-11-09T08:14:00Z"/>
                      <w:rFonts w:ascii="Arial" w:eastAsia="Times New Roman" w:hAnsi="Arial" w:cs="Arial"/>
                      <w:color w:val="auto"/>
                      <w:sz w:val="20"/>
                      <w:szCs w:val="20"/>
                    </w:rPr>
                  </w:pPr>
                  <w:ins w:id="1212" w:author="Cox, Gabriel C" w:date="2018-11-09T08:14:00Z">
                    <w:r w:rsidRPr="0067631A">
                      <w:rPr>
                        <w:rFonts w:ascii="Arial" w:eastAsia="Times New Roman" w:hAnsi="Arial" w:cs="Arial"/>
                        <w:color w:val="auto"/>
                        <w:sz w:val="20"/>
                        <w:szCs w:val="20"/>
                      </w:rPr>
                      <w:t xml:space="preserve">** Added for </w:t>
                    </w:r>
                    <w:proofErr w:type="spellStart"/>
                    <w:r w:rsidRPr="0067631A">
                      <w:rPr>
                        <w:rFonts w:ascii="Arial" w:eastAsia="Times New Roman" w:hAnsi="Arial" w:cs="Arial"/>
                        <w:color w:val="auto"/>
                        <w:sz w:val="20"/>
                        <w:szCs w:val="20"/>
                      </w:rPr>
                      <w:t>RemoteId</w:t>
                    </w:r>
                    <w:proofErr w:type="spellEnd"/>
                  </w:ins>
                </w:p>
              </w:tc>
            </w:tr>
            <w:tr w:rsidR="0067631A" w:rsidRPr="0067631A" w14:paraId="7A9C12C0" w14:textId="77777777" w:rsidTr="0067631A">
              <w:trPr>
                <w:trHeight w:val="315"/>
                <w:ins w:id="1213" w:author="Cox, Gabriel C" w:date="2018-11-09T08:14:00Z"/>
                <w:trPrChange w:id="1214"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15"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397E3C40" w14:textId="77777777" w:rsidR="0067631A" w:rsidRPr="0067631A" w:rsidRDefault="0067631A" w:rsidP="0067631A">
                  <w:pPr>
                    <w:spacing w:after="0" w:line="240" w:lineRule="auto"/>
                    <w:jc w:val="right"/>
                    <w:rPr>
                      <w:ins w:id="1216" w:author="Cox, Gabriel C" w:date="2018-11-09T08:14:00Z"/>
                      <w:rFonts w:ascii="Arial" w:eastAsia="Times New Roman" w:hAnsi="Arial" w:cs="Arial"/>
                      <w:color w:val="auto"/>
                      <w:sz w:val="20"/>
                      <w:szCs w:val="20"/>
                    </w:rPr>
                  </w:pPr>
                  <w:ins w:id="1217" w:author="Cox, Gabriel C" w:date="2018-11-09T08:14:00Z">
                    <w:r w:rsidRPr="0067631A">
                      <w:rPr>
                        <w:rFonts w:ascii="Arial" w:eastAsia="Times New Roman" w:hAnsi="Arial" w:cs="Arial"/>
                        <w:color w:val="auto"/>
                        <w:sz w:val="20"/>
                        <w:szCs w:val="20"/>
                      </w:rPr>
                      <w:t>5</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18"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3ADA30E0" w14:textId="77777777" w:rsidR="0067631A" w:rsidRPr="0067631A" w:rsidRDefault="0067631A" w:rsidP="0067631A">
                  <w:pPr>
                    <w:spacing w:after="0" w:line="240" w:lineRule="auto"/>
                    <w:rPr>
                      <w:ins w:id="1219" w:author="Cox, Gabriel C" w:date="2018-11-09T08:14:00Z"/>
                      <w:rFonts w:ascii="Arial" w:eastAsia="Times New Roman" w:hAnsi="Arial" w:cs="Arial"/>
                      <w:color w:val="auto"/>
                      <w:sz w:val="20"/>
                      <w:szCs w:val="20"/>
                    </w:rPr>
                  </w:pPr>
                  <w:ins w:id="1220" w:author="Cox, Gabriel C" w:date="2018-11-09T08:14:00Z">
                    <w:r w:rsidRPr="0067631A">
                      <w:rPr>
                        <w:rFonts w:ascii="Arial" w:eastAsia="Times New Roman" w:hAnsi="Arial" w:cs="Arial"/>
                        <w:color w:val="auto"/>
                        <w:sz w:val="20"/>
                        <w:szCs w:val="20"/>
                      </w:rPr>
                      <w:t>&lt;3m</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21"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5F91E21B" w14:textId="77777777" w:rsidR="0067631A" w:rsidRPr="0067631A" w:rsidRDefault="0067631A" w:rsidP="0067631A">
                  <w:pPr>
                    <w:spacing w:after="0" w:line="240" w:lineRule="auto"/>
                    <w:rPr>
                      <w:ins w:id="1222" w:author="Cox, Gabriel C" w:date="2018-11-09T08:14:00Z"/>
                      <w:rFonts w:ascii="Arial" w:eastAsia="Times New Roman" w:hAnsi="Arial" w:cs="Arial"/>
                      <w:color w:val="auto"/>
                      <w:sz w:val="20"/>
                      <w:szCs w:val="20"/>
                    </w:rPr>
                  </w:pPr>
                  <w:ins w:id="1223" w:author="Cox, Gabriel C" w:date="2018-11-09T08:14:00Z">
                    <w:r w:rsidRPr="0067631A">
                      <w:rPr>
                        <w:rFonts w:ascii="Arial" w:eastAsia="Times New Roman" w:hAnsi="Arial" w:cs="Arial"/>
                        <w:color w:val="auto"/>
                        <w:sz w:val="20"/>
                        <w:szCs w:val="20"/>
                      </w:rPr>
                      <w:t xml:space="preserve">** Added for </w:t>
                    </w:r>
                    <w:proofErr w:type="spellStart"/>
                    <w:r w:rsidRPr="0067631A">
                      <w:rPr>
                        <w:rFonts w:ascii="Arial" w:eastAsia="Times New Roman" w:hAnsi="Arial" w:cs="Arial"/>
                        <w:color w:val="auto"/>
                        <w:sz w:val="20"/>
                        <w:szCs w:val="20"/>
                      </w:rPr>
                      <w:t>RemoteId</w:t>
                    </w:r>
                    <w:proofErr w:type="spellEnd"/>
                  </w:ins>
                </w:p>
              </w:tc>
            </w:tr>
            <w:tr w:rsidR="0067631A" w:rsidRPr="0067631A" w14:paraId="5DC8C034" w14:textId="77777777" w:rsidTr="0067631A">
              <w:trPr>
                <w:trHeight w:val="315"/>
                <w:ins w:id="1224" w:author="Cox, Gabriel C" w:date="2018-11-09T08:14:00Z"/>
                <w:trPrChange w:id="1225"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26"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508853FF" w14:textId="77777777" w:rsidR="0067631A" w:rsidRPr="0067631A" w:rsidRDefault="0067631A" w:rsidP="0067631A">
                  <w:pPr>
                    <w:spacing w:after="0" w:line="240" w:lineRule="auto"/>
                    <w:jc w:val="right"/>
                    <w:rPr>
                      <w:ins w:id="1227" w:author="Cox, Gabriel C" w:date="2018-11-09T08:14:00Z"/>
                      <w:rFonts w:ascii="Arial" w:eastAsia="Times New Roman" w:hAnsi="Arial" w:cs="Arial"/>
                      <w:color w:val="auto"/>
                      <w:sz w:val="20"/>
                      <w:szCs w:val="20"/>
                    </w:rPr>
                  </w:pPr>
                  <w:ins w:id="1228" w:author="Cox, Gabriel C" w:date="2018-11-09T08:14:00Z">
                    <w:r w:rsidRPr="0067631A">
                      <w:rPr>
                        <w:rFonts w:ascii="Arial" w:eastAsia="Times New Roman" w:hAnsi="Arial" w:cs="Arial"/>
                        <w:color w:val="auto"/>
                        <w:sz w:val="20"/>
                        <w:szCs w:val="20"/>
                      </w:rPr>
                      <w:t>6</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29"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190B4E68" w14:textId="77777777" w:rsidR="0067631A" w:rsidRPr="0067631A" w:rsidRDefault="0067631A" w:rsidP="0067631A">
                  <w:pPr>
                    <w:spacing w:after="0" w:line="240" w:lineRule="auto"/>
                    <w:rPr>
                      <w:ins w:id="1230" w:author="Cox, Gabriel C" w:date="2018-11-09T08:14:00Z"/>
                      <w:rFonts w:ascii="Arial" w:eastAsia="Times New Roman" w:hAnsi="Arial" w:cs="Arial"/>
                      <w:color w:val="auto"/>
                      <w:sz w:val="20"/>
                      <w:szCs w:val="20"/>
                    </w:rPr>
                  </w:pPr>
                  <w:ins w:id="1231" w:author="Cox, Gabriel C" w:date="2018-11-09T08:14:00Z">
                    <w:r w:rsidRPr="0067631A">
                      <w:rPr>
                        <w:rFonts w:ascii="Arial" w:eastAsia="Times New Roman" w:hAnsi="Arial" w:cs="Arial"/>
                        <w:color w:val="auto"/>
                        <w:sz w:val="20"/>
                        <w:szCs w:val="20"/>
                      </w:rPr>
                      <w:t>&lt;1m</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32"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61CBAD6B" w14:textId="77777777" w:rsidR="0067631A" w:rsidRPr="0067631A" w:rsidRDefault="0067631A" w:rsidP="0067631A">
                  <w:pPr>
                    <w:spacing w:after="0" w:line="240" w:lineRule="auto"/>
                    <w:rPr>
                      <w:ins w:id="1233" w:author="Cox, Gabriel C" w:date="2018-11-09T08:14:00Z"/>
                      <w:rFonts w:ascii="Arial" w:eastAsia="Times New Roman" w:hAnsi="Arial" w:cs="Arial"/>
                      <w:color w:val="auto"/>
                      <w:sz w:val="20"/>
                      <w:szCs w:val="20"/>
                    </w:rPr>
                  </w:pPr>
                  <w:ins w:id="1234" w:author="Cox, Gabriel C" w:date="2018-11-09T08:14:00Z">
                    <w:r w:rsidRPr="0067631A">
                      <w:rPr>
                        <w:rFonts w:ascii="Arial" w:eastAsia="Times New Roman" w:hAnsi="Arial" w:cs="Arial"/>
                        <w:color w:val="auto"/>
                        <w:sz w:val="20"/>
                        <w:szCs w:val="20"/>
                      </w:rPr>
                      <w:t xml:space="preserve">** Added for </w:t>
                    </w:r>
                    <w:proofErr w:type="spellStart"/>
                    <w:r w:rsidRPr="0067631A">
                      <w:rPr>
                        <w:rFonts w:ascii="Arial" w:eastAsia="Times New Roman" w:hAnsi="Arial" w:cs="Arial"/>
                        <w:color w:val="auto"/>
                        <w:sz w:val="20"/>
                        <w:szCs w:val="20"/>
                      </w:rPr>
                      <w:t>RemoteId</w:t>
                    </w:r>
                    <w:proofErr w:type="spellEnd"/>
                  </w:ins>
                </w:p>
              </w:tc>
            </w:tr>
            <w:tr w:rsidR="0067631A" w:rsidRPr="0067631A" w14:paraId="6431224B" w14:textId="77777777" w:rsidTr="0067631A">
              <w:trPr>
                <w:trHeight w:val="315"/>
                <w:ins w:id="1235" w:author="Cox, Gabriel C" w:date="2018-11-09T08:14:00Z"/>
                <w:trPrChange w:id="1236" w:author="Cox, Gabriel C" w:date="2018-11-09T08:14:00Z">
                  <w:trPr>
                    <w:trHeight w:val="315"/>
                  </w:trPr>
                </w:trPrChange>
              </w:trPr>
              <w:tc>
                <w:tcPr>
                  <w:tcW w:w="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37" w:author="Cox, Gabriel C" w:date="2018-11-09T08:14:00Z">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79827F07" w14:textId="77777777" w:rsidR="0067631A" w:rsidRPr="0067631A" w:rsidRDefault="0067631A" w:rsidP="0067631A">
                  <w:pPr>
                    <w:spacing w:after="0" w:line="240" w:lineRule="auto"/>
                    <w:jc w:val="right"/>
                    <w:rPr>
                      <w:ins w:id="1238" w:author="Cox, Gabriel C" w:date="2018-11-09T08:14:00Z"/>
                      <w:rFonts w:ascii="Arial" w:eastAsia="Times New Roman" w:hAnsi="Arial" w:cs="Arial"/>
                      <w:color w:val="auto"/>
                      <w:sz w:val="20"/>
                      <w:szCs w:val="20"/>
                    </w:rPr>
                  </w:pPr>
                  <w:ins w:id="1239" w:author="Cox, Gabriel C" w:date="2018-11-09T08:14:00Z">
                    <w:r w:rsidRPr="0067631A">
                      <w:rPr>
                        <w:rFonts w:ascii="Arial" w:eastAsia="Times New Roman" w:hAnsi="Arial" w:cs="Arial"/>
                        <w:color w:val="auto"/>
                        <w:sz w:val="20"/>
                        <w:szCs w:val="20"/>
                      </w:rPr>
                      <w:t>7</w:t>
                    </w:r>
                  </w:ins>
                </w:p>
              </w:tc>
              <w:tc>
                <w:tcPr>
                  <w:tcW w:w="9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40"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1E501E37" w14:textId="77777777" w:rsidR="0067631A" w:rsidRPr="0067631A" w:rsidRDefault="0067631A" w:rsidP="0067631A">
                  <w:pPr>
                    <w:spacing w:after="0" w:line="240" w:lineRule="auto"/>
                    <w:rPr>
                      <w:ins w:id="1241" w:author="Cox, Gabriel C" w:date="2018-11-09T08:14:00Z"/>
                      <w:rFonts w:ascii="Arial" w:eastAsia="Times New Roman" w:hAnsi="Arial" w:cs="Arial"/>
                      <w:color w:val="auto"/>
                      <w:sz w:val="20"/>
                      <w:szCs w:val="20"/>
                    </w:rPr>
                  </w:pPr>
                  <w:ins w:id="1242" w:author="Cox, Gabriel C" w:date="2018-11-09T08:14:00Z">
                    <w:r w:rsidRPr="0067631A">
                      <w:rPr>
                        <w:rFonts w:ascii="Arial" w:eastAsia="Times New Roman" w:hAnsi="Arial" w:cs="Arial"/>
                        <w:color w:val="auto"/>
                        <w:sz w:val="20"/>
                        <w:szCs w:val="20"/>
                      </w:rPr>
                      <w:t>Reserved</w:t>
                    </w:r>
                  </w:ins>
                </w:p>
              </w:tc>
              <w:tc>
                <w:tcPr>
                  <w:tcW w:w="243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Change w:id="1243" w:author="Cox, Gabriel C" w:date="2018-11-09T08:14:00Z">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tcPrChange>
                </w:tcPr>
                <w:p w14:paraId="02A3E266" w14:textId="77777777" w:rsidR="0067631A" w:rsidRPr="0067631A" w:rsidRDefault="0067631A" w:rsidP="0067631A">
                  <w:pPr>
                    <w:spacing w:after="0" w:line="240" w:lineRule="auto"/>
                    <w:rPr>
                      <w:ins w:id="1244" w:author="Cox, Gabriel C" w:date="2018-11-09T08:14:00Z"/>
                      <w:rFonts w:ascii="Arial" w:eastAsia="Times New Roman" w:hAnsi="Arial" w:cs="Arial"/>
                      <w:color w:val="auto"/>
                      <w:sz w:val="20"/>
                      <w:szCs w:val="20"/>
                    </w:rPr>
                  </w:pPr>
                  <w:ins w:id="1245" w:author="Cox, Gabriel C" w:date="2018-11-09T08:14:00Z">
                    <w:r w:rsidRPr="0067631A">
                      <w:rPr>
                        <w:rFonts w:ascii="Arial" w:eastAsia="Times New Roman" w:hAnsi="Arial" w:cs="Arial"/>
                        <w:color w:val="auto"/>
                        <w:sz w:val="20"/>
                        <w:szCs w:val="20"/>
                      </w:rPr>
                      <w:t xml:space="preserve">** Added for </w:t>
                    </w:r>
                    <w:proofErr w:type="spellStart"/>
                    <w:r w:rsidRPr="0067631A">
                      <w:rPr>
                        <w:rFonts w:ascii="Arial" w:eastAsia="Times New Roman" w:hAnsi="Arial" w:cs="Arial"/>
                        <w:color w:val="auto"/>
                        <w:sz w:val="20"/>
                        <w:szCs w:val="20"/>
                      </w:rPr>
                      <w:t>RemoteId</w:t>
                    </w:r>
                    <w:proofErr w:type="spellEnd"/>
                  </w:ins>
                </w:p>
              </w:tc>
            </w:tr>
          </w:tbl>
          <w:p w14:paraId="160C8970" w14:textId="77777777" w:rsidR="0067631A" w:rsidRDefault="0067631A" w:rsidP="00FD185B">
            <w:pPr>
              <w:spacing w:after="0" w:line="240" w:lineRule="auto"/>
              <w:rPr>
                <w:ins w:id="1246" w:author="Cox, Gabriel C" w:date="2018-11-08T21:44:00Z"/>
                <w:rFonts w:eastAsia="Times New Roman"/>
                <w:sz w:val="20"/>
                <w:szCs w:val="20"/>
              </w:rPr>
            </w:pPr>
          </w:p>
        </w:tc>
        <w:tc>
          <w:tcPr>
            <w:tcW w:w="769" w:type="dxa"/>
            <w:tcBorders>
              <w:top w:val="single" w:sz="4" w:space="0" w:color="auto"/>
              <w:left w:val="nil"/>
              <w:bottom w:val="single" w:sz="4" w:space="0" w:color="auto"/>
              <w:right w:val="single" w:sz="4" w:space="0" w:color="auto"/>
            </w:tcBorders>
            <w:shd w:val="clear" w:color="auto" w:fill="auto"/>
            <w:noWrap/>
            <w:tcPrChange w:id="1247" w:author="Cox, Gabriel C" w:date="2018-11-09T10:46:00Z">
              <w:tcPr>
                <w:tcW w:w="411" w:type="dxa"/>
                <w:gridSpan w:val="2"/>
                <w:tcBorders>
                  <w:top w:val="single" w:sz="4" w:space="0" w:color="auto"/>
                  <w:left w:val="nil"/>
                  <w:bottom w:val="single" w:sz="4" w:space="0" w:color="auto"/>
                  <w:right w:val="single" w:sz="4" w:space="0" w:color="auto"/>
                </w:tcBorders>
                <w:shd w:val="clear" w:color="auto" w:fill="auto"/>
                <w:noWrap/>
              </w:tcPr>
            </w:tcPrChange>
          </w:tcPr>
          <w:p w14:paraId="7A015817" w14:textId="194CC7FA" w:rsidR="00FD185B" w:rsidRDefault="0067631A" w:rsidP="00D5614D">
            <w:pPr>
              <w:spacing w:after="0" w:line="240" w:lineRule="auto"/>
              <w:jc w:val="center"/>
              <w:rPr>
                <w:ins w:id="1248" w:author="Cox, Gabriel C" w:date="2018-11-08T21:44:00Z"/>
                <w:rFonts w:eastAsia="Times New Roman"/>
                <w:sz w:val="20"/>
                <w:szCs w:val="20"/>
              </w:rPr>
            </w:pPr>
            <w:ins w:id="1249" w:author="Cox, Gabriel C" w:date="2018-11-09T08:15:00Z">
              <w:r>
                <w:rPr>
                  <w:rFonts w:eastAsia="Times New Roman"/>
                  <w:sz w:val="20"/>
                  <w:szCs w:val="20"/>
                </w:rPr>
                <w:t>4</w:t>
              </w:r>
            </w:ins>
          </w:p>
        </w:tc>
        <w:tc>
          <w:tcPr>
            <w:tcW w:w="2499" w:type="dxa"/>
            <w:tcBorders>
              <w:top w:val="single" w:sz="4" w:space="0" w:color="auto"/>
              <w:left w:val="nil"/>
              <w:bottom w:val="single" w:sz="4" w:space="0" w:color="auto"/>
              <w:right w:val="single" w:sz="4" w:space="0" w:color="auto"/>
            </w:tcBorders>
            <w:shd w:val="clear" w:color="auto" w:fill="auto"/>
            <w:noWrap/>
            <w:tcPrChange w:id="1250" w:author="Cox, Gabriel C" w:date="2018-11-09T10:46:00Z">
              <w:tcPr>
                <w:tcW w:w="2800" w:type="dxa"/>
                <w:gridSpan w:val="2"/>
                <w:tcBorders>
                  <w:top w:val="single" w:sz="4" w:space="0" w:color="auto"/>
                  <w:left w:val="nil"/>
                  <w:bottom w:val="single" w:sz="4" w:space="0" w:color="auto"/>
                  <w:right w:val="single" w:sz="4" w:space="0" w:color="auto"/>
                </w:tcBorders>
                <w:shd w:val="clear" w:color="auto" w:fill="auto"/>
                <w:noWrap/>
              </w:tcPr>
            </w:tcPrChange>
          </w:tcPr>
          <w:p w14:paraId="209D525C" w14:textId="17C8CCF4" w:rsidR="00FD185B" w:rsidRDefault="0067631A" w:rsidP="00D5614D">
            <w:pPr>
              <w:keepNext/>
              <w:spacing w:after="0" w:line="240" w:lineRule="auto"/>
              <w:rPr>
                <w:ins w:id="1251" w:author="Cox, Gabriel C" w:date="2018-11-08T21:44:00Z"/>
                <w:rFonts w:eastAsia="Times New Roman"/>
                <w:sz w:val="20"/>
                <w:szCs w:val="20"/>
              </w:rPr>
            </w:pPr>
            <w:ins w:id="1252" w:author="Cox, Gabriel C" w:date="2018-11-09T08:17:00Z">
              <w:r>
                <w:rPr>
                  <w:rFonts w:eastAsia="Times New Roman"/>
                  <w:sz w:val="20"/>
                  <w:szCs w:val="20"/>
                </w:rPr>
                <w:t>This is the same GVA enumeration from ADS-B.  Values 4-6 were added for UAVs.</w:t>
              </w:r>
            </w:ins>
          </w:p>
        </w:tc>
      </w:tr>
    </w:tbl>
    <w:p w14:paraId="17DA1D96" w14:textId="3DA2883F" w:rsidR="00D5614D" w:rsidRDefault="00D5614D" w:rsidP="00D5614D">
      <w:pPr>
        <w:pStyle w:val="Caption"/>
        <w:jc w:val="center"/>
      </w:pPr>
      <w:bookmarkStart w:id="1253" w:name="_Ref511044945"/>
      <w:r>
        <w:t xml:space="preserve">Figure </w:t>
      </w:r>
      <w:fldSimple w:instr=" SEQ Figure \* ARABIC ">
        <w:r w:rsidR="00F008D8">
          <w:rPr>
            <w:noProof/>
          </w:rPr>
          <w:t>6</w:t>
        </w:r>
      </w:fldSimple>
      <w:bookmarkEnd w:id="1253"/>
      <w:r>
        <w:t xml:space="preserve"> - Enumerated Field Definitions</w:t>
      </w:r>
    </w:p>
    <w:p w14:paraId="55393A31" w14:textId="33F77217" w:rsidR="00B71D10" w:rsidDel="00B657EE" w:rsidRDefault="00B71D10" w:rsidP="00B90F19">
      <w:pPr>
        <w:rPr>
          <w:del w:id="1254" w:author="Cox, Gabriel C" w:date="2018-11-11T22:27:00Z"/>
          <w:lang w:val="en"/>
        </w:rPr>
      </w:pPr>
    </w:p>
    <w:p w14:paraId="37BE8E92" w14:textId="59826B81" w:rsidR="000F0A78" w:rsidRDefault="000F0A78" w:rsidP="00516950">
      <w:pPr>
        <w:pStyle w:val="Heading1"/>
        <w:rPr>
          <w:lang w:val="en"/>
        </w:rPr>
      </w:pPr>
      <w:bookmarkStart w:id="1255" w:name="_Toc529731890"/>
      <w:r>
        <w:rPr>
          <w:lang w:val="en"/>
        </w:rPr>
        <w:t>JSON Representation of Messages</w:t>
      </w:r>
      <w:bookmarkEnd w:id="1255"/>
    </w:p>
    <w:p w14:paraId="622C533E" w14:textId="58C00B5D" w:rsidR="000F0A78" w:rsidRDefault="000F0A78" w:rsidP="000F0A78">
      <w:pPr>
        <w:rPr>
          <w:lang w:val="en"/>
        </w:rPr>
      </w:pPr>
      <w:r>
        <w:rPr>
          <w:lang w:val="en"/>
        </w:rPr>
        <w:t>When transmitting Open Drone ID messages over a network to a Web Service, a JSON representation shall be required.  Below are the JSON example representations of the above messages</w:t>
      </w:r>
      <w:r w:rsidR="008C26A9">
        <w:rPr>
          <w:lang w:val="en"/>
        </w:rPr>
        <w:t>.  *Note that multipliers are not used in these messages.</w:t>
      </w:r>
    </w:p>
    <w:p w14:paraId="27830E0D" w14:textId="068FDE0F" w:rsidR="009B509F" w:rsidRPr="009B509F" w:rsidRDefault="008C26A9" w:rsidP="009B509F">
      <w:pPr>
        <w:pStyle w:val="Heading2"/>
        <w:rPr>
          <w:lang w:val="en"/>
        </w:rPr>
      </w:pPr>
      <w:bookmarkStart w:id="1256" w:name="_Toc529731891"/>
      <w:r>
        <w:rPr>
          <w:lang w:val="en"/>
        </w:rPr>
        <w:t>Basic ID</w:t>
      </w:r>
      <w:r w:rsidR="009B509F">
        <w:rPr>
          <w:lang w:val="en"/>
        </w:rPr>
        <w:t xml:space="preserve"> </w:t>
      </w:r>
      <w:proofErr w:type="gramStart"/>
      <w:r w:rsidR="009B509F">
        <w:rPr>
          <w:lang w:val="en"/>
        </w:rPr>
        <w:t>( Message</w:t>
      </w:r>
      <w:proofErr w:type="gramEnd"/>
      <w:r w:rsidR="009B509F">
        <w:rPr>
          <w:lang w:val="en"/>
        </w:rPr>
        <w:t xml:space="preserve"> Type 0) JSON Representation</w:t>
      </w:r>
      <w:bookmarkEnd w:id="1256"/>
      <w:r w:rsidR="009B509F">
        <w:rPr>
          <w:lang w:val="en"/>
        </w:rPr>
        <w:br/>
      </w:r>
    </w:p>
    <w:p w14:paraId="7D4D9879" w14:textId="77777777" w:rsidR="000F0A78" w:rsidRPr="000F0A78" w:rsidRDefault="000F0A78" w:rsidP="008C26A9">
      <w:pPr>
        <w:pStyle w:val="Code"/>
        <w:ind w:left="720"/>
      </w:pPr>
      <w:r w:rsidRPr="000F0A78">
        <w:t>{</w:t>
      </w:r>
    </w:p>
    <w:p w14:paraId="778E243C" w14:textId="4D944F5E" w:rsidR="000F0A78" w:rsidRDefault="000F0A78" w:rsidP="008C26A9">
      <w:pPr>
        <w:pStyle w:val="Code"/>
        <w:ind w:left="720"/>
      </w:pPr>
      <w:r>
        <w:t xml:space="preserve">    </w:t>
      </w:r>
      <w:r w:rsidRPr="000F0A78">
        <w:t>“</w:t>
      </w:r>
      <w:proofErr w:type="spellStart"/>
      <w:r w:rsidRPr="000F0A78">
        <w:t>MessageType</w:t>
      </w:r>
      <w:proofErr w:type="spellEnd"/>
      <w:r w:rsidRPr="000F0A78">
        <w:t xml:space="preserve">”: </w:t>
      </w:r>
      <w:r w:rsidR="004C2B22">
        <w:t>0</w:t>
      </w:r>
      <w:r w:rsidR="009B509F">
        <w:t>,</w:t>
      </w:r>
      <w:r w:rsidR="009B509F">
        <w:br/>
      </w:r>
      <w:r>
        <w:t xml:space="preserve">    </w:t>
      </w:r>
      <w:r w:rsidRPr="000F0A78">
        <w:t>“</w:t>
      </w:r>
      <w:r w:rsidR="009B509F">
        <w:t>Version</w:t>
      </w:r>
      <w:proofErr w:type="gramStart"/>
      <w:r w:rsidRPr="000F0A78">
        <w:t>”:</w:t>
      </w:r>
      <w:proofErr w:type="gramEnd"/>
      <w:r>
        <w:t xml:space="preserve"> </w:t>
      </w:r>
      <w:r w:rsidR="00665289">
        <w:t>&lt;UInt8&gt;</w:t>
      </w:r>
      <w:r w:rsidR="009B509F">
        <w:t>,</w:t>
      </w:r>
    </w:p>
    <w:p w14:paraId="6E88039E" w14:textId="77777777" w:rsidR="0081396E" w:rsidRDefault="000F0A78" w:rsidP="008C26A9">
      <w:pPr>
        <w:pStyle w:val="Code"/>
        <w:ind w:left="720"/>
        <w:rPr>
          <w:ins w:id="1257" w:author="Cox, Gabriel C" w:date="2018-11-09T09:40:00Z"/>
        </w:rPr>
      </w:pPr>
      <w:r>
        <w:t xml:space="preserve">    “</w:t>
      </w:r>
      <w:proofErr w:type="spellStart"/>
      <w:del w:id="1258" w:author="Cox, Gabriel C" w:date="2018-11-09T09:38:00Z">
        <w:r w:rsidR="009B509F" w:rsidDel="00CD3E0F">
          <w:delText>Unique</w:delText>
        </w:r>
      </w:del>
      <w:r w:rsidR="009B509F">
        <w:t>ID</w:t>
      </w:r>
      <w:ins w:id="1259" w:author="Cox, Gabriel C" w:date="2018-11-09T09:38:00Z">
        <w:r w:rsidR="00CD3E0F">
          <w:t>Type</w:t>
        </w:r>
      </w:ins>
      <w:proofErr w:type="spellEnd"/>
      <w:r w:rsidR="009B509F">
        <w:t xml:space="preserve">”: </w:t>
      </w:r>
      <w:del w:id="1260" w:author="Cox, Gabriel C" w:date="2018-11-09T09:39:00Z">
        <w:r w:rsidR="009B509F" w:rsidDel="00CD3E0F">
          <w:delText>“hex string(4)</w:delText>
        </w:r>
      </w:del>
      <w:ins w:id="1261" w:author="Cox, Gabriel C" w:date="2018-11-09T09:39:00Z">
        <w:r w:rsidR="00CD3E0F">
          <w:t>&lt;UInt8&gt;</w:t>
        </w:r>
      </w:ins>
      <w:del w:id="1262" w:author="Cox, Gabriel C" w:date="2018-11-09T09:39:00Z">
        <w:r w:rsidR="009B509F" w:rsidDel="00CD3E0F">
          <w:delText>”</w:delText>
        </w:r>
      </w:del>
      <w:r w:rsidR="009B509F">
        <w:t>,</w:t>
      </w:r>
    </w:p>
    <w:p w14:paraId="5DD2BCED" w14:textId="1DDEF8B5" w:rsidR="009B509F" w:rsidRDefault="0081396E" w:rsidP="0081396E">
      <w:pPr>
        <w:pStyle w:val="Code"/>
        <w:ind w:left="720"/>
      </w:pPr>
      <w:ins w:id="1263" w:author="Cox, Gabriel C" w:date="2018-11-09T09:40:00Z">
        <w:r>
          <w:t xml:space="preserve">    “</w:t>
        </w:r>
        <w:proofErr w:type="spellStart"/>
        <w:r>
          <w:t>DroneType</w:t>
        </w:r>
        <w:proofErr w:type="spellEnd"/>
        <w:r>
          <w:t>: &lt;UInt8&gt;,</w:t>
        </w:r>
      </w:ins>
      <w:r w:rsidR="009B509F">
        <w:br/>
        <w:t xml:space="preserve">    “</w:t>
      </w:r>
      <w:proofErr w:type="spellStart"/>
      <w:del w:id="1264" w:author="Cox, Gabriel C" w:date="2018-11-09T09:39:00Z">
        <w:r w:rsidR="009B509F" w:rsidDel="00CD3E0F">
          <w:delText>RegistrationID</w:delText>
        </w:r>
      </w:del>
      <w:ins w:id="1265" w:author="Cox, Gabriel C" w:date="2018-11-09T09:40:00Z">
        <w:r>
          <w:t>Drone</w:t>
        </w:r>
      </w:ins>
      <w:ins w:id="1266" w:author="Cox, Gabriel C" w:date="2018-11-09T09:39:00Z">
        <w:r w:rsidR="00CD3E0F">
          <w:t>ID</w:t>
        </w:r>
      </w:ins>
      <w:proofErr w:type="spellEnd"/>
      <w:r w:rsidR="009B509F">
        <w:t>”: “</w:t>
      </w:r>
      <w:proofErr w:type="gramStart"/>
      <w:r w:rsidR="009B509F">
        <w:t>string(</w:t>
      </w:r>
      <w:proofErr w:type="gramEnd"/>
      <w:ins w:id="1267" w:author="Cox, Gabriel C" w:date="2018-11-09T09:42:00Z">
        <w:r>
          <w:t>24</w:t>
        </w:r>
      </w:ins>
      <w:del w:id="1268" w:author="Cox, Gabriel C" w:date="2018-11-09T09:42:00Z">
        <w:r w:rsidR="009B509F" w:rsidDel="0081396E">
          <w:delText>8</w:delText>
        </w:r>
      </w:del>
      <w:r w:rsidR="009B509F">
        <w:t>)”</w:t>
      </w:r>
      <w:r w:rsidR="008C26A9">
        <w:t>,</w:t>
      </w:r>
    </w:p>
    <w:p w14:paraId="04EEE109" w14:textId="1597BC36" w:rsidR="009B509F" w:rsidRPr="000F0A78" w:rsidRDefault="009B509F" w:rsidP="008C26A9">
      <w:pPr>
        <w:pStyle w:val="Code"/>
        <w:ind w:left="720"/>
      </w:pPr>
      <w:del w:id="1269" w:author="Cox, Gabriel C" w:date="2018-11-09T09:42:00Z">
        <w:r w:rsidDel="0081396E">
          <w:delText xml:space="preserve">    “MakeModel”: “string(8)”</w:delText>
        </w:r>
        <w:r w:rsidR="008C26A9" w:rsidDel="0081396E">
          <w:delText>,</w:delText>
        </w:r>
        <w:r w:rsidDel="0081396E">
          <w:br/>
          <w:delText xml:space="preserve">    “Type”: &lt;Uint8&gt;</w:delText>
        </w:r>
        <w:r w:rsidR="008C26A9" w:rsidDel="0081396E">
          <w:delText>,</w:delText>
        </w:r>
        <w:r w:rsidDel="0081396E">
          <w:br/>
          <w:delText xml:space="preserve">    “Category”: &lt;Uint8&gt;</w:delText>
        </w:r>
        <w:r w:rsidR="008C26A9" w:rsidDel="0081396E">
          <w:delText>,</w:delText>
        </w:r>
        <w:r w:rsidDel="0081396E">
          <w:br/>
          <w:delText xml:space="preserve">    “GrossWeight”: &lt;Uint32</w:delText>
        </w:r>
        <w:r w:rsidR="008C26A9" w:rsidDel="0081396E">
          <w:delText xml:space="preserve"> (grams)</w:delText>
        </w:r>
        <w:r w:rsidDel="0081396E">
          <w:delText>&gt;</w:delText>
        </w:r>
        <w:r w:rsidR="004C2B22" w:rsidDel="0081396E">
          <w:br/>
        </w:r>
      </w:del>
      <w:r>
        <w:t>}</w:t>
      </w:r>
    </w:p>
    <w:p w14:paraId="6A50DB79" w14:textId="2D8361A0" w:rsidR="008C26A9" w:rsidDel="000B5D81" w:rsidRDefault="008C26A9" w:rsidP="008C26A9">
      <w:pPr>
        <w:pStyle w:val="Heading2"/>
        <w:rPr>
          <w:del w:id="1270" w:author="Cox, Gabriel C" w:date="2018-11-09T09:56:00Z"/>
          <w:lang w:val="en"/>
        </w:rPr>
      </w:pPr>
    </w:p>
    <w:p w14:paraId="219370B3" w14:textId="64B9E89E" w:rsidR="0030452A" w:rsidRDefault="0030452A">
      <w:pPr>
        <w:rPr>
          <w:rFonts w:asciiTheme="majorHAnsi" w:eastAsiaTheme="majorEastAsia" w:hAnsiTheme="majorHAnsi" w:cstheme="majorBidi"/>
          <w:color w:val="2E74B5" w:themeColor="accent1" w:themeShade="BF"/>
          <w:sz w:val="26"/>
          <w:szCs w:val="26"/>
          <w:lang w:val="en"/>
        </w:rPr>
      </w:pPr>
      <w:del w:id="1271" w:author="Cox, Gabriel C" w:date="2018-11-09T09:56:00Z">
        <w:r w:rsidDel="000B5D81">
          <w:rPr>
            <w:lang w:val="en"/>
          </w:rPr>
          <w:br w:type="page"/>
        </w:r>
      </w:del>
    </w:p>
    <w:p w14:paraId="1B3D16E3" w14:textId="31A951E7" w:rsidR="009B509F" w:rsidRDefault="008C26A9" w:rsidP="008C26A9">
      <w:pPr>
        <w:pStyle w:val="Heading2"/>
        <w:rPr>
          <w:lang w:val="en"/>
        </w:rPr>
      </w:pPr>
      <w:bookmarkStart w:id="1272" w:name="_Toc529731892"/>
      <w:r>
        <w:rPr>
          <w:lang w:val="en"/>
        </w:rPr>
        <w:t xml:space="preserve">Location </w:t>
      </w:r>
      <w:proofErr w:type="gramStart"/>
      <w:r>
        <w:rPr>
          <w:lang w:val="en"/>
        </w:rPr>
        <w:t>( Message</w:t>
      </w:r>
      <w:proofErr w:type="gramEnd"/>
      <w:r>
        <w:rPr>
          <w:lang w:val="en"/>
        </w:rPr>
        <w:t xml:space="preserve"> Type 1) JSON Representation</w:t>
      </w:r>
      <w:bookmarkEnd w:id="1272"/>
    </w:p>
    <w:p w14:paraId="138C51DB" w14:textId="77777777" w:rsidR="00665289" w:rsidRPr="00665289" w:rsidRDefault="00665289" w:rsidP="00665289">
      <w:pPr>
        <w:rPr>
          <w:lang w:val="en"/>
        </w:rPr>
      </w:pPr>
    </w:p>
    <w:p w14:paraId="5F0AB3AC" w14:textId="77777777" w:rsidR="008C26A9" w:rsidRPr="000F0A78" w:rsidRDefault="008C26A9" w:rsidP="008C26A9">
      <w:pPr>
        <w:pStyle w:val="Code"/>
        <w:ind w:left="720"/>
      </w:pPr>
      <w:r w:rsidRPr="000F0A78">
        <w:t>{</w:t>
      </w:r>
    </w:p>
    <w:p w14:paraId="4E033558" w14:textId="59ED515A" w:rsidR="008C26A9" w:rsidRPr="008C26A9" w:rsidRDefault="008C26A9" w:rsidP="008C26A9">
      <w:pPr>
        <w:pStyle w:val="Code"/>
        <w:ind w:left="720"/>
      </w:pPr>
      <w:r>
        <w:t xml:space="preserve">    </w:t>
      </w:r>
      <w:r w:rsidRPr="000F0A78">
        <w:t>“</w:t>
      </w:r>
      <w:proofErr w:type="spellStart"/>
      <w:r w:rsidRPr="000F0A78">
        <w:t>MessageType</w:t>
      </w:r>
      <w:proofErr w:type="spellEnd"/>
      <w:r w:rsidRPr="000F0A78">
        <w:t xml:space="preserve">”: </w:t>
      </w:r>
      <w:r w:rsidR="00665289">
        <w:t>1</w:t>
      </w:r>
      <w:r>
        <w:t>,</w:t>
      </w:r>
      <w:r>
        <w:br/>
        <w:t xml:space="preserve">    </w:t>
      </w:r>
      <w:r w:rsidRPr="000F0A78">
        <w:t>“</w:t>
      </w:r>
      <w:r>
        <w:t>Version</w:t>
      </w:r>
      <w:r w:rsidRPr="000F0A78">
        <w:t>”:</w:t>
      </w:r>
      <w:r w:rsidR="00665289">
        <w:t xml:space="preserve"> &lt;UInt8&gt;</w:t>
      </w:r>
      <w:r>
        <w:t>,</w:t>
      </w:r>
      <w:r>
        <w:br/>
      </w:r>
      <w:del w:id="1273" w:author="Cox, Gabriel C" w:date="2018-11-09T09:42:00Z">
        <w:r w:rsidDel="0081396E">
          <w:delText xml:space="preserve">    “UniqueID”: “hex string(8)”,</w:delText>
        </w:r>
        <w:r w:rsidDel="0081396E">
          <w:br/>
        </w:r>
      </w:del>
      <w:r>
        <w:t xml:space="preserve">    “Status”: &lt;Uint8&gt;,</w:t>
      </w:r>
      <w:ins w:id="1274" w:author="Cox, Gabriel C" w:date="2018-11-09T09:42:00Z">
        <w:r w:rsidR="0081396E">
          <w:t xml:space="preserve"> // </w:t>
        </w:r>
      </w:ins>
      <w:ins w:id="1275" w:author="Cox, Gabriel C" w:date="2018-11-09T09:43:00Z">
        <w:r w:rsidR="0081396E">
          <w:t>Optional, Default 0</w:t>
        </w:r>
      </w:ins>
      <w:r>
        <w:br/>
        <w:t xml:space="preserve">    “</w:t>
      </w:r>
      <w:proofErr w:type="spellStart"/>
      <w:r>
        <w:t>SpeedNS</w:t>
      </w:r>
      <w:proofErr w:type="spellEnd"/>
      <w:r>
        <w:t>”: &lt;Int32</w:t>
      </w:r>
      <w:r w:rsidR="004C2B22">
        <w:t xml:space="preserve"> (+-m/s)</w:t>
      </w:r>
      <w:r>
        <w:t>&gt;,</w:t>
      </w:r>
      <w:r>
        <w:br/>
        <w:t xml:space="preserve">    “</w:t>
      </w:r>
      <w:proofErr w:type="spellStart"/>
      <w:r>
        <w:t>SpeedEW</w:t>
      </w:r>
      <w:proofErr w:type="spellEnd"/>
      <w:r>
        <w:t>”: &lt;Int32</w:t>
      </w:r>
      <w:r w:rsidR="004C2B22">
        <w:t xml:space="preserve"> (+-m/s)</w:t>
      </w:r>
      <w:r>
        <w:t>&gt;,</w:t>
      </w:r>
      <w:r>
        <w:br/>
        <w:t xml:space="preserve">    “</w:t>
      </w:r>
      <w:proofErr w:type="spellStart"/>
      <w:r>
        <w:t>SpeedVertical</w:t>
      </w:r>
      <w:proofErr w:type="spellEnd"/>
      <w:r>
        <w:t>”: &lt;Int</w:t>
      </w:r>
      <w:r w:rsidR="004C2B22">
        <w:t>32 (+-m/s)</w:t>
      </w:r>
      <w:r>
        <w:t>&gt;,</w:t>
      </w:r>
      <w:r>
        <w:br/>
        <w:t xml:space="preserve">    “Latitude”: &lt;</w:t>
      </w:r>
      <w:r w:rsidR="004F04AF">
        <w:t>float</w:t>
      </w:r>
      <w:r>
        <w:t>&gt;,</w:t>
      </w:r>
      <w:r>
        <w:br/>
        <w:t xml:space="preserve">    “Longitude”: &lt;</w:t>
      </w:r>
      <w:r w:rsidR="004F04AF">
        <w:t>float</w:t>
      </w:r>
      <w:r>
        <w:t>&gt;,</w:t>
      </w:r>
      <w:r>
        <w:br/>
      </w:r>
      <w:r w:rsidR="004C2B22">
        <w:t xml:space="preserve">    “</w:t>
      </w:r>
      <w:proofErr w:type="spellStart"/>
      <w:r w:rsidR="004C2B22">
        <w:t>AltitudeMSL</w:t>
      </w:r>
      <w:proofErr w:type="spellEnd"/>
      <w:r w:rsidR="004C2B22">
        <w:t>”: &lt;Int32 (+-meters)&gt;,</w:t>
      </w:r>
      <w:r w:rsidR="004C2B22">
        <w:br/>
      </w:r>
      <w:r>
        <w:t xml:space="preserve">    “</w:t>
      </w:r>
      <w:proofErr w:type="spellStart"/>
      <w:del w:id="1276" w:author="Cox, Gabriel C" w:date="2018-11-09T09:43:00Z">
        <w:r w:rsidR="004C2B22" w:rsidDel="0081396E">
          <w:delText>HeightAGL</w:delText>
        </w:r>
      </w:del>
      <w:ins w:id="1277" w:author="Cox, Gabriel C" w:date="2018-11-09T09:43:00Z">
        <w:r w:rsidR="0081396E">
          <w:t>AltitudeGeo</w:t>
        </w:r>
      </w:ins>
      <w:proofErr w:type="spellEnd"/>
      <w:r w:rsidR="004C2B22">
        <w:t>”: &lt;Int32 (</w:t>
      </w:r>
      <w:r w:rsidR="00665289">
        <w:t>+-</w:t>
      </w:r>
      <w:r w:rsidR="004C2B22">
        <w:t>meters)&gt;,</w:t>
      </w:r>
      <w:r w:rsidR="004C2B22">
        <w:br/>
        <w:t xml:space="preserve">    “</w:t>
      </w:r>
      <w:proofErr w:type="spellStart"/>
      <w:ins w:id="1278" w:author="Cox, Gabriel C" w:date="2018-11-09T09:43:00Z">
        <w:r w:rsidR="0081396E">
          <w:t>HAccuracy</w:t>
        </w:r>
      </w:ins>
      <w:proofErr w:type="spellEnd"/>
      <w:del w:id="1279" w:author="Cox, Gabriel C" w:date="2018-11-09T09:43:00Z">
        <w:r w:rsidR="004C2B22" w:rsidDel="0081396E">
          <w:delText>hDOP</w:delText>
        </w:r>
      </w:del>
      <w:r w:rsidR="004C2B22">
        <w:t>”: &lt;Int8&gt;,</w:t>
      </w:r>
      <w:r w:rsidR="004C2B22">
        <w:br/>
        <w:t xml:space="preserve">    “</w:t>
      </w:r>
      <w:proofErr w:type="spellStart"/>
      <w:del w:id="1280" w:author="Cox, Gabriel C" w:date="2018-11-09T09:43:00Z">
        <w:r w:rsidR="004C2B22" w:rsidDel="0081396E">
          <w:delText>vDOP</w:delText>
        </w:r>
      </w:del>
      <w:ins w:id="1281" w:author="Cox, Gabriel C" w:date="2018-11-09T09:43:00Z">
        <w:r w:rsidR="0081396E">
          <w:t>VAccuracy</w:t>
        </w:r>
      </w:ins>
      <w:proofErr w:type="spellEnd"/>
      <w:r w:rsidR="004C2B22">
        <w:t>”: &lt;Int8&gt;</w:t>
      </w:r>
      <w:r w:rsidR="004C2B22">
        <w:br/>
        <w:t>}</w:t>
      </w:r>
    </w:p>
    <w:p w14:paraId="40F832AF" w14:textId="58BB02C4" w:rsidR="00665289" w:rsidDel="00B657EE" w:rsidRDefault="00665289" w:rsidP="00665289">
      <w:pPr>
        <w:pStyle w:val="Heading2"/>
        <w:rPr>
          <w:del w:id="1282" w:author="Cox, Gabriel C" w:date="2018-11-11T22:27:00Z"/>
          <w:lang w:val="en"/>
        </w:rPr>
      </w:pPr>
    </w:p>
    <w:p w14:paraId="33536500" w14:textId="08454968" w:rsidR="00665289" w:rsidRDefault="00665289" w:rsidP="00665289">
      <w:pPr>
        <w:pStyle w:val="Heading2"/>
        <w:rPr>
          <w:lang w:val="en"/>
        </w:rPr>
      </w:pPr>
      <w:bookmarkStart w:id="1283" w:name="_Toc529731893"/>
      <w:r>
        <w:rPr>
          <w:lang w:val="en"/>
        </w:rPr>
        <w:t xml:space="preserve">Authentication </w:t>
      </w:r>
      <w:proofErr w:type="gramStart"/>
      <w:r>
        <w:rPr>
          <w:lang w:val="en"/>
        </w:rPr>
        <w:t>( Message</w:t>
      </w:r>
      <w:proofErr w:type="gramEnd"/>
      <w:r>
        <w:rPr>
          <w:lang w:val="en"/>
        </w:rPr>
        <w:t xml:space="preserve"> Type 2) JSON Representation</w:t>
      </w:r>
      <w:bookmarkEnd w:id="1283"/>
    </w:p>
    <w:p w14:paraId="092D01C6" w14:textId="77777777" w:rsidR="00665289" w:rsidRPr="00665289" w:rsidRDefault="00665289" w:rsidP="00665289">
      <w:pPr>
        <w:rPr>
          <w:lang w:val="en"/>
        </w:rPr>
      </w:pPr>
    </w:p>
    <w:p w14:paraId="483EFBEC" w14:textId="38C785CA" w:rsidR="00665289" w:rsidRDefault="00665289" w:rsidP="00665289">
      <w:pPr>
        <w:pStyle w:val="Code"/>
        <w:ind w:left="720"/>
      </w:pPr>
      <w:r>
        <w:t>{</w:t>
      </w:r>
      <w:r>
        <w:br/>
        <w:t xml:space="preserve">    </w:t>
      </w:r>
      <w:r w:rsidRPr="000F0A78">
        <w:t>“</w:t>
      </w:r>
      <w:proofErr w:type="spellStart"/>
      <w:r w:rsidRPr="000F0A78">
        <w:t>MessageType</w:t>
      </w:r>
      <w:proofErr w:type="spellEnd"/>
      <w:r w:rsidRPr="000F0A78">
        <w:t xml:space="preserve">”: </w:t>
      </w:r>
      <w:r>
        <w:t>2,</w:t>
      </w:r>
      <w:r>
        <w:br/>
        <w:t xml:space="preserve">    </w:t>
      </w:r>
      <w:r w:rsidRPr="000F0A78">
        <w:t>“</w:t>
      </w:r>
      <w:r>
        <w:t>Version</w:t>
      </w:r>
      <w:r w:rsidRPr="000F0A78">
        <w:t>”:</w:t>
      </w:r>
      <w:r>
        <w:t xml:space="preserve"> &lt;UInt8&gt;,</w:t>
      </w:r>
      <w:r>
        <w:br/>
        <w:t xml:space="preserve">    “</w:t>
      </w:r>
      <w:proofErr w:type="spellStart"/>
      <w:del w:id="1284" w:author="Cox, Gabriel C" w:date="2018-11-09T09:44:00Z">
        <w:r w:rsidDel="0081396E">
          <w:delText>UniqueID</w:delText>
        </w:r>
      </w:del>
      <w:ins w:id="1285" w:author="Cox, Gabriel C" w:date="2018-11-09T09:44:00Z">
        <w:r w:rsidR="0081396E">
          <w:t>AuthType</w:t>
        </w:r>
      </w:ins>
      <w:proofErr w:type="spellEnd"/>
      <w:proofErr w:type="gramStart"/>
      <w:r>
        <w:t>”:</w:t>
      </w:r>
      <w:proofErr w:type="gramEnd"/>
      <w:r>
        <w:t xml:space="preserve"> </w:t>
      </w:r>
      <w:del w:id="1286" w:author="Cox, Gabriel C" w:date="2018-11-09T09:44:00Z">
        <w:r w:rsidDel="0081396E">
          <w:delText>“hex string(8)”</w:delText>
        </w:r>
      </w:del>
      <w:ins w:id="1287" w:author="Cox, Gabriel C" w:date="2018-11-09T09:44:00Z">
        <w:r w:rsidR="0081396E">
          <w:t>&lt;UInt8&gt;</w:t>
        </w:r>
      </w:ins>
      <w:r>
        <w:t>,</w:t>
      </w:r>
      <w:r>
        <w:br/>
        <w:t xml:space="preserve">    “</w:t>
      </w:r>
      <w:proofErr w:type="spellStart"/>
      <w:r>
        <w:t>AuthToken</w:t>
      </w:r>
      <w:proofErr w:type="spellEnd"/>
      <w:r>
        <w:t>”: “string(</w:t>
      </w:r>
      <w:ins w:id="1288" w:author="Cox, Gabriel C" w:date="2018-11-09T09:44:00Z">
        <w:r w:rsidR="0081396E">
          <w:t>96</w:t>
        </w:r>
      </w:ins>
      <w:del w:id="1289" w:author="Cox, Gabriel C" w:date="2018-11-09T09:44:00Z">
        <w:r w:rsidDel="0081396E">
          <w:delText>16</w:delText>
        </w:r>
      </w:del>
      <w:r>
        <w:t>)”</w:t>
      </w:r>
      <w:r>
        <w:br/>
        <w:t>}</w:t>
      </w:r>
    </w:p>
    <w:p w14:paraId="23154ECD" w14:textId="77777777" w:rsidR="00665289" w:rsidRDefault="00665289" w:rsidP="00665289">
      <w:pPr>
        <w:rPr>
          <w:rFonts w:asciiTheme="majorHAnsi" w:eastAsiaTheme="majorEastAsia" w:hAnsiTheme="majorHAnsi" w:cstheme="majorBidi"/>
          <w:color w:val="2E74B5" w:themeColor="accent1" w:themeShade="BF"/>
          <w:sz w:val="32"/>
          <w:szCs w:val="32"/>
          <w:lang w:val="en"/>
        </w:rPr>
      </w:pPr>
    </w:p>
    <w:p w14:paraId="65292D70" w14:textId="1BB2B7EF" w:rsidR="00665289" w:rsidRDefault="00665289" w:rsidP="00665289">
      <w:pPr>
        <w:pStyle w:val="Heading2"/>
        <w:rPr>
          <w:lang w:val="en"/>
        </w:rPr>
      </w:pPr>
      <w:bookmarkStart w:id="1290" w:name="_Toc529731894"/>
      <w:proofErr w:type="spellStart"/>
      <w:r>
        <w:rPr>
          <w:lang w:val="en"/>
        </w:rPr>
        <w:t>Self ID</w:t>
      </w:r>
      <w:proofErr w:type="spellEnd"/>
      <w:r>
        <w:rPr>
          <w:lang w:val="en"/>
        </w:rPr>
        <w:t xml:space="preserve"> </w:t>
      </w:r>
      <w:proofErr w:type="gramStart"/>
      <w:r>
        <w:rPr>
          <w:lang w:val="en"/>
        </w:rPr>
        <w:t>( Message</w:t>
      </w:r>
      <w:proofErr w:type="gramEnd"/>
      <w:r>
        <w:rPr>
          <w:lang w:val="en"/>
        </w:rPr>
        <w:t xml:space="preserve"> Type 3) JSON Representation</w:t>
      </w:r>
      <w:bookmarkEnd w:id="1290"/>
    </w:p>
    <w:p w14:paraId="77C10BEF" w14:textId="77777777" w:rsidR="00665289" w:rsidRPr="00665289" w:rsidRDefault="00665289" w:rsidP="00665289">
      <w:pPr>
        <w:rPr>
          <w:lang w:val="en"/>
        </w:rPr>
      </w:pPr>
    </w:p>
    <w:p w14:paraId="0B9BE026" w14:textId="4B51CDF6" w:rsidR="004F04AF" w:rsidRDefault="00665289" w:rsidP="004F04AF">
      <w:pPr>
        <w:pStyle w:val="Code"/>
        <w:ind w:left="720"/>
      </w:pPr>
      <w:r>
        <w:t>{</w:t>
      </w:r>
      <w:r>
        <w:br/>
        <w:t xml:space="preserve">    </w:t>
      </w:r>
      <w:r w:rsidRPr="000F0A78">
        <w:t>“</w:t>
      </w:r>
      <w:proofErr w:type="spellStart"/>
      <w:r w:rsidRPr="000F0A78">
        <w:t>MessageType</w:t>
      </w:r>
      <w:proofErr w:type="spellEnd"/>
      <w:r w:rsidRPr="000F0A78">
        <w:t xml:space="preserve">”: </w:t>
      </w:r>
      <w:r>
        <w:t>2,</w:t>
      </w:r>
      <w:r>
        <w:br/>
        <w:t xml:space="preserve">    </w:t>
      </w:r>
      <w:r w:rsidRPr="000F0A78">
        <w:t>“</w:t>
      </w:r>
      <w:r>
        <w:t>Version</w:t>
      </w:r>
      <w:r w:rsidRPr="000F0A78">
        <w:t>”:</w:t>
      </w:r>
      <w:r>
        <w:t xml:space="preserve"> UInt8,</w:t>
      </w:r>
      <w:r>
        <w:br/>
        <w:t xml:space="preserve">    “</w:t>
      </w:r>
      <w:proofErr w:type="spellStart"/>
      <w:r>
        <w:t>UniqueID</w:t>
      </w:r>
      <w:proofErr w:type="spellEnd"/>
      <w:r>
        <w:t xml:space="preserve">”: “hex </w:t>
      </w:r>
      <w:proofErr w:type="gramStart"/>
      <w:r>
        <w:t>string(</w:t>
      </w:r>
      <w:proofErr w:type="gramEnd"/>
      <w:r>
        <w:t>8)”,</w:t>
      </w:r>
      <w:r>
        <w:br/>
        <w:t xml:space="preserve">    “</w:t>
      </w:r>
      <w:r w:rsidR="004F04AF">
        <w:t>Description</w:t>
      </w:r>
      <w:r>
        <w:t xml:space="preserve">”: </w:t>
      </w:r>
      <w:r w:rsidR="004F04AF">
        <w:t>string(21)</w:t>
      </w:r>
    </w:p>
    <w:p w14:paraId="43F3BF64" w14:textId="374A8DF4" w:rsidR="00665289" w:rsidRDefault="00665289" w:rsidP="00665289">
      <w:pPr>
        <w:pStyle w:val="Code"/>
        <w:ind w:left="720"/>
      </w:pPr>
      <w:r>
        <w:t>}</w:t>
      </w:r>
    </w:p>
    <w:p w14:paraId="22488090" w14:textId="4662DFAD" w:rsidR="000B5D81" w:rsidRDefault="000B5D81">
      <w:pPr>
        <w:rPr>
          <w:ins w:id="1291" w:author="Cox, Gabriel C" w:date="2018-11-09T09:56:00Z"/>
          <w:rFonts w:asciiTheme="majorHAnsi" w:eastAsiaTheme="majorEastAsia" w:hAnsiTheme="majorHAnsi" w:cstheme="majorBidi"/>
          <w:color w:val="2E74B5" w:themeColor="accent1" w:themeShade="BF"/>
          <w:sz w:val="26"/>
          <w:szCs w:val="26"/>
          <w:lang w:val="en"/>
        </w:rPr>
      </w:pPr>
    </w:p>
    <w:p w14:paraId="3EC6E0C6" w14:textId="55920ED3" w:rsidR="00665289" w:rsidDel="000B5D81" w:rsidRDefault="00665289">
      <w:pPr>
        <w:rPr>
          <w:del w:id="1292" w:author="Cox, Gabriel C" w:date="2018-11-09T09:56:00Z"/>
          <w:rFonts w:asciiTheme="majorHAnsi" w:eastAsiaTheme="majorEastAsia" w:hAnsiTheme="majorHAnsi" w:cstheme="majorBidi"/>
          <w:color w:val="2E74B5" w:themeColor="accent1" w:themeShade="BF"/>
          <w:sz w:val="26"/>
          <w:szCs w:val="26"/>
          <w:lang w:val="en"/>
        </w:rPr>
      </w:pPr>
    </w:p>
    <w:p w14:paraId="296D4980" w14:textId="63CF34C1" w:rsidR="00665289" w:rsidRDefault="00665289" w:rsidP="00665289">
      <w:pPr>
        <w:pStyle w:val="Heading2"/>
        <w:rPr>
          <w:lang w:val="en"/>
        </w:rPr>
      </w:pPr>
      <w:bookmarkStart w:id="1293" w:name="_Toc529731895"/>
      <w:r>
        <w:rPr>
          <w:lang w:val="en"/>
        </w:rPr>
        <w:t xml:space="preserve">Operator </w:t>
      </w:r>
      <w:proofErr w:type="gramStart"/>
      <w:r>
        <w:rPr>
          <w:lang w:val="en"/>
        </w:rPr>
        <w:t>( Message</w:t>
      </w:r>
      <w:proofErr w:type="gramEnd"/>
      <w:r>
        <w:rPr>
          <w:lang w:val="en"/>
        </w:rPr>
        <w:t xml:space="preserve"> Type 4) JSON Representation</w:t>
      </w:r>
      <w:bookmarkEnd w:id="1293"/>
    </w:p>
    <w:p w14:paraId="60A976DC" w14:textId="77777777" w:rsidR="00665289" w:rsidRPr="00665289" w:rsidRDefault="00665289" w:rsidP="00665289">
      <w:pPr>
        <w:rPr>
          <w:lang w:val="en"/>
        </w:rPr>
      </w:pPr>
    </w:p>
    <w:p w14:paraId="6041BB13" w14:textId="1E5D12BB" w:rsidR="00665289" w:rsidRDefault="00665289" w:rsidP="000B5D81">
      <w:pPr>
        <w:pStyle w:val="Code"/>
        <w:ind w:left="720"/>
      </w:pPr>
      <w:r>
        <w:t>{</w:t>
      </w:r>
      <w:r>
        <w:br/>
        <w:t xml:space="preserve">    </w:t>
      </w:r>
      <w:r w:rsidRPr="000F0A78">
        <w:t>“</w:t>
      </w:r>
      <w:proofErr w:type="spellStart"/>
      <w:r w:rsidRPr="000F0A78">
        <w:t>MessageType</w:t>
      </w:r>
      <w:proofErr w:type="spellEnd"/>
      <w:r w:rsidRPr="000F0A78">
        <w:t xml:space="preserve">”: </w:t>
      </w:r>
      <w:r>
        <w:t>4,</w:t>
      </w:r>
      <w:r>
        <w:br/>
        <w:t xml:space="preserve">    </w:t>
      </w:r>
      <w:r w:rsidRPr="000F0A78">
        <w:t>“</w:t>
      </w:r>
      <w:r>
        <w:t>Version</w:t>
      </w:r>
      <w:r w:rsidRPr="000F0A78">
        <w:t>”:</w:t>
      </w:r>
      <w:r>
        <w:t xml:space="preserve"> UInt8,</w:t>
      </w:r>
      <w:r>
        <w:br/>
        <w:t xml:space="preserve">    “</w:t>
      </w:r>
      <w:proofErr w:type="spellStart"/>
      <w:r>
        <w:t>UniqueID</w:t>
      </w:r>
      <w:proofErr w:type="spellEnd"/>
      <w:r>
        <w:t xml:space="preserve">”: “hex </w:t>
      </w:r>
      <w:proofErr w:type="gramStart"/>
      <w:r>
        <w:t>string(</w:t>
      </w:r>
      <w:proofErr w:type="gramEnd"/>
      <w:r>
        <w:t>8)”,</w:t>
      </w:r>
      <w:r>
        <w:br/>
        <w:t xml:space="preserve">    “</w:t>
      </w:r>
      <w:r w:rsidR="004F04AF">
        <w:t>Latitude</w:t>
      </w:r>
      <w:r>
        <w:t xml:space="preserve">”: </w:t>
      </w:r>
      <w:r w:rsidR="004F04AF">
        <w:t>&lt;float&gt;,</w:t>
      </w:r>
      <w:r w:rsidR="004F04AF">
        <w:br/>
        <w:t xml:space="preserve">    “Longitude”: &lt;float&gt;</w:t>
      </w:r>
      <w:ins w:id="1294" w:author="Cox, Gabriel C" w:date="2018-11-09T09:55:00Z">
        <w:r w:rsidR="000B5D81">
          <w:t>,</w:t>
        </w:r>
        <w:r w:rsidR="000B5D81">
          <w:br/>
          <w:t xml:space="preserve">    “</w:t>
        </w:r>
        <w:proofErr w:type="spellStart"/>
        <w:r w:rsidR="000B5D81">
          <w:t>FormationCount</w:t>
        </w:r>
        <w:proofErr w:type="spellEnd"/>
        <w:r w:rsidR="000B5D81">
          <w:t>”: &lt;UInt16&gt;,</w:t>
        </w:r>
        <w:r w:rsidR="000B5D81">
          <w:br/>
          <w:t xml:space="preserve">    “</w:t>
        </w:r>
        <w:proofErr w:type="spellStart"/>
        <w:r w:rsidR="000B5D81">
          <w:t>FormationRadius</w:t>
        </w:r>
        <w:proofErr w:type="spellEnd"/>
        <w:r w:rsidR="000B5D81">
          <w:t>”: &lt;UInt16&gt;</w:t>
        </w:r>
      </w:ins>
      <w:r>
        <w:br/>
        <w:t>}</w:t>
      </w:r>
    </w:p>
    <w:p w14:paraId="0591273F" w14:textId="2C9B4ED7" w:rsidR="00665289" w:rsidRPr="00665289" w:rsidRDefault="0030452A" w:rsidP="00665289">
      <w:pPr>
        <w:rPr>
          <w:lang w:val="en"/>
        </w:rPr>
      </w:pPr>
      <w:del w:id="1295" w:author="Cox, Gabriel C" w:date="2018-11-09T09:57:00Z">
        <w:r w:rsidDel="000B5D81">
          <w:rPr>
            <w:lang w:val="en"/>
          </w:rPr>
          <w:br w:type="page"/>
        </w:r>
      </w:del>
    </w:p>
    <w:p w14:paraId="36962856" w14:textId="27D4E8A5" w:rsidR="00B90F19" w:rsidRDefault="00600929" w:rsidP="00516950">
      <w:pPr>
        <w:pStyle w:val="Heading1"/>
        <w:rPr>
          <w:lang w:val="en"/>
        </w:rPr>
      </w:pPr>
      <w:bookmarkStart w:id="1296" w:name="_Toc529731896"/>
      <w:r>
        <w:rPr>
          <w:lang w:val="en"/>
        </w:rPr>
        <w:t>Compliance and Interoperability</w:t>
      </w:r>
      <w:bookmarkEnd w:id="1296"/>
    </w:p>
    <w:p w14:paraId="16B54307" w14:textId="77777777" w:rsidR="00600929" w:rsidRDefault="00600929" w:rsidP="00B90F19">
      <w:pPr>
        <w:rPr>
          <w:lang w:val="en"/>
        </w:rPr>
      </w:pPr>
      <w:r>
        <w:rPr>
          <w:lang w:val="en"/>
        </w:rPr>
        <w:t>As of this version, compliance can be “self-certified” using the following means:</w:t>
      </w:r>
    </w:p>
    <w:p w14:paraId="42CF5AA3" w14:textId="762409DF" w:rsidR="00600929" w:rsidRPr="001574D4" w:rsidRDefault="00600929" w:rsidP="001574D4">
      <w:pPr>
        <w:pStyle w:val="ListParagraph"/>
        <w:numPr>
          <w:ilvl w:val="0"/>
          <w:numId w:val="19"/>
        </w:numPr>
        <w:rPr>
          <w:lang w:val="en"/>
        </w:rPr>
      </w:pPr>
      <w:r>
        <w:rPr>
          <w:lang w:val="en"/>
        </w:rPr>
        <w:t>E</w:t>
      </w:r>
      <w:r w:rsidRPr="00600929">
        <w:rPr>
          <w:lang w:val="en"/>
        </w:rPr>
        <w:t>very “shall”</w:t>
      </w:r>
      <w:r w:rsidR="00516950">
        <w:rPr>
          <w:lang w:val="en"/>
        </w:rPr>
        <w:t xml:space="preserve">, </w:t>
      </w:r>
      <w:r w:rsidRPr="00600929">
        <w:rPr>
          <w:lang w:val="en"/>
        </w:rPr>
        <w:t>“mus</w:t>
      </w:r>
      <w:r>
        <w:rPr>
          <w:lang w:val="en"/>
        </w:rPr>
        <w:t xml:space="preserve">t” and any other </w:t>
      </w:r>
      <w:r w:rsidR="00516950">
        <w:rPr>
          <w:lang w:val="en"/>
        </w:rPr>
        <w:t>logical direc</w:t>
      </w:r>
      <w:r>
        <w:rPr>
          <w:lang w:val="en"/>
        </w:rPr>
        <w:t>tive in this document must be implemented.</w:t>
      </w:r>
      <w:r w:rsidR="001574D4">
        <w:rPr>
          <w:lang w:val="en"/>
        </w:rPr>
        <w:br/>
        <w:t>(See IETF RFC2119 for adopted definitions of imperatives: https</w:t>
      </w:r>
      <w:r w:rsidR="001574D4" w:rsidRPr="001574D4">
        <w:rPr>
          <w:lang w:val="en"/>
        </w:rPr>
        <w:t>://www.ietf.org/rfc/rfc2119.txt</w:t>
      </w:r>
      <w:r w:rsidR="001574D4">
        <w:rPr>
          <w:lang w:val="en"/>
        </w:rPr>
        <w:t>)</w:t>
      </w:r>
      <w:r w:rsidR="001574D4" w:rsidRPr="001574D4">
        <w:rPr>
          <w:lang w:val="en"/>
        </w:rPr>
        <w:t xml:space="preserve">  </w:t>
      </w:r>
    </w:p>
    <w:p w14:paraId="5445D290" w14:textId="2D2AD04A" w:rsidR="00600929" w:rsidRDefault="00600929" w:rsidP="00600929">
      <w:pPr>
        <w:pStyle w:val="ListParagraph"/>
        <w:numPr>
          <w:ilvl w:val="0"/>
          <w:numId w:val="19"/>
        </w:numPr>
        <w:rPr>
          <w:lang w:val="en"/>
        </w:rPr>
      </w:pPr>
      <w:r>
        <w:rPr>
          <w:lang w:val="en"/>
        </w:rPr>
        <w:t>Interoperability shall be verified against “known working” clients for both BLE 4 and Bluetooth 5 Extended Advertising receivers.</w:t>
      </w:r>
    </w:p>
    <w:p w14:paraId="5E857FBF" w14:textId="7073D94D" w:rsidR="00600929" w:rsidRDefault="00600929" w:rsidP="00600929">
      <w:pPr>
        <w:pStyle w:val="ListParagraph"/>
        <w:numPr>
          <w:ilvl w:val="0"/>
          <w:numId w:val="19"/>
        </w:numPr>
        <w:rPr>
          <w:lang w:val="en"/>
        </w:rPr>
      </w:pPr>
      <w:r>
        <w:rPr>
          <w:lang w:val="en"/>
        </w:rPr>
        <w:t>Hardware/RF/Signal compliance TBD.</w:t>
      </w:r>
    </w:p>
    <w:p w14:paraId="3658F520" w14:textId="4F6400CB" w:rsidR="00516950" w:rsidRPr="00600929" w:rsidRDefault="00516950" w:rsidP="00600929">
      <w:pPr>
        <w:pStyle w:val="ListParagraph"/>
        <w:numPr>
          <w:ilvl w:val="0"/>
          <w:numId w:val="19"/>
        </w:numPr>
        <w:rPr>
          <w:lang w:val="en"/>
        </w:rPr>
      </w:pPr>
      <w:r>
        <w:rPr>
          <w:lang w:val="en"/>
        </w:rPr>
        <w:t xml:space="preserve">If </w:t>
      </w:r>
      <w:r w:rsidR="0018156D">
        <w:rPr>
          <w:lang w:val="en"/>
        </w:rPr>
        <w:t>a system is not compliant with this spec, then it may not claim, advertise or display references to “Open Drone ID”.</w:t>
      </w:r>
    </w:p>
    <w:sectPr w:rsidR="00516950" w:rsidRPr="00600929" w:rsidSect="00E45D4D">
      <w:headerReference w:type="even" r:id="rId8"/>
      <w:headerReference w:type="default" r:id="rId9"/>
      <w:footerReference w:type="even" r:id="rId10"/>
      <w:footerReference w:type="default" r:id="rId11"/>
      <w:headerReference w:type="first" r:id="rId12"/>
      <w:footerReference w:type="first" r:id="rId13"/>
      <w:pgSz w:w="12240" w:h="15840" w:code="1"/>
      <w:pgMar w:top="1423" w:right="1242" w:bottom="1066" w:left="1418" w:header="391" w:footer="56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BD961" w14:textId="77777777" w:rsidR="000833A3" w:rsidRDefault="000833A3">
      <w:pPr>
        <w:spacing w:after="0" w:line="240" w:lineRule="auto"/>
      </w:pPr>
      <w:r>
        <w:separator/>
      </w:r>
    </w:p>
  </w:endnote>
  <w:endnote w:type="continuationSeparator" w:id="0">
    <w:p w14:paraId="1A70C14F" w14:textId="77777777" w:rsidR="000833A3" w:rsidRDefault="0008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736D9" w14:textId="77777777" w:rsidR="00260B05" w:rsidRDefault="00260B05">
    <w:pPr>
      <w:spacing w:after="37"/>
      <w:ind w:left="-22" w:right="-57"/>
    </w:pPr>
    <w:r>
      <w:rPr>
        <w:noProof/>
      </w:rPr>
      <mc:AlternateContent>
        <mc:Choice Requires="wpg">
          <w:drawing>
            <wp:anchor distT="0" distB="0" distL="114300" distR="114300" simplePos="0" relativeHeight="251661312" behindDoc="0" locked="0" layoutInCell="1" allowOverlap="1" wp14:anchorId="526AB92D" wp14:editId="634EC671">
              <wp:simplePos x="0" y="0"/>
              <wp:positionH relativeFrom="page">
                <wp:posOffset>885190</wp:posOffset>
              </wp:positionH>
              <wp:positionV relativeFrom="page">
                <wp:posOffset>10127221</wp:posOffset>
              </wp:positionV>
              <wp:extent cx="5925185" cy="6350"/>
              <wp:effectExtent l="0" t="0" r="0" b="0"/>
              <wp:wrapSquare wrapText="bothSides"/>
              <wp:docPr id="12505" name="Group 12505"/>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506" name="Shape 12506"/>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28539D7" id="Group 12505" o:spid="_x0000_s1026" style="position:absolute;margin-left:69.7pt;margin-top:797.4pt;width:466.55pt;height:.5pt;z-index:251661312;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">
              <v:shape id="Shape 12506"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NmcMA&#10;AADeAAAADwAAAGRycy9kb3ducmV2LnhtbERP24rCMBB9F/yHMAv7Imuqou5Wo4goCILgZd+HZGzL&#10;NpPaZLX+vREE3+ZwrjOdN7YUV6p94VhBr5uAINbOFJwpOB3XX98gfEA2WDomBXfyMJ+1W1NMjbvx&#10;nq6HkIkYwj5FBXkIVSql1zlZ9F1XEUfu7GqLIcI6k6bGWwy3pewnyUhaLDg25FjRMif9d/i3CrLL&#10;5kePdZDlabBfLX+3nWYnd0p9fjSLCYhATXiLX+6NifP7w2QEz3fiD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NmcMAAADeAAAADwAAAAAAAAAAAAAAAACYAgAAZHJzL2Rv&#10;d25yZXYueG1sUEsFBgAAAAAEAAQA9QAAAIgDA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0EEFEAC4" w14:textId="77777777" w:rsidR="00260B05" w:rsidRDefault="00260B05">
    <w:pPr>
      <w:tabs>
        <w:tab w:val="center" w:pos="2027"/>
        <w:tab w:val="center" w:pos="9357"/>
      </w:tabs>
      <w:spacing w:after="0"/>
    </w:pPr>
    <w:r>
      <w:tab/>
    </w:r>
    <w:r>
      <w:rPr>
        <w:sz w:val="18"/>
      </w:rPr>
      <w:t xml:space="preserve">Ascending Technologies | A Part of Intel </w:t>
    </w:r>
    <w:r>
      <w:rPr>
        <w:sz w:val="18"/>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8C994" w14:textId="68CE9345" w:rsidR="00260B05" w:rsidRPr="006714A4" w:rsidRDefault="00260B05" w:rsidP="008B6CCD">
    <w:pPr>
      <w:tabs>
        <w:tab w:val="center" w:pos="2027"/>
        <w:tab w:val="center" w:pos="9357"/>
      </w:tabs>
      <w:spacing w:after="0"/>
      <w:rPr>
        <w:b/>
        <w:bCs/>
      </w:rPr>
    </w:pPr>
    <w:ins w:id="1300" w:author="Cox, Gabriel C" w:date="2018-11-11T20:31:00Z">
      <w:r>
        <w:t>Nov</w:t>
      </w:r>
    </w:ins>
    <w:del w:id="1301" w:author="Cox, Gabriel C" w:date="2018-11-11T20:31:00Z">
      <w:r w:rsidDel="007A1486">
        <w:delText>April</w:delText>
      </w:r>
    </w:del>
    <w:r>
      <w:t xml:space="preserve"> </w:t>
    </w:r>
    <w:del w:id="1302" w:author="Cox, Gabriel C" w:date="2018-11-11T20:31:00Z">
      <w:r w:rsidDel="007A1486">
        <w:delText>24</w:delText>
      </w:r>
    </w:del>
    <w:ins w:id="1303" w:author="Cox, Gabriel C" w:date="2018-11-11T22:35:00Z">
      <w:r w:rsidR="00F008D8">
        <w:t>8</w:t>
      </w:r>
    </w:ins>
    <w:r w:rsidRPr="00793335">
      <w:t>, 201</w:t>
    </w:r>
    <w:r>
      <w:t>8</w:t>
    </w:r>
    <w:r>
      <w:tab/>
      <w:t xml:space="preserve">                                                © 2018 Intel Corporation</w:t>
    </w:r>
    <w:r>
      <w:tab/>
    </w:r>
    <w:r w:rsidRPr="00793335">
      <w:t xml:space="preserve">Page </w:t>
    </w:r>
    <w:r>
      <w:rPr>
        <w:b/>
        <w:bCs/>
      </w:rPr>
      <w:fldChar w:fldCharType="begin"/>
    </w:r>
    <w:r w:rsidRPr="00793335">
      <w:rPr>
        <w:b/>
        <w:bCs/>
      </w:rPr>
      <w:instrText>PAGE  \* Arabic  \* MERGEFORMAT</w:instrText>
    </w:r>
    <w:r>
      <w:rPr>
        <w:b/>
        <w:bCs/>
      </w:rPr>
      <w:fldChar w:fldCharType="separate"/>
    </w:r>
    <w:r w:rsidR="00F008D8">
      <w:rPr>
        <w:b/>
        <w:bCs/>
        <w:noProof/>
      </w:rPr>
      <w:t>11</w:t>
    </w:r>
    <w:r>
      <w:rPr>
        <w:b/>
        <w:bCs/>
      </w:rPr>
      <w:fldChar w:fldCharType="end"/>
    </w:r>
    <w:r w:rsidRPr="00793335">
      <w:t xml:space="preserve"> of </w:t>
    </w:r>
    <w:r>
      <w:rPr>
        <w:b/>
        <w:bCs/>
      </w:rPr>
      <w:fldChar w:fldCharType="begin"/>
    </w:r>
    <w:r w:rsidRPr="00793335">
      <w:rPr>
        <w:b/>
        <w:bCs/>
      </w:rPr>
      <w:instrText>NUMPAGES  \* Arabic  \* MERGEFORMAT</w:instrText>
    </w:r>
    <w:r>
      <w:rPr>
        <w:b/>
        <w:bCs/>
      </w:rPr>
      <w:fldChar w:fldCharType="separate"/>
    </w:r>
    <w:r w:rsidR="00F008D8">
      <w:rPr>
        <w:b/>
        <w:bCs/>
        <w:noProof/>
      </w:rPr>
      <w:t>12</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B1021" w14:textId="77777777" w:rsidR="00260B05" w:rsidRDefault="00260B05">
    <w:pPr>
      <w:spacing w:after="37"/>
      <w:ind w:left="-22" w:right="-57"/>
    </w:pPr>
    <w:r>
      <w:rPr>
        <w:noProof/>
      </w:rPr>
      <mc:AlternateContent>
        <mc:Choice Requires="wpg">
          <w:drawing>
            <wp:anchor distT="0" distB="0" distL="114300" distR="114300" simplePos="0" relativeHeight="251663360" behindDoc="0" locked="0" layoutInCell="1" allowOverlap="1" wp14:anchorId="0CC08B4B" wp14:editId="51AC6BAD">
              <wp:simplePos x="0" y="0"/>
              <wp:positionH relativeFrom="page">
                <wp:posOffset>885190</wp:posOffset>
              </wp:positionH>
              <wp:positionV relativeFrom="page">
                <wp:posOffset>10127221</wp:posOffset>
              </wp:positionV>
              <wp:extent cx="5925185" cy="6350"/>
              <wp:effectExtent l="0" t="0" r="0" b="0"/>
              <wp:wrapSquare wrapText="bothSides"/>
              <wp:docPr id="12461" name="Group 12461"/>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462" name="Shape 12462"/>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8BD14B7" id="Group 12461" o:spid="_x0000_s1026" style="position:absolute;margin-left:69.7pt;margin-top:797.4pt;width:466.55pt;height:.5pt;z-index:251663360;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">
              <v:shape id="Shape 12462"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hp8UA&#10;AADeAAAADwAAAGRycy9kb3ducmV2LnhtbERP32vCMBB+H+x/CDfwZdh03XDaNcoQBWEg1On7kdza&#10;subSNVG7/94Igm/38f28YjHYVpyo941jBS9JCoJYO9NwpWD/vR5PQfiAbLB1TAr+ycNi/vhQYG7c&#10;mUs67UIlYgj7HBXUIXS5lF7XZNEnriOO3I/rLYYI+0qaHs8x3LYyS9OJtNhwbKixo2VN+nd3tAqq&#10;v81Mv+sg2/1ruVoevp6HrdwqNXoaPj9ABBrCXXxzb0ycn71NMri+E2+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mGnxQAAAN4AAAAPAAAAAAAAAAAAAAAAAJgCAABkcnMv&#10;ZG93bnJldi54bWxQSwUGAAAAAAQABAD1AAAAigM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70F68AE4" w14:textId="77777777" w:rsidR="00260B05" w:rsidRDefault="00260B05">
    <w:pPr>
      <w:tabs>
        <w:tab w:val="center" w:pos="2027"/>
        <w:tab w:val="center" w:pos="9357"/>
      </w:tabs>
      <w:spacing w:after="0"/>
    </w:pPr>
    <w:r>
      <w:tab/>
    </w:r>
    <w:r>
      <w:rPr>
        <w:sz w:val="18"/>
      </w:rPr>
      <w:t xml:space="preserve">Ascending Technologies | A Part of Intel </w:t>
    </w:r>
    <w:r>
      <w:rPr>
        <w:sz w:val="1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82E00" w14:textId="77777777" w:rsidR="000833A3" w:rsidRDefault="000833A3">
      <w:pPr>
        <w:spacing w:after="0" w:line="240" w:lineRule="auto"/>
      </w:pPr>
      <w:r>
        <w:separator/>
      </w:r>
    </w:p>
  </w:footnote>
  <w:footnote w:type="continuationSeparator" w:id="0">
    <w:p w14:paraId="5E8C55CF" w14:textId="77777777" w:rsidR="000833A3" w:rsidRDefault="000833A3">
      <w:pPr>
        <w:spacing w:after="0" w:line="240" w:lineRule="auto"/>
      </w:pPr>
      <w:r>
        <w:continuationSeparator/>
      </w:r>
    </w:p>
  </w:footnote>
  <w:footnote w:id="1">
    <w:p w14:paraId="5B59A3B7" w14:textId="52FD4E37" w:rsidR="00260B05" w:rsidRDefault="00260B05">
      <w:pPr>
        <w:pStyle w:val="FootnoteText"/>
      </w:pPr>
      <w:r>
        <w:rPr>
          <w:rStyle w:val="FootnoteReference"/>
        </w:rPr>
        <w:footnoteRef/>
      </w:r>
      <w:r>
        <w:t xml:space="preserve"> </w:t>
      </w:r>
      <w:hyperlink r:id="rId1" w:history="1">
        <w:r w:rsidRPr="00B967BB">
          <w:rPr>
            <w:rStyle w:val="Hyperlink"/>
          </w:rPr>
          <w:t>https://www.faa.gov/news/updates/?newsId=89404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1BB5" w14:textId="560A323F" w:rsidR="00260B05" w:rsidRDefault="000833A3">
    <w:pPr>
      <w:spacing w:after="0"/>
    </w:pPr>
    <w:r>
      <w:rPr>
        <w:noProof/>
      </w:rPr>
      <w:pict w14:anchorId="4DD65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1" o:spid="_x0000_s2051" type="#_x0000_t136" alt="" style="position:absolute;margin-left:0;margin-top:0;width:489.1pt;height:163pt;rotation:315;z-index:-251644928;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260B05">
      <w:rPr>
        <w:noProof/>
      </w:rPr>
      <w:drawing>
        <wp:anchor distT="0" distB="0" distL="114300" distR="114300" simplePos="0" relativeHeight="251658240" behindDoc="0" locked="0" layoutInCell="1" allowOverlap="0" wp14:anchorId="2B1918EB" wp14:editId="7CDDB161">
          <wp:simplePos x="0" y="0"/>
          <wp:positionH relativeFrom="page">
            <wp:posOffset>5459095</wp:posOffset>
          </wp:positionH>
          <wp:positionV relativeFrom="page">
            <wp:posOffset>247650</wp:posOffset>
          </wp:positionV>
          <wp:extent cx="1609090" cy="3213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sidR="00260B05">
      <w:rPr>
        <w:sz w:val="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377E5" w14:textId="45D7308F" w:rsidR="00260B05" w:rsidRDefault="000833A3">
    <w:pPr>
      <w:spacing w:after="0"/>
      <w:rPr>
        <w:sz w:val="24"/>
        <w:szCs w:val="24"/>
      </w:rPr>
    </w:pPr>
    <w:r>
      <w:rPr>
        <w:noProof/>
      </w:rPr>
      <w:pict w14:anchorId="53741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2" o:spid="_x0000_s2050" type="#_x0000_t136" alt="" style="position:absolute;margin-left:0;margin-top:0;width:489.1pt;height:163pt;rotation:315;z-index:-251640832;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260B05">
      <w:rPr>
        <w:sz w:val="24"/>
        <w:szCs w:val="24"/>
      </w:rPr>
      <w:t xml:space="preserve"> Open Drone ID Message Specification</w:t>
    </w:r>
  </w:p>
  <w:p w14:paraId="1BFBC688" w14:textId="2007E7F3" w:rsidR="00260B05" w:rsidRPr="007A1486" w:rsidDel="007A1486" w:rsidRDefault="00260B05">
    <w:pPr>
      <w:spacing w:after="0"/>
      <w:rPr>
        <w:del w:id="1297" w:author="Cox, Gabriel C" w:date="2018-11-11T20:33:00Z"/>
        <w:sz w:val="20"/>
        <w:szCs w:val="20"/>
        <w:rPrChange w:id="1298" w:author="Cox, Gabriel C" w:date="2018-11-11T20:32:00Z">
          <w:rPr>
            <w:del w:id="1299" w:author="Cox, Gabriel C" w:date="2018-11-11T20:33:00Z"/>
            <w:sz w:val="24"/>
            <w:szCs w:val="24"/>
          </w:rPr>
        </w:rPrChange>
      </w:rPr>
    </w:pPr>
  </w:p>
  <w:p w14:paraId="24FC1F82" w14:textId="77777777" w:rsidR="00260B05" w:rsidRPr="005051BB" w:rsidRDefault="00260B05">
    <w:pPr>
      <w:spacing w:after="0"/>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1B9EE" w14:textId="32343B51" w:rsidR="00260B05" w:rsidRDefault="000833A3">
    <w:pPr>
      <w:spacing w:after="0"/>
    </w:pPr>
    <w:r>
      <w:rPr>
        <w:noProof/>
      </w:rPr>
      <w:pict w14:anchorId="7E2B1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0" o:spid="_x0000_s2049" type="#_x0000_t136" alt="" style="position:absolute;margin-left:0;margin-top:0;width:489.1pt;height:163pt;rotation:315;z-index:-251649024;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260B05">
      <w:rPr>
        <w:noProof/>
      </w:rPr>
      <w:drawing>
        <wp:anchor distT="0" distB="0" distL="114300" distR="114300" simplePos="0" relativeHeight="251660288" behindDoc="0" locked="0" layoutInCell="1" allowOverlap="0" wp14:anchorId="601FC7BF" wp14:editId="3E3EDD67">
          <wp:simplePos x="0" y="0"/>
          <wp:positionH relativeFrom="page">
            <wp:posOffset>5459095</wp:posOffset>
          </wp:positionH>
          <wp:positionV relativeFrom="page">
            <wp:posOffset>247650</wp:posOffset>
          </wp:positionV>
          <wp:extent cx="1609090" cy="3213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sidR="00260B05">
      <w:rPr>
        <w:sz w:val="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65pt;height:165pt" o:bullet="t">
        <v:imagedata r:id="rId1" o:title="th[1]"/>
      </v:shape>
    </w:pict>
  </w:numPicBullet>
  <w:abstractNum w:abstractNumId="0" w15:restartNumberingAfterBreak="0">
    <w:nsid w:val="06B337AF"/>
    <w:multiLevelType w:val="hybridMultilevel"/>
    <w:tmpl w:val="AAFC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E03"/>
    <w:multiLevelType w:val="hybridMultilevel"/>
    <w:tmpl w:val="75A48044"/>
    <w:lvl w:ilvl="0" w:tplc="AE2A2108">
      <w:start w:val="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87666"/>
    <w:multiLevelType w:val="hybridMultilevel"/>
    <w:tmpl w:val="8764AEAA"/>
    <w:lvl w:ilvl="0" w:tplc="AF280C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12460"/>
    <w:multiLevelType w:val="multilevel"/>
    <w:tmpl w:val="436CF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074968"/>
    <w:multiLevelType w:val="hybridMultilevel"/>
    <w:tmpl w:val="C3F4EB02"/>
    <w:lvl w:ilvl="0" w:tplc="642EBD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81C3F"/>
    <w:multiLevelType w:val="hybridMultilevel"/>
    <w:tmpl w:val="BA2A67D4"/>
    <w:lvl w:ilvl="0" w:tplc="A1BAE7E4">
      <w:start w:val="13"/>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D37BAB"/>
    <w:multiLevelType w:val="hybridMultilevel"/>
    <w:tmpl w:val="3A206E5E"/>
    <w:lvl w:ilvl="0" w:tplc="E09AF8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10F99"/>
    <w:multiLevelType w:val="hybridMultilevel"/>
    <w:tmpl w:val="7326FDCE"/>
    <w:lvl w:ilvl="0" w:tplc="BE16F25C">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42056"/>
    <w:multiLevelType w:val="hybridMultilevel"/>
    <w:tmpl w:val="76D07D88"/>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4AC6F3A2">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C659AE"/>
    <w:multiLevelType w:val="hybridMultilevel"/>
    <w:tmpl w:val="E04E96CC"/>
    <w:lvl w:ilvl="0" w:tplc="2E5CF468">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E27C78"/>
    <w:multiLevelType w:val="hybridMultilevel"/>
    <w:tmpl w:val="F926CCCE"/>
    <w:lvl w:ilvl="0" w:tplc="2346B93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3424B"/>
    <w:multiLevelType w:val="hybridMultilevel"/>
    <w:tmpl w:val="0848361E"/>
    <w:lvl w:ilvl="0" w:tplc="2D02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628CE"/>
    <w:multiLevelType w:val="hybridMultilevel"/>
    <w:tmpl w:val="2E6EC236"/>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7F5D4C"/>
    <w:multiLevelType w:val="hybridMultilevel"/>
    <w:tmpl w:val="B938405A"/>
    <w:lvl w:ilvl="0" w:tplc="05EA513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B3150"/>
    <w:multiLevelType w:val="hybridMultilevel"/>
    <w:tmpl w:val="A7365DE2"/>
    <w:lvl w:ilvl="0" w:tplc="04070017">
      <w:start w:val="1"/>
      <w:numFmt w:val="lowerLetter"/>
      <w:lvlText w:val="%1)"/>
      <w:lvlJc w:val="left"/>
      <w:pPr>
        <w:ind w:left="720" w:hanging="360"/>
      </w:pPr>
      <w:rPr>
        <w:rFonts w:hint="default"/>
      </w:r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75AD4"/>
    <w:multiLevelType w:val="hybridMultilevel"/>
    <w:tmpl w:val="07A45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D54788"/>
    <w:multiLevelType w:val="hybridMultilevel"/>
    <w:tmpl w:val="D4345D5C"/>
    <w:lvl w:ilvl="0" w:tplc="6B9E03B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6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3370E4"/>
    <w:multiLevelType w:val="hybridMultilevel"/>
    <w:tmpl w:val="738E8CD8"/>
    <w:lvl w:ilvl="0" w:tplc="BC769984">
      <w:start w:val="8"/>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F81E4572">
      <w:start w:val="1"/>
      <w:numFmt w:val="lowerLetter"/>
      <w:lvlText w:val="%2"/>
      <w:lvlJc w:val="left"/>
      <w:pPr>
        <w:ind w:left="10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2" w:tplc="86EEED9E">
      <w:start w:val="1"/>
      <w:numFmt w:val="lowerRoman"/>
      <w:lvlText w:val="%3"/>
      <w:lvlJc w:val="left"/>
      <w:pPr>
        <w:ind w:left="18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3" w:tplc="86469780">
      <w:start w:val="1"/>
      <w:numFmt w:val="decimal"/>
      <w:lvlText w:val="%4"/>
      <w:lvlJc w:val="left"/>
      <w:pPr>
        <w:ind w:left="25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4" w:tplc="8A24F782">
      <w:start w:val="1"/>
      <w:numFmt w:val="lowerLetter"/>
      <w:lvlText w:val="%5"/>
      <w:lvlJc w:val="left"/>
      <w:pPr>
        <w:ind w:left="324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5" w:tplc="C8B8BDEA">
      <w:start w:val="1"/>
      <w:numFmt w:val="lowerRoman"/>
      <w:lvlText w:val="%6"/>
      <w:lvlJc w:val="left"/>
      <w:pPr>
        <w:ind w:left="396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6" w:tplc="6D98D278">
      <w:start w:val="1"/>
      <w:numFmt w:val="decimal"/>
      <w:lvlText w:val="%7"/>
      <w:lvlJc w:val="left"/>
      <w:pPr>
        <w:ind w:left="46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7" w:tplc="EAC62B14">
      <w:start w:val="1"/>
      <w:numFmt w:val="lowerLetter"/>
      <w:lvlText w:val="%8"/>
      <w:lvlJc w:val="left"/>
      <w:pPr>
        <w:ind w:left="54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8" w:tplc="092AD78A">
      <w:start w:val="1"/>
      <w:numFmt w:val="lowerRoman"/>
      <w:lvlText w:val="%9"/>
      <w:lvlJc w:val="left"/>
      <w:pPr>
        <w:ind w:left="61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abstractNum>
  <w:abstractNum w:abstractNumId="19" w15:restartNumberingAfterBreak="0">
    <w:nsid w:val="7A1832EB"/>
    <w:multiLevelType w:val="hybridMultilevel"/>
    <w:tmpl w:val="2A2672CA"/>
    <w:lvl w:ilvl="0" w:tplc="42D65AF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C10E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8E4AD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E4AB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54340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06033E">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D0AE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F4E1E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E8677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9"/>
  </w:num>
  <w:num w:numId="3">
    <w:abstractNumId w:val="18"/>
  </w:num>
  <w:num w:numId="4">
    <w:abstractNumId w:val="4"/>
  </w:num>
  <w:num w:numId="5">
    <w:abstractNumId w:val="12"/>
  </w:num>
  <w:num w:numId="6">
    <w:abstractNumId w:val="14"/>
  </w:num>
  <w:num w:numId="7">
    <w:abstractNumId w:val="1"/>
  </w:num>
  <w:num w:numId="8">
    <w:abstractNumId w:val="9"/>
  </w:num>
  <w:num w:numId="9">
    <w:abstractNumId w:val="0"/>
  </w:num>
  <w:num w:numId="10">
    <w:abstractNumId w:val="13"/>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6"/>
  </w:num>
  <w:num w:numId="15">
    <w:abstractNumId w:val="7"/>
  </w:num>
  <w:num w:numId="16">
    <w:abstractNumId w:val="5"/>
  </w:num>
  <w:num w:numId="17">
    <w:abstractNumId w:val="16"/>
  </w:num>
  <w:num w:numId="18">
    <w:abstractNumId w:val="10"/>
  </w:num>
  <w:num w:numId="19">
    <w:abstractNumId w:val="11"/>
  </w:num>
  <w:num w:numId="20">
    <w:abstractNumId w:val="17"/>
  </w:num>
  <w:num w:numId="21">
    <w:abstractNumId w:val="3"/>
  </w:num>
  <w:num w:numId="22">
    <w:abstractNumId w:val="15"/>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x, Gabriel C">
    <w15:presenceInfo w15:providerId="AD" w15:userId="S-1-5-21-725345543-602162358-527237240-600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trackRevisions/>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74"/>
    <w:rsid w:val="00003C11"/>
    <w:rsid w:val="00011F6D"/>
    <w:rsid w:val="00015912"/>
    <w:rsid w:val="00016A26"/>
    <w:rsid w:val="000173A9"/>
    <w:rsid w:val="000202D5"/>
    <w:rsid w:val="00025118"/>
    <w:rsid w:val="00040D9E"/>
    <w:rsid w:val="00043601"/>
    <w:rsid w:val="00045AB2"/>
    <w:rsid w:val="00063EE5"/>
    <w:rsid w:val="0006653C"/>
    <w:rsid w:val="00080CC2"/>
    <w:rsid w:val="000833A3"/>
    <w:rsid w:val="00084606"/>
    <w:rsid w:val="0008732C"/>
    <w:rsid w:val="00091EDA"/>
    <w:rsid w:val="00092DE9"/>
    <w:rsid w:val="000961F7"/>
    <w:rsid w:val="00096C49"/>
    <w:rsid w:val="000A7139"/>
    <w:rsid w:val="000B447D"/>
    <w:rsid w:val="000B5D81"/>
    <w:rsid w:val="000C01F0"/>
    <w:rsid w:val="000C7176"/>
    <w:rsid w:val="000D1CB2"/>
    <w:rsid w:val="000D277F"/>
    <w:rsid w:val="000E3768"/>
    <w:rsid w:val="000F0A78"/>
    <w:rsid w:val="000F28C8"/>
    <w:rsid w:val="00101F62"/>
    <w:rsid w:val="00106B0A"/>
    <w:rsid w:val="00107118"/>
    <w:rsid w:val="00107AD3"/>
    <w:rsid w:val="00110979"/>
    <w:rsid w:val="00130A9E"/>
    <w:rsid w:val="001343D8"/>
    <w:rsid w:val="00134B38"/>
    <w:rsid w:val="001506CA"/>
    <w:rsid w:val="00154AC8"/>
    <w:rsid w:val="00155524"/>
    <w:rsid w:val="001574D4"/>
    <w:rsid w:val="0016567A"/>
    <w:rsid w:val="00171D21"/>
    <w:rsid w:val="00172D6E"/>
    <w:rsid w:val="0018156D"/>
    <w:rsid w:val="00181D0D"/>
    <w:rsid w:val="00183ACC"/>
    <w:rsid w:val="001847DA"/>
    <w:rsid w:val="00193A64"/>
    <w:rsid w:val="0019596B"/>
    <w:rsid w:val="001A2FFB"/>
    <w:rsid w:val="001B335D"/>
    <w:rsid w:val="001B6645"/>
    <w:rsid w:val="001B6B7A"/>
    <w:rsid w:val="001C191D"/>
    <w:rsid w:val="001C48AD"/>
    <w:rsid w:val="001D1F7E"/>
    <w:rsid w:val="001E3302"/>
    <w:rsid w:val="001F09E7"/>
    <w:rsid w:val="001F0CB3"/>
    <w:rsid w:val="001F0D5A"/>
    <w:rsid w:val="001F1EF3"/>
    <w:rsid w:val="001F5D44"/>
    <w:rsid w:val="001F613C"/>
    <w:rsid w:val="00200747"/>
    <w:rsid w:val="00201C35"/>
    <w:rsid w:val="00201C52"/>
    <w:rsid w:val="0020537A"/>
    <w:rsid w:val="002072AC"/>
    <w:rsid w:val="002106E2"/>
    <w:rsid w:val="00213683"/>
    <w:rsid w:val="002153A9"/>
    <w:rsid w:val="00222FBD"/>
    <w:rsid w:val="00227C28"/>
    <w:rsid w:val="00231553"/>
    <w:rsid w:val="00231619"/>
    <w:rsid w:val="00232BD3"/>
    <w:rsid w:val="0024079D"/>
    <w:rsid w:val="00245336"/>
    <w:rsid w:val="002523F9"/>
    <w:rsid w:val="00253E22"/>
    <w:rsid w:val="00257B8E"/>
    <w:rsid w:val="00260B05"/>
    <w:rsid w:val="00261268"/>
    <w:rsid w:val="00261593"/>
    <w:rsid w:val="00267B16"/>
    <w:rsid w:val="002702F2"/>
    <w:rsid w:val="002751D7"/>
    <w:rsid w:val="002801AD"/>
    <w:rsid w:val="0029166B"/>
    <w:rsid w:val="00291E11"/>
    <w:rsid w:val="002964A4"/>
    <w:rsid w:val="002965F0"/>
    <w:rsid w:val="002A0888"/>
    <w:rsid w:val="002A5658"/>
    <w:rsid w:val="002B0A4F"/>
    <w:rsid w:val="002B42F4"/>
    <w:rsid w:val="002B7F47"/>
    <w:rsid w:val="002C34D9"/>
    <w:rsid w:val="002D0D45"/>
    <w:rsid w:val="002E2D05"/>
    <w:rsid w:val="002E42E9"/>
    <w:rsid w:val="002E706F"/>
    <w:rsid w:val="003006CA"/>
    <w:rsid w:val="0030452A"/>
    <w:rsid w:val="00312146"/>
    <w:rsid w:val="003152EE"/>
    <w:rsid w:val="00323336"/>
    <w:rsid w:val="0032604B"/>
    <w:rsid w:val="00326A7B"/>
    <w:rsid w:val="00327CC5"/>
    <w:rsid w:val="00330C7C"/>
    <w:rsid w:val="00333595"/>
    <w:rsid w:val="0033562B"/>
    <w:rsid w:val="003437A8"/>
    <w:rsid w:val="0035796C"/>
    <w:rsid w:val="00361B8C"/>
    <w:rsid w:val="00362506"/>
    <w:rsid w:val="003730C3"/>
    <w:rsid w:val="00381EAF"/>
    <w:rsid w:val="00384988"/>
    <w:rsid w:val="003853DB"/>
    <w:rsid w:val="003A2B74"/>
    <w:rsid w:val="003A333D"/>
    <w:rsid w:val="003A3BEE"/>
    <w:rsid w:val="003A6261"/>
    <w:rsid w:val="003B101A"/>
    <w:rsid w:val="003B38B7"/>
    <w:rsid w:val="003C3174"/>
    <w:rsid w:val="003C3EF4"/>
    <w:rsid w:val="003C50FD"/>
    <w:rsid w:val="003C6C06"/>
    <w:rsid w:val="003C7A51"/>
    <w:rsid w:val="003D001D"/>
    <w:rsid w:val="003D34C9"/>
    <w:rsid w:val="003E09C8"/>
    <w:rsid w:val="003E120D"/>
    <w:rsid w:val="003E2A9E"/>
    <w:rsid w:val="003E5F7C"/>
    <w:rsid w:val="003E6C48"/>
    <w:rsid w:val="003F1AA5"/>
    <w:rsid w:val="003F34D4"/>
    <w:rsid w:val="004002C2"/>
    <w:rsid w:val="00400941"/>
    <w:rsid w:val="004011D9"/>
    <w:rsid w:val="00413612"/>
    <w:rsid w:val="00415AC3"/>
    <w:rsid w:val="00423D86"/>
    <w:rsid w:val="004305AB"/>
    <w:rsid w:val="00441DBD"/>
    <w:rsid w:val="00442FD9"/>
    <w:rsid w:val="00444CFD"/>
    <w:rsid w:val="00445E66"/>
    <w:rsid w:val="00455ABC"/>
    <w:rsid w:val="004563E3"/>
    <w:rsid w:val="00464C2F"/>
    <w:rsid w:val="00477984"/>
    <w:rsid w:val="00482C55"/>
    <w:rsid w:val="0048520A"/>
    <w:rsid w:val="004875A9"/>
    <w:rsid w:val="004913D8"/>
    <w:rsid w:val="00492BE3"/>
    <w:rsid w:val="0049441F"/>
    <w:rsid w:val="004A093E"/>
    <w:rsid w:val="004A45E3"/>
    <w:rsid w:val="004A77F8"/>
    <w:rsid w:val="004B5C70"/>
    <w:rsid w:val="004B5ED1"/>
    <w:rsid w:val="004B6444"/>
    <w:rsid w:val="004C0456"/>
    <w:rsid w:val="004C2512"/>
    <w:rsid w:val="004C2B22"/>
    <w:rsid w:val="004C387E"/>
    <w:rsid w:val="004C74B5"/>
    <w:rsid w:val="004E31CA"/>
    <w:rsid w:val="004E3EA8"/>
    <w:rsid w:val="004F04AF"/>
    <w:rsid w:val="004F195E"/>
    <w:rsid w:val="005051BB"/>
    <w:rsid w:val="00515642"/>
    <w:rsid w:val="00516950"/>
    <w:rsid w:val="00524BD5"/>
    <w:rsid w:val="00526EF7"/>
    <w:rsid w:val="005301E6"/>
    <w:rsid w:val="00531940"/>
    <w:rsid w:val="00532281"/>
    <w:rsid w:val="00532B67"/>
    <w:rsid w:val="00536D1F"/>
    <w:rsid w:val="00537DA3"/>
    <w:rsid w:val="00544214"/>
    <w:rsid w:val="00555C7A"/>
    <w:rsid w:val="00556ACB"/>
    <w:rsid w:val="00567A60"/>
    <w:rsid w:val="00591387"/>
    <w:rsid w:val="005930E8"/>
    <w:rsid w:val="0059710C"/>
    <w:rsid w:val="005A18AB"/>
    <w:rsid w:val="005A1D31"/>
    <w:rsid w:val="005A2155"/>
    <w:rsid w:val="005A5F05"/>
    <w:rsid w:val="005A65AD"/>
    <w:rsid w:val="005A72D6"/>
    <w:rsid w:val="005B0224"/>
    <w:rsid w:val="005B0545"/>
    <w:rsid w:val="005B110D"/>
    <w:rsid w:val="005B2C6E"/>
    <w:rsid w:val="005C21F5"/>
    <w:rsid w:val="005C22F3"/>
    <w:rsid w:val="005E02EB"/>
    <w:rsid w:val="005E3ED2"/>
    <w:rsid w:val="005F1E75"/>
    <w:rsid w:val="005F1EF8"/>
    <w:rsid w:val="005F48EE"/>
    <w:rsid w:val="005F5E49"/>
    <w:rsid w:val="00600929"/>
    <w:rsid w:val="00602CD4"/>
    <w:rsid w:val="00605B11"/>
    <w:rsid w:val="00611888"/>
    <w:rsid w:val="006206EC"/>
    <w:rsid w:val="006213FD"/>
    <w:rsid w:val="0063202C"/>
    <w:rsid w:val="00636E90"/>
    <w:rsid w:val="00637CF1"/>
    <w:rsid w:val="00644042"/>
    <w:rsid w:val="0065178E"/>
    <w:rsid w:val="00651B54"/>
    <w:rsid w:val="00652FE1"/>
    <w:rsid w:val="00653AE8"/>
    <w:rsid w:val="00654313"/>
    <w:rsid w:val="006606B2"/>
    <w:rsid w:val="00663086"/>
    <w:rsid w:val="006649B5"/>
    <w:rsid w:val="00665289"/>
    <w:rsid w:val="00666DA5"/>
    <w:rsid w:val="0066735A"/>
    <w:rsid w:val="00667ADD"/>
    <w:rsid w:val="006714A4"/>
    <w:rsid w:val="0067459B"/>
    <w:rsid w:val="0067631A"/>
    <w:rsid w:val="00682C6F"/>
    <w:rsid w:val="00685EC6"/>
    <w:rsid w:val="0068793B"/>
    <w:rsid w:val="00690E12"/>
    <w:rsid w:val="006915D1"/>
    <w:rsid w:val="00694AC4"/>
    <w:rsid w:val="006A2BC2"/>
    <w:rsid w:val="006A3A4C"/>
    <w:rsid w:val="006A7239"/>
    <w:rsid w:val="006B0A31"/>
    <w:rsid w:val="006B22A7"/>
    <w:rsid w:val="006C01DB"/>
    <w:rsid w:val="006C39FE"/>
    <w:rsid w:val="006C6158"/>
    <w:rsid w:val="006C63E0"/>
    <w:rsid w:val="006C64B8"/>
    <w:rsid w:val="006D5C10"/>
    <w:rsid w:val="006D5D06"/>
    <w:rsid w:val="006E3864"/>
    <w:rsid w:val="006E5D2C"/>
    <w:rsid w:val="006F0147"/>
    <w:rsid w:val="006F1C4C"/>
    <w:rsid w:val="006F1C9A"/>
    <w:rsid w:val="006F36CB"/>
    <w:rsid w:val="006F3CEF"/>
    <w:rsid w:val="006F54BC"/>
    <w:rsid w:val="006F6026"/>
    <w:rsid w:val="006F6EB7"/>
    <w:rsid w:val="007070D7"/>
    <w:rsid w:val="007103D8"/>
    <w:rsid w:val="00711FCD"/>
    <w:rsid w:val="00723B97"/>
    <w:rsid w:val="007259A0"/>
    <w:rsid w:val="00725BFF"/>
    <w:rsid w:val="00726893"/>
    <w:rsid w:val="00737004"/>
    <w:rsid w:val="007371A0"/>
    <w:rsid w:val="00743FCB"/>
    <w:rsid w:val="00745192"/>
    <w:rsid w:val="00745856"/>
    <w:rsid w:val="00745BFA"/>
    <w:rsid w:val="007479A4"/>
    <w:rsid w:val="00751541"/>
    <w:rsid w:val="00756796"/>
    <w:rsid w:val="00757040"/>
    <w:rsid w:val="00760BDF"/>
    <w:rsid w:val="0077330F"/>
    <w:rsid w:val="007735CA"/>
    <w:rsid w:val="00776931"/>
    <w:rsid w:val="00777A92"/>
    <w:rsid w:val="00780BAF"/>
    <w:rsid w:val="00783117"/>
    <w:rsid w:val="00786196"/>
    <w:rsid w:val="00790929"/>
    <w:rsid w:val="00793335"/>
    <w:rsid w:val="007A1486"/>
    <w:rsid w:val="007A1893"/>
    <w:rsid w:val="007A28DB"/>
    <w:rsid w:val="007A508A"/>
    <w:rsid w:val="007A6908"/>
    <w:rsid w:val="007A758C"/>
    <w:rsid w:val="007B7608"/>
    <w:rsid w:val="007C0379"/>
    <w:rsid w:val="007C2D66"/>
    <w:rsid w:val="007E20CC"/>
    <w:rsid w:val="007E44E8"/>
    <w:rsid w:val="007F19AE"/>
    <w:rsid w:val="007F25A5"/>
    <w:rsid w:val="007F3771"/>
    <w:rsid w:val="008011EB"/>
    <w:rsid w:val="00803C3B"/>
    <w:rsid w:val="00812603"/>
    <w:rsid w:val="008136A2"/>
    <w:rsid w:val="0081396E"/>
    <w:rsid w:val="00815294"/>
    <w:rsid w:val="0082005E"/>
    <w:rsid w:val="008255E8"/>
    <w:rsid w:val="0083228F"/>
    <w:rsid w:val="00844789"/>
    <w:rsid w:val="0084504E"/>
    <w:rsid w:val="008459C9"/>
    <w:rsid w:val="00851EE7"/>
    <w:rsid w:val="0085288F"/>
    <w:rsid w:val="008558BC"/>
    <w:rsid w:val="00870731"/>
    <w:rsid w:val="008729D4"/>
    <w:rsid w:val="008734B8"/>
    <w:rsid w:val="008739A8"/>
    <w:rsid w:val="00887D3D"/>
    <w:rsid w:val="00890228"/>
    <w:rsid w:val="0089047B"/>
    <w:rsid w:val="00897D5B"/>
    <w:rsid w:val="008A3495"/>
    <w:rsid w:val="008A36B8"/>
    <w:rsid w:val="008A4A57"/>
    <w:rsid w:val="008B0721"/>
    <w:rsid w:val="008B14E2"/>
    <w:rsid w:val="008B257B"/>
    <w:rsid w:val="008B3029"/>
    <w:rsid w:val="008B3634"/>
    <w:rsid w:val="008B5069"/>
    <w:rsid w:val="008B699A"/>
    <w:rsid w:val="008B6CCD"/>
    <w:rsid w:val="008B7F94"/>
    <w:rsid w:val="008C26A9"/>
    <w:rsid w:val="008C4FB9"/>
    <w:rsid w:val="008C564D"/>
    <w:rsid w:val="008C7C21"/>
    <w:rsid w:val="008C7E7B"/>
    <w:rsid w:val="008D6508"/>
    <w:rsid w:val="008E48B8"/>
    <w:rsid w:val="008E6768"/>
    <w:rsid w:val="008E6C53"/>
    <w:rsid w:val="008F0396"/>
    <w:rsid w:val="009022E2"/>
    <w:rsid w:val="00911660"/>
    <w:rsid w:val="009116FA"/>
    <w:rsid w:val="00913BF9"/>
    <w:rsid w:val="009158E4"/>
    <w:rsid w:val="00915912"/>
    <w:rsid w:val="00916A19"/>
    <w:rsid w:val="009255FA"/>
    <w:rsid w:val="00926936"/>
    <w:rsid w:val="00926A36"/>
    <w:rsid w:val="00926A72"/>
    <w:rsid w:val="00927CF2"/>
    <w:rsid w:val="009308B5"/>
    <w:rsid w:val="00931A81"/>
    <w:rsid w:val="0094042F"/>
    <w:rsid w:val="009432A5"/>
    <w:rsid w:val="009471EC"/>
    <w:rsid w:val="0094759F"/>
    <w:rsid w:val="00962303"/>
    <w:rsid w:val="009659D4"/>
    <w:rsid w:val="0097126F"/>
    <w:rsid w:val="00971B23"/>
    <w:rsid w:val="009856B0"/>
    <w:rsid w:val="00985FF5"/>
    <w:rsid w:val="00986428"/>
    <w:rsid w:val="00997774"/>
    <w:rsid w:val="009A0A4B"/>
    <w:rsid w:val="009A2409"/>
    <w:rsid w:val="009A5943"/>
    <w:rsid w:val="009A726B"/>
    <w:rsid w:val="009B0909"/>
    <w:rsid w:val="009B09EE"/>
    <w:rsid w:val="009B509F"/>
    <w:rsid w:val="009C2D14"/>
    <w:rsid w:val="009D36E5"/>
    <w:rsid w:val="009D3B49"/>
    <w:rsid w:val="009E52C3"/>
    <w:rsid w:val="009E7B50"/>
    <w:rsid w:val="009F0678"/>
    <w:rsid w:val="009F62AE"/>
    <w:rsid w:val="009F690B"/>
    <w:rsid w:val="009F708C"/>
    <w:rsid w:val="00A0098D"/>
    <w:rsid w:val="00A01225"/>
    <w:rsid w:val="00A03142"/>
    <w:rsid w:val="00A032ED"/>
    <w:rsid w:val="00A03542"/>
    <w:rsid w:val="00A14C44"/>
    <w:rsid w:val="00A155A5"/>
    <w:rsid w:val="00A21784"/>
    <w:rsid w:val="00A223A2"/>
    <w:rsid w:val="00A263AD"/>
    <w:rsid w:val="00A26810"/>
    <w:rsid w:val="00A30949"/>
    <w:rsid w:val="00A41321"/>
    <w:rsid w:val="00A449A4"/>
    <w:rsid w:val="00A503A4"/>
    <w:rsid w:val="00A53168"/>
    <w:rsid w:val="00A553A1"/>
    <w:rsid w:val="00A61477"/>
    <w:rsid w:val="00A67832"/>
    <w:rsid w:val="00A71EE7"/>
    <w:rsid w:val="00A845BB"/>
    <w:rsid w:val="00A94DC5"/>
    <w:rsid w:val="00A951C0"/>
    <w:rsid w:val="00A95D41"/>
    <w:rsid w:val="00AA7953"/>
    <w:rsid w:val="00AA79C7"/>
    <w:rsid w:val="00AA7F7A"/>
    <w:rsid w:val="00AB4092"/>
    <w:rsid w:val="00AB4E43"/>
    <w:rsid w:val="00AC3D3C"/>
    <w:rsid w:val="00AC4682"/>
    <w:rsid w:val="00AC506E"/>
    <w:rsid w:val="00AC6FA0"/>
    <w:rsid w:val="00AC730C"/>
    <w:rsid w:val="00AD1A3F"/>
    <w:rsid w:val="00AD619D"/>
    <w:rsid w:val="00AE063D"/>
    <w:rsid w:val="00AE0E28"/>
    <w:rsid w:val="00AE3A8C"/>
    <w:rsid w:val="00AE58CA"/>
    <w:rsid w:val="00AE5C6F"/>
    <w:rsid w:val="00AF0C6B"/>
    <w:rsid w:val="00AF724E"/>
    <w:rsid w:val="00B02A7F"/>
    <w:rsid w:val="00B058A9"/>
    <w:rsid w:val="00B12A80"/>
    <w:rsid w:val="00B17311"/>
    <w:rsid w:val="00B307DA"/>
    <w:rsid w:val="00B34B87"/>
    <w:rsid w:val="00B351D2"/>
    <w:rsid w:val="00B36C80"/>
    <w:rsid w:val="00B4020B"/>
    <w:rsid w:val="00B4655A"/>
    <w:rsid w:val="00B564AE"/>
    <w:rsid w:val="00B5771F"/>
    <w:rsid w:val="00B60E12"/>
    <w:rsid w:val="00B619EA"/>
    <w:rsid w:val="00B65715"/>
    <w:rsid w:val="00B657EE"/>
    <w:rsid w:val="00B65ABF"/>
    <w:rsid w:val="00B66757"/>
    <w:rsid w:val="00B70E52"/>
    <w:rsid w:val="00B71D10"/>
    <w:rsid w:val="00B72692"/>
    <w:rsid w:val="00B74087"/>
    <w:rsid w:val="00B812C7"/>
    <w:rsid w:val="00B8779B"/>
    <w:rsid w:val="00B90F19"/>
    <w:rsid w:val="00B91160"/>
    <w:rsid w:val="00B92A86"/>
    <w:rsid w:val="00B96097"/>
    <w:rsid w:val="00B96A1D"/>
    <w:rsid w:val="00BA0C26"/>
    <w:rsid w:val="00BA160E"/>
    <w:rsid w:val="00BA2465"/>
    <w:rsid w:val="00BA547D"/>
    <w:rsid w:val="00BA5C7E"/>
    <w:rsid w:val="00BB09CA"/>
    <w:rsid w:val="00BB103D"/>
    <w:rsid w:val="00BC71D1"/>
    <w:rsid w:val="00BC7D96"/>
    <w:rsid w:val="00BE1A67"/>
    <w:rsid w:val="00BE62CF"/>
    <w:rsid w:val="00BF0119"/>
    <w:rsid w:val="00BF0DF0"/>
    <w:rsid w:val="00BF4DCE"/>
    <w:rsid w:val="00C02D51"/>
    <w:rsid w:val="00C06025"/>
    <w:rsid w:val="00C15331"/>
    <w:rsid w:val="00C1583A"/>
    <w:rsid w:val="00C166F4"/>
    <w:rsid w:val="00C228A0"/>
    <w:rsid w:val="00C25695"/>
    <w:rsid w:val="00C26C4D"/>
    <w:rsid w:val="00C37647"/>
    <w:rsid w:val="00C44B46"/>
    <w:rsid w:val="00C53A7C"/>
    <w:rsid w:val="00C600A1"/>
    <w:rsid w:val="00C65417"/>
    <w:rsid w:val="00C674F0"/>
    <w:rsid w:val="00C70019"/>
    <w:rsid w:val="00C728AC"/>
    <w:rsid w:val="00C756EB"/>
    <w:rsid w:val="00C830CB"/>
    <w:rsid w:val="00C85CC0"/>
    <w:rsid w:val="00C86382"/>
    <w:rsid w:val="00C91E06"/>
    <w:rsid w:val="00C92877"/>
    <w:rsid w:val="00C932AD"/>
    <w:rsid w:val="00C9511C"/>
    <w:rsid w:val="00CB1446"/>
    <w:rsid w:val="00CB2006"/>
    <w:rsid w:val="00CB2E08"/>
    <w:rsid w:val="00CC4210"/>
    <w:rsid w:val="00CD29E6"/>
    <w:rsid w:val="00CD3E0F"/>
    <w:rsid w:val="00CD58B4"/>
    <w:rsid w:val="00CD5F2B"/>
    <w:rsid w:val="00CE1DDB"/>
    <w:rsid w:val="00CE5E7C"/>
    <w:rsid w:val="00D0331C"/>
    <w:rsid w:val="00D14CF7"/>
    <w:rsid w:val="00D15BBD"/>
    <w:rsid w:val="00D24472"/>
    <w:rsid w:val="00D30D15"/>
    <w:rsid w:val="00D31979"/>
    <w:rsid w:val="00D33053"/>
    <w:rsid w:val="00D3659F"/>
    <w:rsid w:val="00D36C0D"/>
    <w:rsid w:val="00D45487"/>
    <w:rsid w:val="00D45974"/>
    <w:rsid w:val="00D5614D"/>
    <w:rsid w:val="00D6001C"/>
    <w:rsid w:val="00D60E5E"/>
    <w:rsid w:val="00D64657"/>
    <w:rsid w:val="00D6559D"/>
    <w:rsid w:val="00D65AE1"/>
    <w:rsid w:val="00D7027F"/>
    <w:rsid w:val="00D87F2D"/>
    <w:rsid w:val="00DA5A35"/>
    <w:rsid w:val="00DC415A"/>
    <w:rsid w:val="00DC528B"/>
    <w:rsid w:val="00DC7B01"/>
    <w:rsid w:val="00DD3AA9"/>
    <w:rsid w:val="00DD71D5"/>
    <w:rsid w:val="00DE36D6"/>
    <w:rsid w:val="00DE457F"/>
    <w:rsid w:val="00DE580A"/>
    <w:rsid w:val="00DE7340"/>
    <w:rsid w:val="00DF08AD"/>
    <w:rsid w:val="00DF2873"/>
    <w:rsid w:val="00DF46BC"/>
    <w:rsid w:val="00DF6718"/>
    <w:rsid w:val="00DF6AAB"/>
    <w:rsid w:val="00E04DB7"/>
    <w:rsid w:val="00E1269B"/>
    <w:rsid w:val="00E15177"/>
    <w:rsid w:val="00E22354"/>
    <w:rsid w:val="00E2246B"/>
    <w:rsid w:val="00E24405"/>
    <w:rsid w:val="00E24702"/>
    <w:rsid w:val="00E27CF7"/>
    <w:rsid w:val="00E31920"/>
    <w:rsid w:val="00E41752"/>
    <w:rsid w:val="00E44B80"/>
    <w:rsid w:val="00E4523E"/>
    <w:rsid w:val="00E45D4D"/>
    <w:rsid w:val="00E46E03"/>
    <w:rsid w:val="00E46EE6"/>
    <w:rsid w:val="00E50D15"/>
    <w:rsid w:val="00E5175B"/>
    <w:rsid w:val="00E542FA"/>
    <w:rsid w:val="00E54749"/>
    <w:rsid w:val="00E54D82"/>
    <w:rsid w:val="00E55A5D"/>
    <w:rsid w:val="00E5635A"/>
    <w:rsid w:val="00E619B8"/>
    <w:rsid w:val="00E63D8F"/>
    <w:rsid w:val="00E70212"/>
    <w:rsid w:val="00E87ABD"/>
    <w:rsid w:val="00E90FDC"/>
    <w:rsid w:val="00EB1760"/>
    <w:rsid w:val="00EB7925"/>
    <w:rsid w:val="00EC1EB0"/>
    <w:rsid w:val="00EC4BC6"/>
    <w:rsid w:val="00EC7717"/>
    <w:rsid w:val="00ED01BD"/>
    <w:rsid w:val="00ED3E26"/>
    <w:rsid w:val="00ED4EE9"/>
    <w:rsid w:val="00ED66DB"/>
    <w:rsid w:val="00EE038D"/>
    <w:rsid w:val="00EE0E0E"/>
    <w:rsid w:val="00EE36D3"/>
    <w:rsid w:val="00EE7D75"/>
    <w:rsid w:val="00EF134A"/>
    <w:rsid w:val="00F008D8"/>
    <w:rsid w:val="00F00ED7"/>
    <w:rsid w:val="00F06778"/>
    <w:rsid w:val="00F1108A"/>
    <w:rsid w:val="00F12189"/>
    <w:rsid w:val="00F1328B"/>
    <w:rsid w:val="00F1416C"/>
    <w:rsid w:val="00F17150"/>
    <w:rsid w:val="00F17161"/>
    <w:rsid w:val="00F20D83"/>
    <w:rsid w:val="00F37F41"/>
    <w:rsid w:val="00F47975"/>
    <w:rsid w:val="00F53AE3"/>
    <w:rsid w:val="00F5495F"/>
    <w:rsid w:val="00F54FD5"/>
    <w:rsid w:val="00F550C8"/>
    <w:rsid w:val="00F613A4"/>
    <w:rsid w:val="00F90243"/>
    <w:rsid w:val="00F90C50"/>
    <w:rsid w:val="00F979F8"/>
    <w:rsid w:val="00FA0D12"/>
    <w:rsid w:val="00FA36F3"/>
    <w:rsid w:val="00FA4E3D"/>
    <w:rsid w:val="00FB01DE"/>
    <w:rsid w:val="00FB2F64"/>
    <w:rsid w:val="00FB43F6"/>
    <w:rsid w:val="00FC37A5"/>
    <w:rsid w:val="00FC5906"/>
    <w:rsid w:val="00FC6CA6"/>
    <w:rsid w:val="00FC7848"/>
    <w:rsid w:val="00FC7981"/>
    <w:rsid w:val="00FD185B"/>
    <w:rsid w:val="00FD2265"/>
    <w:rsid w:val="00FD3937"/>
    <w:rsid w:val="00FD4334"/>
    <w:rsid w:val="00FD56D2"/>
    <w:rsid w:val="00FD61C0"/>
    <w:rsid w:val="00FE3886"/>
    <w:rsid w:val="00FF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5F54E1"/>
  <w15:docId w15:val="{CD1A4BF7-40F2-4CB4-A2CD-C8900C0C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757040"/>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C3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4D9"/>
    <w:rPr>
      <w:rFonts w:ascii="Segoe UI" w:eastAsia="Calibri" w:hAnsi="Segoe UI" w:cs="Segoe UI"/>
      <w:color w:val="000000"/>
      <w:sz w:val="18"/>
      <w:szCs w:val="18"/>
    </w:rPr>
  </w:style>
  <w:style w:type="paragraph" w:styleId="ListParagraph">
    <w:name w:val="List Paragraph"/>
    <w:basedOn w:val="Normal"/>
    <w:uiPriority w:val="34"/>
    <w:qFormat/>
    <w:rsid w:val="00FE3886"/>
    <w:pPr>
      <w:ind w:left="720"/>
      <w:contextualSpacing/>
    </w:pPr>
  </w:style>
  <w:style w:type="table" w:styleId="TableGrid0">
    <w:name w:val="Table Grid"/>
    <w:basedOn w:val="TableNormal"/>
    <w:uiPriority w:val="39"/>
    <w:rsid w:val="00D8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Left">
    <w:name w:val="CellBodyLeft"/>
    <w:basedOn w:val="Normal"/>
    <w:uiPriority w:val="5"/>
    <w:rsid w:val="00E27CF7"/>
    <w:pPr>
      <w:spacing w:before="60" w:after="60" w:line="252" w:lineRule="auto"/>
      <w:ind w:left="40" w:right="40"/>
    </w:pPr>
    <w:rPr>
      <w:rFonts w:eastAsiaTheme="minorHAnsi"/>
      <w:sz w:val="16"/>
      <w:szCs w:val="16"/>
    </w:rPr>
  </w:style>
  <w:style w:type="character" w:styleId="Hyperlink">
    <w:name w:val="Hyperlink"/>
    <w:basedOn w:val="DefaultParagraphFont"/>
    <w:uiPriority w:val="99"/>
    <w:unhideWhenUsed/>
    <w:rsid w:val="00E31920"/>
    <w:rPr>
      <w:color w:val="0563C1" w:themeColor="hyperlink"/>
      <w:u w:val="single"/>
    </w:rPr>
  </w:style>
  <w:style w:type="paragraph" w:styleId="NormalWeb">
    <w:name w:val="Normal (Web)"/>
    <w:basedOn w:val="Normal"/>
    <w:uiPriority w:val="99"/>
    <w:unhideWhenUsed/>
    <w:rsid w:val="00B465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570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7040"/>
    <w:pPr>
      <w:numPr>
        <w:numId w:val="0"/>
      </w:numPr>
      <w:outlineLvl w:val="9"/>
    </w:pPr>
  </w:style>
  <w:style w:type="paragraph" w:styleId="TOC1">
    <w:name w:val="toc 1"/>
    <w:basedOn w:val="Normal"/>
    <w:next w:val="Normal"/>
    <w:autoRedefine/>
    <w:uiPriority w:val="39"/>
    <w:unhideWhenUsed/>
    <w:rsid w:val="00743FCB"/>
    <w:pPr>
      <w:tabs>
        <w:tab w:val="left" w:pos="440"/>
        <w:tab w:val="right" w:leader="dot" w:pos="9575"/>
      </w:tabs>
      <w:spacing w:after="100"/>
    </w:pPr>
  </w:style>
  <w:style w:type="character" w:customStyle="1" w:styleId="Heading2Char">
    <w:name w:val="Heading 2 Char"/>
    <w:basedOn w:val="DefaultParagraphFont"/>
    <w:link w:val="Heading2"/>
    <w:uiPriority w:val="9"/>
    <w:rsid w:val="00AF724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3562B"/>
    <w:rPr>
      <w:sz w:val="16"/>
      <w:szCs w:val="16"/>
    </w:rPr>
  </w:style>
  <w:style w:type="paragraph" w:styleId="CommentText">
    <w:name w:val="annotation text"/>
    <w:basedOn w:val="Normal"/>
    <w:link w:val="CommentTextChar"/>
    <w:uiPriority w:val="99"/>
    <w:semiHidden/>
    <w:unhideWhenUsed/>
    <w:rsid w:val="0033562B"/>
    <w:pPr>
      <w:spacing w:line="240" w:lineRule="auto"/>
    </w:pPr>
    <w:rPr>
      <w:sz w:val="20"/>
      <w:szCs w:val="20"/>
    </w:rPr>
  </w:style>
  <w:style w:type="character" w:customStyle="1" w:styleId="CommentTextChar">
    <w:name w:val="Comment Text Char"/>
    <w:basedOn w:val="DefaultParagraphFont"/>
    <w:link w:val="CommentText"/>
    <w:uiPriority w:val="99"/>
    <w:semiHidden/>
    <w:rsid w:val="0033562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3562B"/>
    <w:rPr>
      <w:b/>
      <w:bCs/>
    </w:rPr>
  </w:style>
  <w:style w:type="character" w:customStyle="1" w:styleId="CommentSubjectChar">
    <w:name w:val="Comment Subject Char"/>
    <w:basedOn w:val="CommentTextChar"/>
    <w:link w:val="CommentSubject"/>
    <w:uiPriority w:val="99"/>
    <w:semiHidden/>
    <w:rsid w:val="0033562B"/>
    <w:rPr>
      <w:rFonts w:ascii="Calibri" w:eastAsia="Calibri" w:hAnsi="Calibri" w:cs="Calibri"/>
      <w:b/>
      <w:bCs/>
      <w:color w:val="000000"/>
      <w:sz w:val="20"/>
      <w:szCs w:val="20"/>
    </w:rPr>
  </w:style>
  <w:style w:type="paragraph" w:styleId="TOC2">
    <w:name w:val="toc 2"/>
    <w:basedOn w:val="Normal"/>
    <w:next w:val="Normal"/>
    <w:autoRedefine/>
    <w:uiPriority w:val="39"/>
    <w:unhideWhenUsed/>
    <w:rsid w:val="00C91E06"/>
    <w:pPr>
      <w:spacing w:after="100"/>
      <w:ind w:left="220"/>
    </w:pPr>
  </w:style>
  <w:style w:type="character" w:styleId="PlaceholderText">
    <w:name w:val="Placeholder Text"/>
    <w:basedOn w:val="DefaultParagraphFont"/>
    <w:uiPriority w:val="99"/>
    <w:semiHidden/>
    <w:rsid w:val="00915912"/>
    <w:rPr>
      <w:color w:val="808080"/>
    </w:rPr>
  </w:style>
  <w:style w:type="paragraph" w:styleId="EndnoteText">
    <w:name w:val="endnote text"/>
    <w:basedOn w:val="Normal"/>
    <w:link w:val="EndnoteTextChar"/>
    <w:uiPriority w:val="99"/>
    <w:semiHidden/>
    <w:unhideWhenUsed/>
    <w:rsid w:val="008E48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8B8"/>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E48B8"/>
    <w:rPr>
      <w:vertAlign w:val="superscript"/>
    </w:rPr>
  </w:style>
  <w:style w:type="table" w:styleId="GridTable1Light">
    <w:name w:val="Grid Table 1 Light"/>
    <w:basedOn w:val="TableNormal"/>
    <w:uiPriority w:val="46"/>
    <w:rsid w:val="00F00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5A2155"/>
    <w:pPr>
      <w:spacing w:after="0" w:line="240" w:lineRule="auto"/>
    </w:pPr>
    <w:rPr>
      <w:rFonts w:ascii="Calibri" w:eastAsia="Calibri" w:hAnsi="Calibri" w:cs="Calibri"/>
      <w:color w:val="000000"/>
    </w:rPr>
  </w:style>
  <w:style w:type="paragraph" w:styleId="Caption">
    <w:name w:val="caption"/>
    <w:basedOn w:val="Normal"/>
    <w:next w:val="Normal"/>
    <w:uiPriority w:val="35"/>
    <w:unhideWhenUsed/>
    <w:qFormat/>
    <w:rsid w:val="00745BFA"/>
    <w:pPr>
      <w:spacing w:after="200" w:line="240" w:lineRule="auto"/>
    </w:pPr>
    <w:rPr>
      <w:i/>
      <w:iCs/>
      <w:color w:val="44546A" w:themeColor="text2"/>
      <w:sz w:val="18"/>
      <w:szCs w:val="18"/>
    </w:rPr>
  </w:style>
  <w:style w:type="character" w:customStyle="1" w:styleId="fontstyle01">
    <w:name w:val="fontstyle01"/>
    <w:basedOn w:val="DefaultParagraphFont"/>
    <w:rsid w:val="007371A0"/>
    <w:rPr>
      <w:rFonts w:ascii="Arial" w:hAnsi="Arial" w:cs="Arial" w:hint="default"/>
      <w:b w:val="0"/>
      <w:bCs w:val="0"/>
      <w:i w:val="0"/>
      <w:iCs w:val="0"/>
      <w:color w:val="000000"/>
      <w:sz w:val="24"/>
      <w:szCs w:val="24"/>
    </w:rPr>
  </w:style>
  <w:style w:type="table" w:styleId="GridTable1Light-Accent1">
    <w:name w:val="Grid Table 1 Light Accent 1"/>
    <w:basedOn w:val="TableNormal"/>
    <w:uiPriority w:val="46"/>
    <w:rsid w:val="009977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77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97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Light">
    <w:name w:val="Grid Table Light"/>
    <w:basedOn w:val="TableNormal"/>
    <w:uiPriority w:val="40"/>
    <w:rsid w:val="009977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91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E11"/>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291E11"/>
    <w:rPr>
      <w:vertAlign w:val="superscript"/>
    </w:rPr>
  </w:style>
  <w:style w:type="character" w:styleId="Strong">
    <w:name w:val="Strong"/>
    <w:basedOn w:val="DefaultParagraphFont"/>
    <w:uiPriority w:val="22"/>
    <w:qFormat/>
    <w:rsid w:val="00D6001C"/>
    <w:rPr>
      <w:b/>
      <w:bCs/>
    </w:rPr>
  </w:style>
  <w:style w:type="paragraph" w:customStyle="1" w:styleId="Code">
    <w:name w:val="Code"/>
    <w:basedOn w:val="Normal"/>
    <w:link w:val="CodeChar"/>
    <w:qFormat/>
    <w:rsid w:val="000F0A78"/>
    <w:pPr>
      <w:pBdr>
        <w:top w:val="single" w:sz="4" w:space="1" w:color="auto"/>
        <w:left w:val="single" w:sz="4" w:space="4" w:color="auto"/>
        <w:bottom w:val="single" w:sz="4" w:space="1" w:color="auto"/>
        <w:right w:val="single" w:sz="4" w:space="4" w:color="auto"/>
      </w:pBdr>
      <w:shd w:val="clear" w:color="auto" w:fill="E7E6E6" w:themeFill="background2"/>
      <w:spacing w:after="0"/>
    </w:pPr>
    <w:rPr>
      <w:rFonts w:ascii="Consolas" w:hAnsi="Consolas"/>
      <w:lang w:val="en"/>
    </w:rPr>
  </w:style>
  <w:style w:type="character" w:customStyle="1" w:styleId="CodeChar">
    <w:name w:val="Code Char"/>
    <w:basedOn w:val="DefaultParagraphFont"/>
    <w:link w:val="Code"/>
    <w:rsid w:val="000F0A78"/>
    <w:rPr>
      <w:rFonts w:ascii="Consolas" w:eastAsia="Calibri" w:hAnsi="Consolas" w:cs="Calibri"/>
      <w:color w:val="000000"/>
      <w:shd w:val="clear" w:color="auto" w:fill="E7E6E6" w:themeFill="background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8041">
      <w:bodyDiv w:val="1"/>
      <w:marLeft w:val="0"/>
      <w:marRight w:val="0"/>
      <w:marTop w:val="0"/>
      <w:marBottom w:val="0"/>
      <w:divBdr>
        <w:top w:val="none" w:sz="0" w:space="0" w:color="auto"/>
        <w:left w:val="none" w:sz="0" w:space="0" w:color="auto"/>
        <w:bottom w:val="none" w:sz="0" w:space="0" w:color="auto"/>
        <w:right w:val="none" w:sz="0" w:space="0" w:color="auto"/>
      </w:divBdr>
    </w:div>
    <w:div w:id="95559800">
      <w:bodyDiv w:val="1"/>
      <w:marLeft w:val="0"/>
      <w:marRight w:val="0"/>
      <w:marTop w:val="0"/>
      <w:marBottom w:val="0"/>
      <w:divBdr>
        <w:top w:val="none" w:sz="0" w:space="0" w:color="auto"/>
        <w:left w:val="none" w:sz="0" w:space="0" w:color="auto"/>
        <w:bottom w:val="none" w:sz="0" w:space="0" w:color="auto"/>
        <w:right w:val="none" w:sz="0" w:space="0" w:color="auto"/>
      </w:divBdr>
    </w:div>
    <w:div w:id="160320100">
      <w:bodyDiv w:val="1"/>
      <w:marLeft w:val="0"/>
      <w:marRight w:val="0"/>
      <w:marTop w:val="0"/>
      <w:marBottom w:val="0"/>
      <w:divBdr>
        <w:top w:val="none" w:sz="0" w:space="0" w:color="auto"/>
        <w:left w:val="none" w:sz="0" w:space="0" w:color="auto"/>
        <w:bottom w:val="none" w:sz="0" w:space="0" w:color="auto"/>
        <w:right w:val="none" w:sz="0" w:space="0" w:color="auto"/>
      </w:divBdr>
    </w:div>
    <w:div w:id="220138136">
      <w:bodyDiv w:val="1"/>
      <w:marLeft w:val="0"/>
      <w:marRight w:val="0"/>
      <w:marTop w:val="0"/>
      <w:marBottom w:val="0"/>
      <w:divBdr>
        <w:top w:val="none" w:sz="0" w:space="0" w:color="auto"/>
        <w:left w:val="none" w:sz="0" w:space="0" w:color="auto"/>
        <w:bottom w:val="none" w:sz="0" w:space="0" w:color="auto"/>
        <w:right w:val="none" w:sz="0" w:space="0" w:color="auto"/>
      </w:divBdr>
    </w:div>
    <w:div w:id="236325676">
      <w:bodyDiv w:val="1"/>
      <w:marLeft w:val="0"/>
      <w:marRight w:val="0"/>
      <w:marTop w:val="0"/>
      <w:marBottom w:val="0"/>
      <w:divBdr>
        <w:top w:val="none" w:sz="0" w:space="0" w:color="auto"/>
        <w:left w:val="none" w:sz="0" w:space="0" w:color="auto"/>
        <w:bottom w:val="none" w:sz="0" w:space="0" w:color="auto"/>
        <w:right w:val="none" w:sz="0" w:space="0" w:color="auto"/>
      </w:divBdr>
    </w:div>
    <w:div w:id="260189431">
      <w:bodyDiv w:val="1"/>
      <w:marLeft w:val="0"/>
      <w:marRight w:val="0"/>
      <w:marTop w:val="0"/>
      <w:marBottom w:val="0"/>
      <w:divBdr>
        <w:top w:val="none" w:sz="0" w:space="0" w:color="auto"/>
        <w:left w:val="none" w:sz="0" w:space="0" w:color="auto"/>
        <w:bottom w:val="none" w:sz="0" w:space="0" w:color="auto"/>
        <w:right w:val="none" w:sz="0" w:space="0" w:color="auto"/>
      </w:divBdr>
    </w:div>
    <w:div w:id="379942486">
      <w:bodyDiv w:val="1"/>
      <w:marLeft w:val="0"/>
      <w:marRight w:val="0"/>
      <w:marTop w:val="0"/>
      <w:marBottom w:val="0"/>
      <w:divBdr>
        <w:top w:val="none" w:sz="0" w:space="0" w:color="auto"/>
        <w:left w:val="none" w:sz="0" w:space="0" w:color="auto"/>
        <w:bottom w:val="none" w:sz="0" w:space="0" w:color="auto"/>
        <w:right w:val="none" w:sz="0" w:space="0" w:color="auto"/>
      </w:divBdr>
    </w:div>
    <w:div w:id="438450785">
      <w:bodyDiv w:val="1"/>
      <w:marLeft w:val="0"/>
      <w:marRight w:val="0"/>
      <w:marTop w:val="0"/>
      <w:marBottom w:val="0"/>
      <w:divBdr>
        <w:top w:val="none" w:sz="0" w:space="0" w:color="auto"/>
        <w:left w:val="none" w:sz="0" w:space="0" w:color="auto"/>
        <w:bottom w:val="none" w:sz="0" w:space="0" w:color="auto"/>
        <w:right w:val="none" w:sz="0" w:space="0" w:color="auto"/>
      </w:divBdr>
    </w:div>
    <w:div w:id="439305639">
      <w:bodyDiv w:val="1"/>
      <w:marLeft w:val="0"/>
      <w:marRight w:val="0"/>
      <w:marTop w:val="0"/>
      <w:marBottom w:val="0"/>
      <w:divBdr>
        <w:top w:val="none" w:sz="0" w:space="0" w:color="auto"/>
        <w:left w:val="none" w:sz="0" w:space="0" w:color="auto"/>
        <w:bottom w:val="none" w:sz="0" w:space="0" w:color="auto"/>
        <w:right w:val="none" w:sz="0" w:space="0" w:color="auto"/>
      </w:divBdr>
    </w:div>
    <w:div w:id="445194553">
      <w:bodyDiv w:val="1"/>
      <w:marLeft w:val="0"/>
      <w:marRight w:val="0"/>
      <w:marTop w:val="0"/>
      <w:marBottom w:val="0"/>
      <w:divBdr>
        <w:top w:val="none" w:sz="0" w:space="0" w:color="auto"/>
        <w:left w:val="none" w:sz="0" w:space="0" w:color="auto"/>
        <w:bottom w:val="none" w:sz="0" w:space="0" w:color="auto"/>
        <w:right w:val="none" w:sz="0" w:space="0" w:color="auto"/>
      </w:divBdr>
    </w:div>
    <w:div w:id="533618441">
      <w:bodyDiv w:val="1"/>
      <w:marLeft w:val="0"/>
      <w:marRight w:val="0"/>
      <w:marTop w:val="0"/>
      <w:marBottom w:val="0"/>
      <w:divBdr>
        <w:top w:val="none" w:sz="0" w:space="0" w:color="auto"/>
        <w:left w:val="none" w:sz="0" w:space="0" w:color="auto"/>
        <w:bottom w:val="none" w:sz="0" w:space="0" w:color="auto"/>
        <w:right w:val="none" w:sz="0" w:space="0" w:color="auto"/>
      </w:divBdr>
    </w:div>
    <w:div w:id="721368939">
      <w:bodyDiv w:val="1"/>
      <w:marLeft w:val="0"/>
      <w:marRight w:val="0"/>
      <w:marTop w:val="0"/>
      <w:marBottom w:val="0"/>
      <w:divBdr>
        <w:top w:val="none" w:sz="0" w:space="0" w:color="auto"/>
        <w:left w:val="none" w:sz="0" w:space="0" w:color="auto"/>
        <w:bottom w:val="none" w:sz="0" w:space="0" w:color="auto"/>
        <w:right w:val="none" w:sz="0" w:space="0" w:color="auto"/>
      </w:divBdr>
    </w:div>
    <w:div w:id="741292375">
      <w:bodyDiv w:val="1"/>
      <w:marLeft w:val="0"/>
      <w:marRight w:val="0"/>
      <w:marTop w:val="0"/>
      <w:marBottom w:val="0"/>
      <w:divBdr>
        <w:top w:val="none" w:sz="0" w:space="0" w:color="auto"/>
        <w:left w:val="none" w:sz="0" w:space="0" w:color="auto"/>
        <w:bottom w:val="none" w:sz="0" w:space="0" w:color="auto"/>
        <w:right w:val="none" w:sz="0" w:space="0" w:color="auto"/>
      </w:divBdr>
    </w:div>
    <w:div w:id="973873720">
      <w:bodyDiv w:val="1"/>
      <w:marLeft w:val="0"/>
      <w:marRight w:val="0"/>
      <w:marTop w:val="0"/>
      <w:marBottom w:val="0"/>
      <w:divBdr>
        <w:top w:val="none" w:sz="0" w:space="0" w:color="auto"/>
        <w:left w:val="none" w:sz="0" w:space="0" w:color="auto"/>
        <w:bottom w:val="none" w:sz="0" w:space="0" w:color="auto"/>
        <w:right w:val="none" w:sz="0" w:space="0" w:color="auto"/>
      </w:divBdr>
    </w:div>
    <w:div w:id="1038581273">
      <w:bodyDiv w:val="1"/>
      <w:marLeft w:val="0"/>
      <w:marRight w:val="0"/>
      <w:marTop w:val="0"/>
      <w:marBottom w:val="0"/>
      <w:divBdr>
        <w:top w:val="none" w:sz="0" w:space="0" w:color="auto"/>
        <w:left w:val="none" w:sz="0" w:space="0" w:color="auto"/>
        <w:bottom w:val="none" w:sz="0" w:space="0" w:color="auto"/>
        <w:right w:val="none" w:sz="0" w:space="0" w:color="auto"/>
      </w:divBdr>
    </w:div>
    <w:div w:id="1156847464">
      <w:bodyDiv w:val="1"/>
      <w:marLeft w:val="0"/>
      <w:marRight w:val="0"/>
      <w:marTop w:val="0"/>
      <w:marBottom w:val="0"/>
      <w:divBdr>
        <w:top w:val="none" w:sz="0" w:space="0" w:color="auto"/>
        <w:left w:val="none" w:sz="0" w:space="0" w:color="auto"/>
        <w:bottom w:val="none" w:sz="0" w:space="0" w:color="auto"/>
        <w:right w:val="none" w:sz="0" w:space="0" w:color="auto"/>
      </w:divBdr>
    </w:div>
    <w:div w:id="1195535270">
      <w:bodyDiv w:val="1"/>
      <w:marLeft w:val="0"/>
      <w:marRight w:val="0"/>
      <w:marTop w:val="0"/>
      <w:marBottom w:val="0"/>
      <w:divBdr>
        <w:top w:val="none" w:sz="0" w:space="0" w:color="auto"/>
        <w:left w:val="none" w:sz="0" w:space="0" w:color="auto"/>
        <w:bottom w:val="none" w:sz="0" w:space="0" w:color="auto"/>
        <w:right w:val="none" w:sz="0" w:space="0" w:color="auto"/>
      </w:divBdr>
    </w:div>
    <w:div w:id="1210068327">
      <w:bodyDiv w:val="1"/>
      <w:marLeft w:val="0"/>
      <w:marRight w:val="0"/>
      <w:marTop w:val="0"/>
      <w:marBottom w:val="0"/>
      <w:divBdr>
        <w:top w:val="none" w:sz="0" w:space="0" w:color="auto"/>
        <w:left w:val="none" w:sz="0" w:space="0" w:color="auto"/>
        <w:bottom w:val="none" w:sz="0" w:space="0" w:color="auto"/>
        <w:right w:val="none" w:sz="0" w:space="0" w:color="auto"/>
      </w:divBdr>
    </w:div>
    <w:div w:id="1220626795">
      <w:bodyDiv w:val="1"/>
      <w:marLeft w:val="0"/>
      <w:marRight w:val="0"/>
      <w:marTop w:val="0"/>
      <w:marBottom w:val="0"/>
      <w:divBdr>
        <w:top w:val="none" w:sz="0" w:space="0" w:color="auto"/>
        <w:left w:val="none" w:sz="0" w:space="0" w:color="auto"/>
        <w:bottom w:val="none" w:sz="0" w:space="0" w:color="auto"/>
        <w:right w:val="none" w:sz="0" w:space="0" w:color="auto"/>
      </w:divBdr>
    </w:div>
    <w:div w:id="1305425496">
      <w:bodyDiv w:val="1"/>
      <w:marLeft w:val="0"/>
      <w:marRight w:val="0"/>
      <w:marTop w:val="0"/>
      <w:marBottom w:val="0"/>
      <w:divBdr>
        <w:top w:val="none" w:sz="0" w:space="0" w:color="auto"/>
        <w:left w:val="none" w:sz="0" w:space="0" w:color="auto"/>
        <w:bottom w:val="none" w:sz="0" w:space="0" w:color="auto"/>
        <w:right w:val="none" w:sz="0" w:space="0" w:color="auto"/>
      </w:divBdr>
      <w:divsChild>
        <w:div w:id="1533424060">
          <w:marLeft w:val="0"/>
          <w:marRight w:val="0"/>
          <w:marTop w:val="0"/>
          <w:marBottom w:val="0"/>
          <w:divBdr>
            <w:top w:val="none" w:sz="0" w:space="0" w:color="auto"/>
            <w:left w:val="none" w:sz="0" w:space="0" w:color="auto"/>
            <w:bottom w:val="none" w:sz="0" w:space="0" w:color="auto"/>
            <w:right w:val="none" w:sz="0" w:space="0" w:color="auto"/>
          </w:divBdr>
          <w:divsChild>
            <w:div w:id="19520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4516">
      <w:bodyDiv w:val="1"/>
      <w:marLeft w:val="0"/>
      <w:marRight w:val="0"/>
      <w:marTop w:val="0"/>
      <w:marBottom w:val="0"/>
      <w:divBdr>
        <w:top w:val="none" w:sz="0" w:space="0" w:color="auto"/>
        <w:left w:val="none" w:sz="0" w:space="0" w:color="auto"/>
        <w:bottom w:val="none" w:sz="0" w:space="0" w:color="auto"/>
        <w:right w:val="none" w:sz="0" w:space="0" w:color="auto"/>
      </w:divBdr>
    </w:div>
    <w:div w:id="1517309635">
      <w:bodyDiv w:val="1"/>
      <w:marLeft w:val="0"/>
      <w:marRight w:val="0"/>
      <w:marTop w:val="0"/>
      <w:marBottom w:val="0"/>
      <w:divBdr>
        <w:top w:val="none" w:sz="0" w:space="0" w:color="auto"/>
        <w:left w:val="none" w:sz="0" w:space="0" w:color="auto"/>
        <w:bottom w:val="none" w:sz="0" w:space="0" w:color="auto"/>
        <w:right w:val="none" w:sz="0" w:space="0" w:color="auto"/>
      </w:divBdr>
    </w:div>
    <w:div w:id="1573007112">
      <w:bodyDiv w:val="1"/>
      <w:marLeft w:val="0"/>
      <w:marRight w:val="0"/>
      <w:marTop w:val="0"/>
      <w:marBottom w:val="0"/>
      <w:divBdr>
        <w:top w:val="none" w:sz="0" w:space="0" w:color="auto"/>
        <w:left w:val="none" w:sz="0" w:space="0" w:color="auto"/>
        <w:bottom w:val="none" w:sz="0" w:space="0" w:color="auto"/>
        <w:right w:val="none" w:sz="0" w:space="0" w:color="auto"/>
      </w:divBdr>
    </w:div>
    <w:div w:id="1678145674">
      <w:bodyDiv w:val="1"/>
      <w:marLeft w:val="0"/>
      <w:marRight w:val="0"/>
      <w:marTop w:val="0"/>
      <w:marBottom w:val="0"/>
      <w:divBdr>
        <w:top w:val="none" w:sz="0" w:space="0" w:color="auto"/>
        <w:left w:val="none" w:sz="0" w:space="0" w:color="auto"/>
        <w:bottom w:val="none" w:sz="0" w:space="0" w:color="auto"/>
        <w:right w:val="none" w:sz="0" w:space="0" w:color="auto"/>
      </w:divBdr>
    </w:div>
    <w:div w:id="1793786646">
      <w:bodyDiv w:val="1"/>
      <w:marLeft w:val="0"/>
      <w:marRight w:val="0"/>
      <w:marTop w:val="0"/>
      <w:marBottom w:val="0"/>
      <w:divBdr>
        <w:top w:val="none" w:sz="0" w:space="0" w:color="auto"/>
        <w:left w:val="none" w:sz="0" w:space="0" w:color="auto"/>
        <w:bottom w:val="none" w:sz="0" w:space="0" w:color="auto"/>
        <w:right w:val="none" w:sz="0" w:space="0" w:color="auto"/>
      </w:divBdr>
    </w:div>
    <w:div w:id="1836727029">
      <w:bodyDiv w:val="1"/>
      <w:marLeft w:val="0"/>
      <w:marRight w:val="0"/>
      <w:marTop w:val="0"/>
      <w:marBottom w:val="0"/>
      <w:divBdr>
        <w:top w:val="none" w:sz="0" w:space="0" w:color="auto"/>
        <w:left w:val="none" w:sz="0" w:space="0" w:color="auto"/>
        <w:bottom w:val="none" w:sz="0" w:space="0" w:color="auto"/>
        <w:right w:val="none" w:sz="0" w:space="0" w:color="auto"/>
      </w:divBdr>
    </w:div>
    <w:div w:id="1942180717">
      <w:bodyDiv w:val="1"/>
      <w:marLeft w:val="0"/>
      <w:marRight w:val="0"/>
      <w:marTop w:val="0"/>
      <w:marBottom w:val="0"/>
      <w:divBdr>
        <w:top w:val="none" w:sz="0" w:space="0" w:color="auto"/>
        <w:left w:val="none" w:sz="0" w:space="0" w:color="auto"/>
        <w:bottom w:val="none" w:sz="0" w:space="0" w:color="auto"/>
        <w:right w:val="none" w:sz="0" w:space="0" w:color="auto"/>
      </w:divBdr>
    </w:div>
    <w:div w:id="198712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aa.gov/news/updates/?newsId=894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136A9-55C8-43B9-B042-4265EF71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4341</TotalTime>
  <Pages>12</Pages>
  <Words>3120</Words>
  <Characters>15569</Characters>
  <Application>Microsoft Office Word</Application>
  <DocSecurity>0</DocSecurity>
  <Lines>973</Lines>
  <Paragraphs>667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Prüfprotokoll für Indoor- &amp; Outdoortests</vt:lpstr>
    </vt:vector>
  </TitlesOfParts>
  <Company>Intel Corporation</Company>
  <LinksUpToDate>false</LinksUpToDate>
  <CharactersWithSpaces>18022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AscTec Falcon 8+</dc:subject>
  <dc:creator>gabriel.c.cox@intel.com</dc:creator>
  <cp:keywords>CTPClassification=CTP_IC</cp:keywords>
  <dc:description/>
  <cp:lastModifiedBy>Cox, Gabriel C</cp:lastModifiedBy>
  <cp:revision>10</cp:revision>
  <cp:lastPrinted>2018-11-12T06:37:00Z</cp:lastPrinted>
  <dcterms:created xsi:type="dcterms:W3CDTF">2018-11-09T05:55:00Z</dcterms:created>
  <dcterms:modified xsi:type="dcterms:W3CDTF">2018-11-12T06:37:00Z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54a19200-916e-4b51-88e7-cf2b50dd0678</vt:lpwstr>
  </property>
  <property fmtid="{D5CDD505-2E9C-101B-9397-08002B2CF9AE}" pid="3" name="CTP_BU">
    <vt:lpwstr>EMERGING GROWTH INC GROUP</vt:lpwstr>
  </property>
  <property fmtid="{D5CDD505-2E9C-101B-9397-08002B2CF9AE}" pid="4" name="CTP_TimeStamp">
    <vt:lpwstr>2018-11-12 06:37:56Z</vt:lpwstr>
  </property>
  <property fmtid="{D5CDD505-2E9C-101B-9397-08002B2CF9AE}" pid="5" name="CTPClassification">
    <vt:lpwstr>CTP_IC</vt:lpwstr>
  </property>
</Properties>
</file>